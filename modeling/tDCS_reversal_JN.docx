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A6CE5" w14:textId="315315B7" w:rsidR="00E83FA6" w:rsidRPr="00AA542F" w:rsidRDefault="00AA542F" w:rsidP="00B662EE">
      <w:pPr>
        <w:spacing w:line="480" w:lineRule="auto"/>
        <w:jc w:val="center"/>
        <w:rPr>
          <w:b/>
          <w:smallCaps/>
          <w:sz w:val="28"/>
          <w:szCs w:val="28"/>
          <w:lang w:val="en-US"/>
        </w:rPr>
      </w:pPr>
      <w:r w:rsidRPr="00AA542F">
        <w:rPr>
          <w:b/>
          <w:smallCaps/>
          <w:sz w:val="28"/>
          <w:szCs w:val="28"/>
          <w:lang w:val="en-US"/>
        </w:rPr>
        <w:t>Anodal tDCS over the medial prefrontal cortex enhances behavioral adaptation after punishments during reversal learning through increased updating of unchosen choice options</w:t>
      </w:r>
    </w:p>
    <w:p w14:paraId="0DBAC6CE" w14:textId="7AB597F3" w:rsidR="001859AD" w:rsidRDefault="001859AD" w:rsidP="00B662EE">
      <w:pPr>
        <w:spacing w:line="480" w:lineRule="auto"/>
        <w:jc w:val="center"/>
        <w:rPr>
          <w:lang w:val="en-US"/>
        </w:rPr>
      </w:pPr>
    </w:p>
    <w:p w14:paraId="2393373F" w14:textId="5E3F55FE" w:rsidR="00B72BCD" w:rsidRDefault="00B72BCD" w:rsidP="00B662EE">
      <w:pPr>
        <w:spacing w:line="480" w:lineRule="auto"/>
        <w:jc w:val="center"/>
        <w:rPr>
          <w:lang w:val="en-US"/>
        </w:rPr>
      </w:pPr>
      <w:r w:rsidRPr="00427DD8">
        <w:rPr>
          <w:b/>
          <w:lang w:val="en-US"/>
        </w:rPr>
        <w:t>Abbreviated title:</w:t>
      </w:r>
      <w:r>
        <w:rPr>
          <w:lang w:val="en-US"/>
        </w:rPr>
        <w:t xml:space="preserve"> Anodal tDCS </w:t>
      </w:r>
      <w:r w:rsidR="00FB66E6">
        <w:rPr>
          <w:lang w:val="en-US"/>
        </w:rPr>
        <w:t xml:space="preserve">of mPFC </w:t>
      </w:r>
      <w:r>
        <w:rPr>
          <w:lang w:val="en-US"/>
        </w:rPr>
        <w:t>enhances behavioral adapt</w:t>
      </w:r>
      <w:r w:rsidR="00FB66E6">
        <w:rPr>
          <w:lang w:val="en-US"/>
        </w:rPr>
        <w:t>at</w:t>
      </w:r>
      <w:r>
        <w:rPr>
          <w:lang w:val="en-US"/>
        </w:rPr>
        <w:t>ion</w:t>
      </w:r>
    </w:p>
    <w:p w14:paraId="07E3FF40" w14:textId="77777777" w:rsidR="00B72BCD" w:rsidRPr="004B5A64" w:rsidRDefault="00B72BCD" w:rsidP="00B662EE">
      <w:pPr>
        <w:spacing w:line="480" w:lineRule="auto"/>
        <w:jc w:val="center"/>
        <w:rPr>
          <w:lang w:val="en-US"/>
        </w:rPr>
      </w:pPr>
    </w:p>
    <w:p w14:paraId="60209615" w14:textId="64D42DD4" w:rsidR="00E83FA6" w:rsidRPr="00583A98" w:rsidRDefault="000117CB" w:rsidP="00B662EE">
      <w:pPr>
        <w:spacing w:line="480" w:lineRule="auto"/>
        <w:jc w:val="center"/>
      </w:pPr>
      <w:r w:rsidRPr="00583A98">
        <w:t xml:space="preserve">Martin </w:t>
      </w:r>
      <w:r w:rsidR="00D67469" w:rsidRPr="00583A98">
        <w:t>Panitz</w:t>
      </w:r>
      <w:r w:rsidR="00FB0E63" w:rsidRPr="00583A98">
        <w:rPr>
          <w:vertAlign w:val="superscript"/>
        </w:rPr>
        <w:t>1,2*</w:t>
      </w:r>
      <w:r w:rsidR="007E402D">
        <w:t>,</w:t>
      </w:r>
      <w:r w:rsidRPr="00583A98">
        <w:rPr>
          <w:vertAlign w:val="superscript"/>
        </w:rPr>
        <w:t xml:space="preserve"> </w:t>
      </w:r>
      <w:r w:rsidRPr="00583A98">
        <w:t xml:space="preserve">Lorenz </w:t>
      </w:r>
      <w:r w:rsidR="00D67469" w:rsidRPr="00583A98">
        <w:t>Deserno</w:t>
      </w:r>
      <w:r w:rsidR="002F3974" w:rsidRPr="00583A98">
        <w:rPr>
          <w:vertAlign w:val="superscript"/>
        </w:rPr>
        <w:t>1,3</w:t>
      </w:r>
      <w:r w:rsidR="00D67469" w:rsidRPr="00583A98">
        <w:rPr>
          <w:vertAlign w:val="superscript"/>
        </w:rPr>
        <w:t>*</w:t>
      </w:r>
      <w:r w:rsidR="007E402D">
        <w:t>,</w:t>
      </w:r>
      <w:r w:rsidR="00D67469" w:rsidRPr="00583A98">
        <w:t xml:space="preserve"> </w:t>
      </w:r>
      <w:r w:rsidRPr="00583A98">
        <w:t>Elisabeth Kaminski</w:t>
      </w:r>
      <w:r w:rsidR="00FB0E63" w:rsidRPr="00583A98">
        <w:rPr>
          <w:vertAlign w:val="superscript"/>
        </w:rPr>
        <w:t>1</w:t>
      </w:r>
      <w:r w:rsidR="00E856D4">
        <w:rPr>
          <w:vertAlign w:val="superscript"/>
        </w:rPr>
        <w:t>,4</w:t>
      </w:r>
      <w:r w:rsidR="007E402D">
        <w:t>,</w:t>
      </w:r>
      <w:r w:rsidRPr="00583A98">
        <w:t xml:space="preserve"> Arno </w:t>
      </w:r>
      <w:r w:rsidR="00D67469" w:rsidRPr="00583A98">
        <w:t>Villringer</w:t>
      </w:r>
      <w:r w:rsidR="00FB0E63" w:rsidRPr="00583A98">
        <w:rPr>
          <w:vertAlign w:val="superscript"/>
        </w:rPr>
        <w:t>1</w:t>
      </w:r>
      <w:r w:rsidR="007247CB">
        <w:rPr>
          <w:vertAlign w:val="superscript"/>
        </w:rPr>
        <w:t>,</w:t>
      </w:r>
      <w:r w:rsidR="00E856D4">
        <w:rPr>
          <w:vertAlign w:val="superscript"/>
        </w:rPr>
        <w:t>5,6</w:t>
      </w:r>
      <w:r w:rsidR="007E402D">
        <w:t>,</w:t>
      </w:r>
      <w:r w:rsidR="00D67469" w:rsidRPr="00583A98">
        <w:t xml:space="preserve"> </w:t>
      </w:r>
      <w:r w:rsidRPr="00583A98">
        <w:t xml:space="preserve">Bernhard </w:t>
      </w:r>
      <w:r w:rsidR="00D67469" w:rsidRPr="00583A98">
        <w:t>Sehm</w:t>
      </w:r>
      <w:r w:rsidR="00FB0E63" w:rsidRPr="00583A98">
        <w:rPr>
          <w:vertAlign w:val="superscript"/>
        </w:rPr>
        <w:t>1</w:t>
      </w:r>
      <w:r w:rsidR="006A37A8">
        <w:rPr>
          <w:vertAlign w:val="superscript"/>
        </w:rPr>
        <w:t>,7</w:t>
      </w:r>
      <w:r w:rsidR="007E402D">
        <w:t>,</w:t>
      </w:r>
      <w:r w:rsidR="00D67469" w:rsidRPr="00583A98">
        <w:t xml:space="preserve"> </w:t>
      </w:r>
      <w:r w:rsidRPr="00583A98">
        <w:t xml:space="preserve">Florian </w:t>
      </w:r>
      <w:r w:rsidR="00D67469" w:rsidRPr="00583A98">
        <w:t>Schlagenhauf</w:t>
      </w:r>
      <w:r w:rsidR="00FB0E63" w:rsidRPr="00583A98">
        <w:rPr>
          <w:vertAlign w:val="superscript"/>
        </w:rPr>
        <w:t>1,2</w:t>
      </w:r>
    </w:p>
    <w:p w14:paraId="60D74591" w14:textId="77777777" w:rsidR="001859AD" w:rsidRPr="00583A98" w:rsidRDefault="001859AD" w:rsidP="00B662EE">
      <w:pPr>
        <w:spacing w:line="480" w:lineRule="auto"/>
        <w:jc w:val="center"/>
        <w:rPr>
          <w:b/>
        </w:rPr>
      </w:pPr>
    </w:p>
    <w:p w14:paraId="3D94BA45" w14:textId="77777777" w:rsidR="001859AD" w:rsidRPr="00583A98" w:rsidRDefault="001859AD" w:rsidP="00B662EE">
      <w:pPr>
        <w:spacing w:line="480" w:lineRule="auto"/>
        <w:jc w:val="center"/>
      </w:pPr>
    </w:p>
    <w:p w14:paraId="3E021791" w14:textId="0FB93FA3" w:rsidR="008C6B58" w:rsidRPr="00256A31" w:rsidRDefault="008C6B58" w:rsidP="00B662EE">
      <w:pPr>
        <w:spacing w:line="480" w:lineRule="auto"/>
        <w:jc w:val="both"/>
        <w:rPr>
          <w:i/>
          <w:lang w:val="en-US"/>
        </w:rPr>
      </w:pPr>
      <w:r w:rsidRPr="00256A31">
        <w:rPr>
          <w:i/>
          <w:vertAlign w:val="superscript"/>
          <w:lang w:val="en-US"/>
        </w:rPr>
        <w:t>1</w:t>
      </w:r>
      <w:r w:rsidRPr="00256A31">
        <w:rPr>
          <w:i/>
          <w:lang w:val="en-US"/>
        </w:rPr>
        <w:t xml:space="preserve">Max-Planck-Institute for Human Cognitive and Brain Sciences, </w:t>
      </w:r>
      <w:r w:rsidR="00D55A29" w:rsidRPr="00256A31">
        <w:rPr>
          <w:i/>
          <w:lang w:val="en-US"/>
        </w:rPr>
        <w:t xml:space="preserve">04103 </w:t>
      </w:r>
      <w:r w:rsidRPr="00256A31">
        <w:rPr>
          <w:i/>
          <w:lang w:val="en-US"/>
        </w:rPr>
        <w:t>Leipzig</w:t>
      </w:r>
      <w:r w:rsidR="00D55A29" w:rsidRPr="00256A31">
        <w:rPr>
          <w:i/>
          <w:lang w:val="en-US"/>
        </w:rPr>
        <w:t>, Germany</w:t>
      </w:r>
      <w:r w:rsidRPr="00256A31">
        <w:rPr>
          <w:i/>
          <w:lang w:val="en-US"/>
        </w:rPr>
        <w:t xml:space="preserve">; </w:t>
      </w:r>
    </w:p>
    <w:p w14:paraId="14262D72" w14:textId="30FA45A8" w:rsidR="00F76436" w:rsidRPr="00256A31" w:rsidRDefault="008C6B58" w:rsidP="00B662EE">
      <w:pPr>
        <w:spacing w:line="480" w:lineRule="auto"/>
        <w:jc w:val="both"/>
        <w:rPr>
          <w:i/>
          <w:lang w:val="en-US"/>
        </w:rPr>
      </w:pPr>
      <w:r w:rsidRPr="00256A31">
        <w:rPr>
          <w:i/>
          <w:vertAlign w:val="superscript"/>
          <w:lang w:val="en-US"/>
        </w:rPr>
        <w:t>2</w:t>
      </w:r>
      <w:r w:rsidR="00F76436" w:rsidRPr="00256A31">
        <w:rPr>
          <w:i/>
          <w:lang w:val="en-US"/>
        </w:rPr>
        <w:t xml:space="preserve">Department of Psychiatry and Psychotherapy, </w:t>
      </w:r>
      <w:r w:rsidR="00166E13" w:rsidRPr="00256A31">
        <w:rPr>
          <w:i/>
          <w:lang w:val="en-US"/>
        </w:rPr>
        <w:t xml:space="preserve">Campus Charité Mitte, </w:t>
      </w:r>
      <w:r w:rsidR="00F76436" w:rsidRPr="00256A31">
        <w:rPr>
          <w:i/>
          <w:lang w:val="en-US"/>
        </w:rPr>
        <w:t>Charité Universitätsmedizin Berlin,</w:t>
      </w:r>
      <w:r w:rsidRPr="00256A31">
        <w:rPr>
          <w:i/>
          <w:lang w:val="en-US"/>
        </w:rPr>
        <w:t xml:space="preserve"> </w:t>
      </w:r>
      <w:r w:rsidR="00A81EDC" w:rsidRPr="00256A31">
        <w:rPr>
          <w:i/>
          <w:lang w:val="en-US"/>
        </w:rPr>
        <w:t>10117</w:t>
      </w:r>
      <w:r w:rsidR="00166E13" w:rsidRPr="00256A31">
        <w:rPr>
          <w:i/>
          <w:lang w:val="en-US"/>
        </w:rPr>
        <w:t xml:space="preserve"> </w:t>
      </w:r>
      <w:r w:rsidRPr="00256A31">
        <w:rPr>
          <w:i/>
          <w:lang w:val="en-US"/>
        </w:rPr>
        <w:t>Berlin</w:t>
      </w:r>
      <w:r w:rsidR="00166E13" w:rsidRPr="00256A31">
        <w:rPr>
          <w:i/>
          <w:lang w:val="en-US"/>
        </w:rPr>
        <w:t>, Germany</w:t>
      </w:r>
      <w:r w:rsidR="00FB0E63" w:rsidRPr="00256A31">
        <w:rPr>
          <w:i/>
          <w:lang w:val="en-US"/>
        </w:rPr>
        <w:t>;</w:t>
      </w:r>
      <w:r w:rsidR="00F76436" w:rsidRPr="00256A31">
        <w:rPr>
          <w:i/>
          <w:lang w:val="en-US"/>
        </w:rPr>
        <w:t xml:space="preserve"> </w:t>
      </w:r>
      <w:r w:rsidR="006C22CC" w:rsidRPr="00256A31">
        <w:rPr>
          <w:i/>
          <w:lang w:val="en-US"/>
        </w:rPr>
        <w:t xml:space="preserve">  </w:t>
      </w:r>
    </w:p>
    <w:p w14:paraId="55FF63E4" w14:textId="11DDA3EA" w:rsidR="00FB0E63" w:rsidRPr="00CA2D58" w:rsidRDefault="00FB0E63" w:rsidP="00B662EE">
      <w:pPr>
        <w:spacing w:line="480" w:lineRule="auto"/>
        <w:jc w:val="both"/>
        <w:rPr>
          <w:i/>
          <w:lang w:val="en-US"/>
        </w:rPr>
      </w:pPr>
      <w:r w:rsidRPr="00256A31">
        <w:rPr>
          <w:i/>
          <w:vertAlign w:val="superscript"/>
          <w:lang w:val="en-US"/>
        </w:rPr>
        <w:t>3</w:t>
      </w:r>
      <w:r w:rsidRPr="00256A31">
        <w:rPr>
          <w:i/>
          <w:lang w:val="en-US"/>
        </w:rPr>
        <w:t>Department of Child and Adolescent Psychiatry, Psychosomatics</w:t>
      </w:r>
      <w:r w:rsidR="00501C6F">
        <w:rPr>
          <w:i/>
          <w:lang w:val="en-US"/>
        </w:rPr>
        <w:t xml:space="preserve"> and Ps</w:t>
      </w:r>
      <w:r w:rsidR="00164B0B">
        <w:rPr>
          <w:i/>
          <w:lang w:val="en-US"/>
        </w:rPr>
        <w:t>yc</w:t>
      </w:r>
      <w:r w:rsidR="00501C6F">
        <w:rPr>
          <w:i/>
          <w:lang w:val="en-US"/>
        </w:rPr>
        <w:t xml:space="preserve">hotherapy, </w:t>
      </w:r>
      <w:r w:rsidRPr="00CA2D58">
        <w:rPr>
          <w:i/>
          <w:lang w:val="en-US"/>
        </w:rPr>
        <w:t xml:space="preserve">University of </w:t>
      </w:r>
      <w:r w:rsidR="00501C6F" w:rsidRPr="00CA2D58">
        <w:rPr>
          <w:i/>
          <w:lang w:val="en-US"/>
        </w:rPr>
        <w:t>Würzburg</w:t>
      </w:r>
      <w:r w:rsidR="009A21CA" w:rsidRPr="00CA2D58">
        <w:rPr>
          <w:i/>
          <w:lang w:val="en-US"/>
        </w:rPr>
        <w:t xml:space="preserve">, </w:t>
      </w:r>
      <w:r w:rsidR="00501C6F" w:rsidRPr="00CA2D58">
        <w:rPr>
          <w:i/>
          <w:lang w:val="en-US"/>
        </w:rPr>
        <w:t>97080 Würzburg</w:t>
      </w:r>
      <w:r w:rsidRPr="00CA2D58">
        <w:rPr>
          <w:i/>
          <w:lang w:val="en-US"/>
        </w:rPr>
        <w:t xml:space="preserve">, </w:t>
      </w:r>
      <w:r w:rsidR="009A21CA" w:rsidRPr="00CA2D58">
        <w:rPr>
          <w:i/>
          <w:lang w:val="en-US"/>
        </w:rPr>
        <w:t>Germany</w:t>
      </w:r>
      <w:r w:rsidRPr="00CA2D58">
        <w:rPr>
          <w:i/>
          <w:lang w:val="en-US"/>
        </w:rPr>
        <w:t xml:space="preserve">; </w:t>
      </w:r>
    </w:p>
    <w:p w14:paraId="530FCE26" w14:textId="77777777" w:rsidR="00E856D4" w:rsidRDefault="00CA2D58" w:rsidP="00B662EE">
      <w:pPr>
        <w:spacing w:line="480" w:lineRule="auto"/>
        <w:jc w:val="both"/>
        <w:rPr>
          <w:rFonts w:eastAsia="Calibri"/>
          <w:i/>
          <w:color w:val="00000A"/>
          <w:lang w:val="en-US"/>
        </w:rPr>
      </w:pPr>
      <w:r w:rsidRPr="00CA2D58">
        <w:rPr>
          <w:rFonts w:eastAsia="Calibri"/>
          <w:i/>
          <w:color w:val="00000A"/>
          <w:vertAlign w:val="superscript"/>
          <w:lang w:val="en-US"/>
        </w:rPr>
        <w:t>4</w:t>
      </w:r>
      <w:r w:rsidRPr="00CA2D58">
        <w:rPr>
          <w:rFonts w:eastAsia="Calibri"/>
          <w:i/>
          <w:color w:val="00000A"/>
          <w:lang w:val="en-US"/>
        </w:rPr>
        <w:t xml:space="preserve"> Institute for General Kinesiology and Exercise Science, Faculty of Sport Science, University of Leipzig, Germany</w:t>
      </w:r>
      <w:r w:rsidR="00E856D4">
        <w:rPr>
          <w:rFonts w:eastAsia="Calibri"/>
          <w:i/>
          <w:color w:val="00000A"/>
          <w:lang w:val="en-US"/>
        </w:rPr>
        <w:t xml:space="preserve">; </w:t>
      </w:r>
    </w:p>
    <w:p w14:paraId="68A18742" w14:textId="7DEC2DFD" w:rsidR="007247CB" w:rsidRDefault="00E856D4" w:rsidP="00B662EE">
      <w:pPr>
        <w:spacing w:line="480" w:lineRule="auto"/>
        <w:jc w:val="both"/>
        <w:rPr>
          <w:i/>
          <w:lang w:val="en-US"/>
        </w:rPr>
      </w:pPr>
      <w:r>
        <w:rPr>
          <w:i/>
          <w:vertAlign w:val="superscript"/>
          <w:lang w:val="en-US"/>
        </w:rPr>
        <w:t>5</w:t>
      </w:r>
      <w:r w:rsidR="007247CB" w:rsidRPr="00CA2D58">
        <w:rPr>
          <w:i/>
          <w:lang w:val="en-US"/>
        </w:rPr>
        <w:t>Clinic for Cognitive</w:t>
      </w:r>
      <w:r w:rsidR="007247CB">
        <w:rPr>
          <w:i/>
          <w:lang w:val="en-US"/>
        </w:rPr>
        <w:t xml:space="preserve"> Neurology, University Hospital Leipzig, 04103 Leipzig, Germany</w:t>
      </w:r>
    </w:p>
    <w:p w14:paraId="2511F20B" w14:textId="5F9F290B" w:rsidR="007247CB" w:rsidRPr="007247CB" w:rsidRDefault="00E856D4" w:rsidP="00B662EE">
      <w:pPr>
        <w:spacing w:line="480" w:lineRule="auto"/>
        <w:jc w:val="both"/>
        <w:rPr>
          <w:i/>
          <w:lang w:val="en-US"/>
        </w:rPr>
      </w:pPr>
      <w:r>
        <w:rPr>
          <w:i/>
          <w:vertAlign w:val="superscript"/>
          <w:lang w:val="en-US"/>
        </w:rPr>
        <w:t>6</w:t>
      </w:r>
      <w:r w:rsidR="007247CB">
        <w:rPr>
          <w:i/>
          <w:lang w:val="en-US"/>
        </w:rPr>
        <w:t>Mind Brain Body Institute at Berlin School of Mind and Brain, Humboldt-Universität zu Berlin</w:t>
      </w:r>
      <w:r w:rsidR="007247CB" w:rsidRPr="00256A31">
        <w:rPr>
          <w:i/>
          <w:lang w:val="en-US"/>
        </w:rPr>
        <w:t>, 10</w:t>
      </w:r>
      <w:r w:rsidR="007247CB">
        <w:rPr>
          <w:i/>
          <w:lang w:val="en-US"/>
        </w:rPr>
        <w:t>099</w:t>
      </w:r>
      <w:r w:rsidR="007247CB" w:rsidRPr="00256A31">
        <w:rPr>
          <w:i/>
          <w:lang w:val="en-US"/>
        </w:rPr>
        <w:t xml:space="preserve"> Berlin,</w:t>
      </w:r>
      <w:r w:rsidR="007247CB">
        <w:rPr>
          <w:i/>
          <w:lang w:val="en-US"/>
        </w:rPr>
        <w:t xml:space="preserve"> Germany</w:t>
      </w:r>
    </w:p>
    <w:p w14:paraId="1047B26E" w14:textId="77777777" w:rsidR="006A37A8" w:rsidRPr="007247CB" w:rsidRDefault="006A37A8" w:rsidP="006A37A8">
      <w:pPr>
        <w:spacing w:line="480" w:lineRule="auto"/>
        <w:jc w:val="both"/>
        <w:rPr>
          <w:i/>
          <w:lang w:val="en-US"/>
        </w:rPr>
      </w:pPr>
      <w:r>
        <w:rPr>
          <w:i/>
          <w:vertAlign w:val="superscript"/>
          <w:lang w:val="en-US"/>
        </w:rPr>
        <w:t>7</w:t>
      </w:r>
      <w:r w:rsidRPr="007F452F">
        <w:rPr>
          <w:i/>
          <w:lang w:val="en-US"/>
        </w:rPr>
        <w:t>Department of Neurology, Martin-Luther-University of Halle-Wittenberg, 06120 Halle (Saale), Germany</w:t>
      </w:r>
    </w:p>
    <w:p w14:paraId="1D5D9A70" w14:textId="77777777" w:rsidR="007247CB" w:rsidRPr="007247CB" w:rsidRDefault="007247CB" w:rsidP="00B662EE">
      <w:pPr>
        <w:spacing w:line="480" w:lineRule="auto"/>
        <w:jc w:val="both"/>
        <w:rPr>
          <w:i/>
          <w:lang w:val="en-US"/>
        </w:rPr>
      </w:pPr>
    </w:p>
    <w:p w14:paraId="6BD04974" w14:textId="77777777" w:rsidR="00A04394" w:rsidRPr="004B5A64" w:rsidRDefault="00F33DF3" w:rsidP="00B662EE">
      <w:pPr>
        <w:spacing w:line="480" w:lineRule="auto"/>
        <w:jc w:val="both"/>
        <w:rPr>
          <w:lang w:val="en-US"/>
        </w:rPr>
      </w:pPr>
      <w:r w:rsidRPr="004B5A64">
        <w:rPr>
          <w:lang w:val="en-US"/>
        </w:rPr>
        <w:t>*equal contribution</w:t>
      </w:r>
      <w:r w:rsidR="00AB08E7" w:rsidRPr="004B5A64">
        <w:rPr>
          <w:lang w:val="en-US"/>
        </w:rPr>
        <w:t xml:space="preserve"> </w:t>
      </w:r>
    </w:p>
    <w:p w14:paraId="56F09CD3" w14:textId="02B0DF7A" w:rsidR="00A04394" w:rsidRPr="004B5A64" w:rsidRDefault="00A04394" w:rsidP="00B662EE">
      <w:pPr>
        <w:spacing w:line="480" w:lineRule="auto"/>
        <w:jc w:val="both"/>
        <w:rPr>
          <w:lang w:val="en-US"/>
        </w:rPr>
      </w:pPr>
    </w:p>
    <w:p w14:paraId="5679EA90" w14:textId="35609AC9" w:rsidR="00AF12D4" w:rsidRPr="004B5A64" w:rsidRDefault="00AF12D4" w:rsidP="00B662EE">
      <w:pPr>
        <w:spacing w:line="480" w:lineRule="auto"/>
        <w:jc w:val="both"/>
        <w:rPr>
          <w:b/>
          <w:sz w:val="20"/>
          <w:szCs w:val="20"/>
          <w:lang w:val="en-US"/>
        </w:rPr>
      </w:pPr>
      <w:r w:rsidRPr="004B5A64">
        <w:rPr>
          <w:b/>
          <w:sz w:val="20"/>
          <w:szCs w:val="20"/>
          <w:lang w:val="en-US"/>
        </w:rPr>
        <w:lastRenderedPageBreak/>
        <w:t>Corresponding author:</w:t>
      </w:r>
      <w:r w:rsidR="006E4CC8">
        <w:rPr>
          <w:b/>
          <w:sz w:val="20"/>
          <w:szCs w:val="20"/>
          <w:lang w:val="en-US"/>
        </w:rPr>
        <w:t xml:space="preserve"> </w:t>
      </w:r>
      <w:r w:rsidR="00F3450A" w:rsidRPr="00F3450A">
        <w:rPr>
          <w:sz w:val="20"/>
          <w:szCs w:val="20"/>
          <w:lang w:val="en-US"/>
        </w:rPr>
        <w:t>Martin Panitz,</w:t>
      </w:r>
      <w:r w:rsidR="00F3450A">
        <w:rPr>
          <w:b/>
          <w:sz w:val="20"/>
          <w:szCs w:val="20"/>
          <w:lang w:val="en-US"/>
        </w:rPr>
        <w:t xml:space="preserve"> </w:t>
      </w:r>
      <w:r w:rsidR="006E4CC8" w:rsidRPr="006E4CC8">
        <w:rPr>
          <w:sz w:val="20"/>
          <w:szCs w:val="20"/>
          <w:lang w:val="en-US"/>
        </w:rPr>
        <w:t>panitz@cbs.mpg.de</w:t>
      </w:r>
    </w:p>
    <w:p w14:paraId="5EEE5EC7" w14:textId="0663592C" w:rsidR="00A04394" w:rsidRDefault="00A04394" w:rsidP="00B662EE">
      <w:pPr>
        <w:spacing w:line="480" w:lineRule="auto"/>
        <w:jc w:val="both"/>
        <w:rPr>
          <w:sz w:val="20"/>
          <w:szCs w:val="20"/>
          <w:lang w:val="en-US"/>
        </w:rPr>
      </w:pPr>
    </w:p>
    <w:p w14:paraId="2C60AD9D" w14:textId="25912102" w:rsidR="000917C5" w:rsidRDefault="000917C5" w:rsidP="00B662EE">
      <w:pPr>
        <w:spacing w:line="480" w:lineRule="auto"/>
        <w:jc w:val="both"/>
        <w:rPr>
          <w:sz w:val="20"/>
          <w:szCs w:val="20"/>
          <w:lang w:val="en-US"/>
        </w:rPr>
      </w:pPr>
      <w:r w:rsidRPr="000917C5">
        <w:rPr>
          <w:b/>
          <w:sz w:val="20"/>
          <w:szCs w:val="20"/>
          <w:lang w:val="en-US"/>
        </w:rPr>
        <w:t>Number of pages:</w:t>
      </w:r>
      <w:r>
        <w:rPr>
          <w:sz w:val="20"/>
          <w:szCs w:val="20"/>
          <w:lang w:val="en-US"/>
        </w:rPr>
        <w:t xml:space="preserve"> 3</w:t>
      </w:r>
      <w:r w:rsidR="00226144">
        <w:rPr>
          <w:sz w:val="20"/>
          <w:szCs w:val="20"/>
          <w:lang w:val="en-US"/>
        </w:rPr>
        <w:t>3</w:t>
      </w:r>
    </w:p>
    <w:p w14:paraId="3188204A" w14:textId="388AB17A" w:rsidR="000917C5" w:rsidRDefault="000917C5" w:rsidP="00B662EE">
      <w:pPr>
        <w:spacing w:line="480" w:lineRule="auto"/>
        <w:jc w:val="both"/>
        <w:rPr>
          <w:sz w:val="20"/>
          <w:szCs w:val="20"/>
          <w:lang w:val="en-US"/>
        </w:rPr>
      </w:pPr>
      <w:r w:rsidRPr="000917C5">
        <w:rPr>
          <w:b/>
          <w:sz w:val="20"/>
          <w:szCs w:val="20"/>
          <w:lang w:val="en-US"/>
        </w:rPr>
        <w:t>Number of tables:</w:t>
      </w:r>
      <w:r>
        <w:rPr>
          <w:sz w:val="20"/>
          <w:szCs w:val="20"/>
          <w:lang w:val="en-US"/>
        </w:rPr>
        <w:t xml:space="preserve"> 4</w:t>
      </w:r>
    </w:p>
    <w:p w14:paraId="4B5A14A2" w14:textId="43087901" w:rsidR="000917C5" w:rsidRDefault="000917C5" w:rsidP="00B662EE">
      <w:pPr>
        <w:spacing w:line="480" w:lineRule="auto"/>
        <w:jc w:val="both"/>
        <w:rPr>
          <w:sz w:val="20"/>
          <w:szCs w:val="20"/>
          <w:lang w:val="en-US"/>
        </w:rPr>
      </w:pPr>
      <w:r w:rsidRPr="000917C5">
        <w:rPr>
          <w:b/>
          <w:sz w:val="20"/>
          <w:szCs w:val="20"/>
          <w:lang w:val="en-US"/>
        </w:rPr>
        <w:t>Number of figures:</w:t>
      </w:r>
      <w:r>
        <w:rPr>
          <w:sz w:val="20"/>
          <w:szCs w:val="20"/>
          <w:lang w:val="en-US"/>
        </w:rPr>
        <w:t xml:space="preserve"> 4</w:t>
      </w:r>
    </w:p>
    <w:p w14:paraId="3716E4F2" w14:textId="3005FDC3" w:rsidR="000917C5" w:rsidRPr="000917C5" w:rsidRDefault="000917C5" w:rsidP="00B662EE">
      <w:pPr>
        <w:spacing w:line="480" w:lineRule="auto"/>
        <w:jc w:val="both"/>
        <w:rPr>
          <w:sz w:val="20"/>
          <w:szCs w:val="20"/>
          <w:lang w:val="en-US"/>
        </w:rPr>
      </w:pPr>
      <w:r>
        <w:rPr>
          <w:b/>
          <w:sz w:val="20"/>
          <w:szCs w:val="20"/>
          <w:lang w:val="en-US"/>
        </w:rPr>
        <w:t xml:space="preserve">Number of words: </w:t>
      </w:r>
      <w:r>
        <w:rPr>
          <w:sz w:val="20"/>
          <w:szCs w:val="20"/>
          <w:lang w:val="en-US"/>
        </w:rPr>
        <w:t>Abstract: 24</w:t>
      </w:r>
      <w:r w:rsidR="002D4FCB">
        <w:rPr>
          <w:sz w:val="20"/>
          <w:szCs w:val="20"/>
          <w:lang w:val="en-US"/>
        </w:rPr>
        <w:t>4</w:t>
      </w:r>
      <w:r>
        <w:rPr>
          <w:sz w:val="20"/>
          <w:szCs w:val="20"/>
          <w:lang w:val="en-US"/>
        </w:rPr>
        <w:t xml:space="preserve"> | Significance statement: 11</w:t>
      </w:r>
      <w:r w:rsidR="00D24120">
        <w:rPr>
          <w:sz w:val="20"/>
          <w:szCs w:val="20"/>
          <w:lang w:val="en-US"/>
        </w:rPr>
        <w:t>6</w:t>
      </w:r>
      <w:r>
        <w:rPr>
          <w:sz w:val="20"/>
          <w:szCs w:val="20"/>
          <w:lang w:val="en-US"/>
        </w:rPr>
        <w:t xml:space="preserve"> | Introduction: 53</w:t>
      </w:r>
      <w:r w:rsidR="00BD7A56">
        <w:rPr>
          <w:sz w:val="20"/>
          <w:szCs w:val="20"/>
          <w:lang w:val="en-US"/>
        </w:rPr>
        <w:t>4</w:t>
      </w:r>
      <w:r>
        <w:rPr>
          <w:sz w:val="20"/>
          <w:szCs w:val="20"/>
          <w:lang w:val="en-US"/>
        </w:rPr>
        <w:t xml:space="preserve"> | Discussion: </w:t>
      </w:r>
      <w:r w:rsidR="007009E5">
        <w:rPr>
          <w:sz w:val="20"/>
          <w:szCs w:val="20"/>
          <w:lang w:val="en-US"/>
        </w:rPr>
        <w:t>14</w:t>
      </w:r>
      <w:r w:rsidR="001A6ACA">
        <w:rPr>
          <w:sz w:val="20"/>
          <w:szCs w:val="20"/>
          <w:lang w:val="en-US"/>
        </w:rPr>
        <w:t>89</w:t>
      </w:r>
    </w:p>
    <w:p w14:paraId="0201FD50" w14:textId="77777777" w:rsidR="000917C5" w:rsidRPr="004B5A64" w:rsidRDefault="000917C5" w:rsidP="00B662EE">
      <w:pPr>
        <w:spacing w:line="480" w:lineRule="auto"/>
        <w:jc w:val="both"/>
        <w:rPr>
          <w:sz w:val="20"/>
          <w:szCs w:val="20"/>
          <w:lang w:val="en-US"/>
        </w:rPr>
      </w:pPr>
    </w:p>
    <w:p w14:paraId="1174D070" w14:textId="14E1935E" w:rsidR="00285BFF" w:rsidRPr="004B5A64" w:rsidRDefault="00695376" w:rsidP="00B662EE">
      <w:pPr>
        <w:spacing w:line="480" w:lineRule="auto"/>
        <w:rPr>
          <w:rFonts w:eastAsia="Times New Roman"/>
          <w:b/>
          <w:sz w:val="20"/>
          <w:szCs w:val="20"/>
          <w:lang w:val="en-US"/>
        </w:rPr>
      </w:pPr>
      <w:r w:rsidRPr="004B5A64">
        <w:rPr>
          <w:b/>
          <w:sz w:val="20"/>
          <w:szCs w:val="20"/>
          <w:lang w:val="en-US"/>
        </w:rPr>
        <w:t>Funding</w:t>
      </w:r>
      <w:r w:rsidR="00285BFF" w:rsidRPr="004B5A64">
        <w:rPr>
          <w:b/>
          <w:sz w:val="20"/>
          <w:szCs w:val="20"/>
          <w:lang w:val="en-US"/>
        </w:rPr>
        <w:t>,</w:t>
      </w:r>
      <w:r w:rsidRPr="004B5A64">
        <w:rPr>
          <w:b/>
          <w:sz w:val="20"/>
          <w:szCs w:val="20"/>
          <w:lang w:val="en-US"/>
        </w:rPr>
        <w:t xml:space="preserve"> disclosure </w:t>
      </w:r>
      <w:r w:rsidR="00285BFF" w:rsidRPr="004B5A64">
        <w:rPr>
          <w:b/>
          <w:sz w:val="20"/>
          <w:szCs w:val="20"/>
          <w:lang w:val="en-US"/>
        </w:rPr>
        <w:t xml:space="preserve">and </w:t>
      </w:r>
      <w:r w:rsidR="006E4CC8">
        <w:rPr>
          <w:rFonts w:eastAsia="Times New Roman"/>
          <w:b/>
          <w:sz w:val="20"/>
          <w:szCs w:val="20"/>
          <w:lang w:val="en-US"/>
        </w:rPr>
        <w:t>acknowledge</w:t>
      </w:r>
      <w:r w:rsidR="00285BFF" w:rsidRPr="004B5A64">
        <w:rPr>
          <w:rFonts w:eastAsia="Times New Roman"/>
          <w:b/>
          <w:sz w:val="20"/>
          <w:szCs w:val="20"/>
          <w:lang w:val="en-US"/>
        </w:rPr>
        <w:t>ments</w:t>
      </w:r>
    </w:p>
    <w:p w14:paraId="340861E5" w14:textId="0DA1AD42" w:rsidR="00501C6F" w:rsidRPr="007E6EE1" w:rsidRDefault="00695376" w:rsidP="007E6EE1">
      <w:pPr>
        <w:widowControl w:val="0"/>
        <w:spacing w:line="480" w:lineRule="auto"/>
        <w:jc w:val="both"/>
        <w:outlineLvl w:val="0"/>
        <w:rPr>
          <w:b/>
          <w:sz w:val="20"/>
          <w:szCs w:val="20"/>
          <w:lang w:val="en-US"/>
        </w:rPr>
      </w:pPr>
      <w:r w:rsidRPr="004B5A64">
        <w:rPr>
          <w:rFonts w:eastAsia="Times New Roman"/>
          <w:sz w:val="20"/>
          <w:szCs w:val="20"/>
          <w:lang w:val="en-US"/>
        </w:rPr>
        <w:t xml:space="preserve">This study was supported </w:t>
      </w:r>
      <w:r w:rsidR="00134DB7" w:rsidRPr="004B5A64">
        <w:rPr>
          <w:rFonts w:eastAsia="Times New Roman"/>
          <w:sz w:val="20"/>
          <w:szCs w:val="20"/>
          <w:lang w:val="en-US"/>
        </w:rPr>
        <w:t xml:space="preserve">by the Max Planck Society and by grants from the German Research Foundation awarded to F.S. </w:t>
      </w:r>
      <w:r w:rsidR="00E81CE8" w:rsidRPr="004B5A64">
        <w:rPr>
          <w:rFonts w:eastAsia="Times New Roman"/>
          <w:sz w:val="20"/>
          <w:szCs w:val="20"/>
          <w:lang w:val="en-US"/>
        </w:rPr>
        <w:t>(</w:t>
      </w:r>
      <w:r w:rsidR="00E81CE8">
        <w:rPr>
          <w:rFonts w:eastAsia="Times New Roman"/>
          <w:sz w:val="20"/>
          <w:szCs w:val="20"/>
          <w:lang w:val="en-US"/>
        </w:rPr>
        <w:t>SCHL 1969/2-2/5-1</w:t>
      </w:r>
      <w:r w:rsidR="00E81CE8" w:rsidRPr="004B5A64">
        <w:rPr>
          <w:rFonts w:eastAsia="Times New Roman"/>
          <w:sz w:val="20"/>
          <w:szCs w:val="20"/>
          <w:lang w:val="en-US"/>
        </w:rPr>
        <w:t xml:space="preserve">). </w:t>
      </w:r>
      <w:r w:rsidR="00285BFF" w:rsidRPr="00A04394">
        <w:rPr>
          <w:rFonts w:eastAsia="Times New Roman"/>
          <w:color w:val="000000"/>
          <w:sz w:val="20"/>
          <w:szCs w:val="20"/>
          <w:shd w:val="clear" w:color="auto" w:fill="FFFFFF"/>
          <w:lang w:val="en-US"/>
        </w:rPr>
        <w:t>The authors declare no competing financial interests.</w:t>
      </w:r>
      <w:r w:rsidR="00285BFF" w:rsidRPr="004B5A64">
        <w:rPr>
          <w:b/>
          <w:sz w:val="20"/>
          <w:szCs w:val="20"/>
          <w:lang w:val="en-US"/>
        </w:rPr>
        <w:t xml:space="preserve"> </w:t>
      </w:r>
      <w:r w:rsidR="00134DB7" w:rsidRPr="004B5A64">
        <w:rPr>
          <w:rFonts w:eastAsia="Times New Roman"/>
          <w:sz w:val="20"/>
          <w:szCs w:val="20"/>
          <w:lang w:val="en-US"/>
        </w:rPr>
        <w:t xml:space="preserve">We thank all the participants who took part in this study. </w:t>
      </w:r>
      <w:r w:rsidR="00285BFF" w:rsidRPr="004B5A64">
        <w:rPr>
          <w:rFonts w:eastAsia="Times New Roman"/>
          <w:sz w:val="20"/>
          <w:szCs w:val="20"/>
          <w:lang w:val="en-US"/>
        </w:rPr>
        <w:t>Furthermore, w</w:t>
      </w:r>
      <w:r w:rsidR="00134DB7" w:rsidRPr="004B5A64">
        <w:rPr>
          <w:rFonts w:eastAsia="Times New Roman"/>
          <w:sz w:val="20"/>
          <w:szCs w:val="20"/>
          <w:lang w:val="en-US"/>
        </w:rPr>
        <w:t xml:space="preserve">e thank </w:t>
      </w:r>
      <w:r w:rsidR="00492741" w:rsidRPr="004B5A64">
        <w:rPr>
          <w:rFonts w:eastAsia="Times New Roman"/>
          <w:sz w:val="20"/>
          <w:szCs w:val="20"/>
          <w:lang w:val="en-US"/>
        </w:rPr>
        <w:t xml:space="preserve">K. Hudl, </w:t>
      </w:r>
      <w:r w:rsidR="00134DB7" w:rsidRPr="004B5A64">
        <w:rPr>
          <w:rFonts w:eastAsia="Times New Roman"/>
          <w:sz w:val="20"/>
          <w:szCs w:val="20"/>
          <w:lang w:val="en-US"/>
        </w:rPr>
        <w:t xml:space="preserve">J. Watson, </w:t>
      </w:r>
      <w:r w:rsidR="00492741" w:rsidRPr="004B5A64">
        <w:rPr>
          <w:rFonts w:eastAsia="Times New Roman"/>
          <w:sz w:val="20"/>
          <w:szCs w:val="20"/>
          <w:lang w:val="en-US"/>
        </w:rPr>
        <w:t xml:space="preserve">L. Luettgau and </w:t>
      </w:r>
      <w:r w:rsidR="00134DB7" w:rsidRPr="004B5A64">
        <w:rPr>
          <w:rFonts w:eastAsia="Times New Roman"/>
          <w:sz w:val="20"/>
          <w:szCs w:val="20"/>
          <w:lang w:val="en-US"/>
        </w:rPr>
        <w:t>R. Menger for their assistance in recruitment and data acquisition</w:t>
      </w:r>
      <w:r w:rsidR="002D6D62">
        <w:rPr>
          <w:rFonts w:eastAsia="Times New Roman"/>
          <w:sz w:val="20"/>
          <w:szCs w:val="20"/>
          <w:lang w:val="en-US"/>
        </w:rPr>
        <w:t xml:space="preserve">. </w:t>
      </w:r>
      <w:r w:rsidR="002D6D62">
        <w:rPr>
          <w:sz w:val="20"/>
          <w:szCs w:val="20"/>
          <w:lang w:val="en-US"/>
        </w:rPr>
        <w:t>In addition, we thank S.</w:t>
      </w:r>
      <w:r w:rsidR="000B7800">
        <w:rPr>
          <w:sz w:val="20"/>
          <w:szCs w:val="20"/>
          <w:lang w:val="en-US"/>
        </w:rPr>
        <w:t xml:space="preserve"> </w:t>
      </w:r>
      <w:r w:rsidR="002D6D62">
        <w:rPr>
          <w:sz w:val="20"/>
          <w:szCs w:val="20"/>
          <w:lang w:val="en-US"/>
        </w:rPr>
        <w:t>L.</w:t>
      </w:r>
      <w:r w:rsidR="000B7800">
        <w:rPr>
          <w:sz w:val="20"/>
          <w:szCs w:val="20"/>
          <w:lang w:val="en-US"/>
        </w:rPr>
        <w:t xml:space="preserve"> </w:t>
      </w:r>
      <w:r w:rsidR="002D6D62">
        <w:rPr>
          <w:sz w:val="20"/>
          <w:szCs w:val="20"/>
          <w:lang w:val="en-US"/>
        </w:rPr>
        <w:t xml:space="preserve">Valk for help on designing the figures and helpful comments on an earlier version </w:t>
      </w:r>
      <w:r w:rsidR="000B7800">
        <w:rPr>
          <w:sz w:val="20"/>
          <w:szCs w:val="20"/>
          <w:lang w:val="en-US"/>
        </w:rPr>
        <w:t>of</w:t>
      </w:r>
      <w:r w:rsidR="002D6D62">
        <w:rPr>
          <w:sz w:val="20"/>
          <w:szCs w:val="20"/>
          <w:lang w:val="en-US"/>
        </w:rPr>
        <w:t xml:space="preserve"> the manuscript.</w:t>
      </w:r>
      <w:r w:rsidR="007E6EE1">
        <w:rPr>
          <w:b/>
          <w:sz w:val="20"/>
          <w:szCs w:val="20"/>
          <w:lang w:val="en-US"/>
        </w:rPr>
        <w:t xml:space="preserve"> </w:t>
      </w:r>
      <w:r w:rsidR="00501C6F">
        <w:rPr>
          <w:sz w:val="20"/>
          <w:szCs w:val="20"/>
          <w:lang w:val="en-US"/>
        </w:rPr>
        <w:br w:type="page"/>
      </w:r>
    </w:p>
    <w:p w14:paraId="48BCE5C2" w14:textId="57E17AA7" w:rsidR="00BD614C" w:rsidRPr="000917C5" w:rsidRDefault="00FB0E63" w:rsidP="00B662EE">
      <w:pPr>
        <w:spacing w:line="480" w:lineRule="auto"/>
        <w:rPr>
          <w:b/>
          <w:sz w:val="28"/>
          <w:szCs w:val="28"/>
          <w:lang w:val="en-US"/>
        </w:rPr>
      </w:pPr>
      <w:r w:rsidRPr="000917C5">
        <w:rPr>
          <w:b/>
          <w:sz w:val="28"/>
          <w:szCs w:val="28"/>
          <w:lang w:val="en-US"/>
        </w:rPr>
        <w:lastRenderedPageBreak/>
        <w:t>Abstract</w:t>
      </w:r>
      <w:r w:rsidR="00C35E76" w:rsidRPr="000917C5">
        <w:rPr>
          <w:b/>
          <w:sz w:val="28"/>
          <w:szCs w:val="28"/>
          <w:lang w:val="en-US"/>
        </w:rPr>
        <w:t xml:space="preserve"> </w:t>
      </w:r>
    </w:p>
    <w:p w14:paraId="7345EE72" w14:textId="4EB701A1" w:rsidR="00EB4E19" w:rsidRDefault="00501C6F" w:rsidP="00B662EE">
      <w:pPr>
        <w:spacing w:line="480" w:lineRule="auto"/>
        <w:jc w:val="both"/>
        <w:rPr>
          <w:lang w:val="en-US"/>
        </w:rPr>
      </w:pPr>
      <w:r>
        <w:rPr>
          <w:lang w:val="en-US"/>
        </w:rPr>
        <w:t>T</w:t>
      </w:r>
      <w:r w:rsidR="00C0441D">
        <w:rPr>
          <w:lang w:val="en-US"/>
        </w:rPr>
        <w:t xml:space="preserve">he </w:t>
      </w:r>
      <w:r w:rsidR="00290FA4">
        <w:rPr>
          <w:lang w:val="en-US"/>
        </w:rPr>
        <w:t>medial prefrontal cortex (</w:t>
      </w:r>
      <w:r w:rsidR="00C0441D">
        <w:rPr>
          <w:lang w:val="en-US"/>
        </w:rPr>
        <w:t>mPFC</w:t>
      </w:r>
      <w:r w:rsidR="00290FA4">
        <w:rPr>
          <w:lang w:val="en-US"/>
        </w:rPr>
        <w:t>)</w:t>
      </w:r>
      <w:r w:rsidR="00C0441D">
        <w:rPr>
          <w:lang w:val="en-US"/>
        </w:rPr>
        <w:t xml:space="preserve"> </w:t>
      </w:r>
      <w:r>
        <w:rPr>
          <w:lang w:val="en-US"/>
        </w:rPr>
        <w:t xml:space="preserve">is assumed </w:t>
      </w:r>
      <w:r w:rsidR="00C0441D">
        <w:rPr>
          <w:lang w:val="en-US"/>
        </w:rPr>
        <w:t>to</w:t>
      </w:r>
      <w:r w:rsidR="00576686">
        <w:rPr>
          <w:lang w:val="en-US"/>
        </w:rPr>
        <w:t xml:space="preserve"> </w:t>
      </w:r>
      <w:r w:rsidR="00DB0F4C">
        <w:rPr>
          <w:lang w:val="en-US"/>
        </w:rPr>
        <w:t xml:space="preserve">be </w:t>
      </w:r>
      <w:r>
        <w:rPr>
          <w:lang w:val="en-US"/>
        </w:rPr>
        <w:t>central for</w:t>
      </w:r>
      <w:r w:rsidR="007712C7">
        <w:rPr>
          <w:lang w:val="en-US"/>
        </w:rPr>
        <w:t xml:space="preserve"> </w:t>
      </w:r>
      <w:r w:rsidR="00576686">
        <w:rPr>
          <w:lang w:val="en-US"/>
        </w:rPr>
        <w:t>flexible behavioral adaptation</w:t>
      </w:r>
      <w:r w:rsidR="00EC54D3">
        <w:rPr>
          <w:lang w:val="en-US"/>
        </w:rPr>
        <w:t xml:space="preserve">. </w:t>
      </w:r>
      <w:r w:rsidR="004C7D9E">
        <w:rPr>
          <w:lang w:val="en-US"/>
        </w:rPr>
        <w:t>However</w:t>
      </w:r>
      <w:r w:rsidR="00446D3F">
        <w:rPr>
          <w:lang w:val="en-US"/>
        </w:rPr>
        <w:t>,</w:t>
      </w:r>
      <w:r w:rsidR="004C7D9E">
        <w:rPr>
          <w:lang w:val="en-US"/>
        </w:rPr>
        <w:t xml:space="preserve"> </w:t>
      </w:r>
      <w:r w:rsidR="00EB4E19">
        <w:rPr>
          <w:lang w:val="en-US"/>
        </w:rPr>
        <w:t xml:space="preserve">a potential </w:t>
      </w:r>
      <w:r w:rsidR="004C7D9E">
        <w:rPr>
          <w:lang w:val="en-US"/>
        </w:rPr>
        <w:t xml:space="preserve">causal relationship </w:t>
      </w:r>
      <w:r w:rsidR="00DE3287">
        <w:rPr>
          <w:lang w:val="en-US"/>
        </w:rPr>
        <w:t>be</w:t>
      </w:r>
      <w:r w:rsidR="0039763C">
        <w:rPr>
          <w:lang w:val="en-US"/>
        </w:rPr>
        <w:t xml:space="preserve">tween </w:t>
      </w:r>
      <w:r w:rsidR="00DE3287">
        <w:rPr>
          <w:lang w:val="en-US"/>
        </w:rPr>
        <w:t>mPFC</w:t>
      </w:r>
      <w:r w:rsidR="0039763C">
        <w:rPr>
          <w:lang w:val="en-US"/>
        </w:rPr>
        <w:t xml:space="preserve"> activity</w:t>
      </w:r>
      <w:r w:rsidR="00DE3287">
        <w:rPr>
          <w:lang w:val="en-US"/>
        </w:rPr>
        <w:t xml:space="preserve"> and </w:t>
      </w:r>
      <w:r w:rsidR="00CD53D0">
        <w:rPr>
          <w:lang w:val="en-US"/>
        </w:rPr>
        <w:t xml:space="preserve">such </w:t>
      </w:r>
      <w:r w:rsidR="00DE3287">
        <w:rPr>
          <w:lang w:val="en-US"/>
        </w:rPr>
        <w:t>behavior</w:t>
      </w:r>
      <w:r w:rsidR="004C7D9E">
        <w:rPr>
          <w:lang w:val="en-US"/>
        </w:rPr>
        <w:t xml:space="preserve"> is</w:t>
      </w:r>
      <w:r w:rsidR="00561744">
        <w:rPr>
          <w:lang w:val="en-US"/>
        </w:rPr>
        <w:t xml:space="preserve"> </w:t>
      </w:r>
      <w:r w:rsidR="004C7D9E">
        <w:rPr>
          <w:lang w:val="en-US"/>
        </w:rPr>
        <w:t xml:space="preserve">incompletely understood. </w:t>
      </w:r>
      <w:r>
        <w:rPr>
          <w:lang w:val="en-US"/>
        </w:rPr>
        <w:t xml:space="preserve">In the present study, </w:t>
      </w:r>
      <w:r w:rsidR="009B3DE6">
        <w:rPr>
          <w:lang w:val="en-US"/>
        </w:rPr>
        <w:t xml:space="preserve">we </w:t>
      </w:r>
      <w:r w:rsidR="00DB0F4C">
        <w:rPr>
          <w:lang w:val="en-US"/>
        </w:rPr>
        <w:t xml:space="preserve">investigated </w:t>
      </w:r>
      <w:r w:rsidR="009B3DE6">
        <w:rPr>
          <w:lang w:val="en-US"/>
        </w:rPr>
        <w:t xml:space="preserve">whether </w:t>
      </w:r>
      <w:r w:rsidR="00561744">
        <w:rPr>
          <w:lang w:val="en-US"/>
        </w:rPr>
        <w:t xml:space="preserve">transcranial direct current stimulation (tDCS) </w:t>
      </w:r>
      <w:r w:rsidR="00840C2C">
        <w:rPr>
          <w:lang w:val="en-US"/>
        </w:rPr>
        <w:t xml:space="preserve">of the mPFC </w:t>
      </w:r>
      <w:r w:rsidR="009B3DE6">
        <w:rPr>
          <w:lang w:val="en-US"/>
        </w:rPr>
        <w:t>alter</w:t>
      </w:r>
      <w:r>
        <w:rPr>
          <w:lang w:val="en-US"/>
        </w:rPr>
        <w:t>s</w:t>
      </w:r>
      <w:r w:rsidR="009B3DE6">
        <w:rPr>
          <w:lang w:val="en-US"/>
        </w:rPr>
        <w:t xml:space="preserve"> flexible behavioral adaptation during </w:t>
      </w:r>
      <w:r w:rsidR="00EF77EF">
        <w:rPr>
          <w:lang w:val="en-US"/>
        </w:rPr>
        <w:t xml:space="preserve">reward-based </w:t>
      </w:r>
      <w:r w:rsidR="002D4FCB">
        <w:rPr>
          <w:lang w:val="en-US"/>
        </w:rPr>
        <w:t>decision-making</w:t>
      </w:r>
      <w:r w:rsidR="009B3DE6">
        <w:rPr>
          <w:lang w:val="en-US"/>
        </w:rPr>
        <w:t xml:space="preserve">. </w:t>
      </w:r>
      <w:r>
        <w:rPr>
          <w:lang w:val="en-US"/>
        </w:rPr>
        <w:t>We</w:t>
      </w:r>
      <w:r>
        <w:rPr>
          <w:color w:val="000000"/>
          <w:lang w:val="en-US"/>
        </w:rPr>
        <w:t xml:space="preserve"> targeted a specific region of the mPFC previously associated with</w:t>
      </w:r>
      <w:r w:rsidRPr="00E04ED7">
        <w:rPr>
          <w:color w:val="000000"/>
          <w:lang w:val="en-US"/>
        </w:rPr>
        <w:t xml:space="preserve"> </w:t>
      </w:r>
      <w:r>
        <w:rPr>
          <w:color w:val="000000"/>
          <w:lang w:val="en-US"/>
        </w:rPr>
        <w:t>impaired</w:t>
      </w:r>
      <w:r w:rsidRPr="00E04ED7">
        <w:rPr>
          <w:color w:val="000000"/>
          <w:lang w:val="en-US"/>
        </w:rPr>
        <w:t xml:space="preserve"> flexible behavioral adaptation </w:t>
      </w:r>
      <w:r>
        <w:rPr>
          <w:color w:val="000000"/>
          <w:lang w:val="en-US"/>
        </w:rPr>
        <w:t xml:space="preserve">in </w:t>
      </w:r>
      <w:r w:rsidRPr="00E04ED7">
        <w:rPr>
          <w:color w:val="000000"/>
          <w:lang w:val="en-US"/>
        </w:rPr>
        <w:t xml:space="preserve">alcohol-dependent </w:t>
      </w:r>
      <w:r>
        <w:rPr>
          <w:color w:val="000000"/>
          <w:lang w:val="en-US"/>
        </w:rPr>
        <w:t>patients</w:t>
      </w:r>
      <w:r w:rsidRPr="00E04ED7">
        <w:rPr>
          <w:color w:val="000000"/>
          <w:lang w:val="en-US"/>
        </w:rPr>
        <w:t>.</w:t>
      </w:r>
      <w:r>
        <w:rPr>
          <w:color w:val="000000"/>
          <w:lang w:val="en-US"/>
        </w:rPr>
        <w:t xml:space="preserve"> </w:t>
      </w:r>
      <w:r w:rsidR="00840C2C">
        <w:rPr>
          <w:lang w:val="en-US"/>
        </w:rPr>
        <w:t>To this end</w:t>
      </w:r>
      <w:r w:rsidR="009B3DE6">
        <w:rPr>
          <w:lang w:val="en-US"/>
        </w:rPr>
        <w:t>, h</w:t>
      </w:r>
      <w:r w:rsidR="001B451F">
        <w:rPr>
          <w:lang w:val="en-US"/>
        </w:rPr>
        <w:t xml:space="preserve">ealthy </w:t>
      </w:r>
      <w:r w:rsidR="00EE489A">
        <w:rPr>
          <w:lang w:val="en-US"/>
        </w:rPr>
        <w:t>human</w:t>
      </w:r>
      <w:r w:rsidR="00FB66E6">
        <w:rPr>
          <w:lang w:val="en-US"/>
        </w:rPr>
        <w:t xml:space="preserve"> </w:t>
      </w:r>
      <w:r w:rsidR="001B451F">
        <w:rPr>
          <w:lang w:val="en-US"/>
        </w:rPr>
        <w:t>participants (n = 61</w:t>
      </w:r>
      <w:r w:rsidR="0005051A">
        <w:rPr>
          <w:lang w:val="en-US"/>
        </w:rPr>
        <w:t>;</w:t>
      </w:r>
      <w:r w:rsidR="006B7BD4">
        <w:rPr>
          <w:lang w:val="en-US"/>
        </w:rPr>
        <w:t xml:space="preserve"> </w:t>
      </w:r>
      <w:r w:rsidR="0005051A">
        <w:rPr>
          <w:lang w:val="en-US"/>
        </w:rPr>
        <w:t xml:space="preserve">30 </w:t>
      </w:r>
      <w:proofErr w:type="gramStart"/>
      <w:r w:rsidR="0005051A">
        <w:rPr>
          <w:lang w:val="en-US"/>
        </w:rPr>
        <w:t>female</w:t>
      </w:r>
      <w:proofErr w:type="gramEnd"/>
      <w:r w:rsidR="0005051A">
        <w:rPr>
          <w:lang w:val="en-US"/>
        </w:rPr>
        <w:t>, 31 male</w:t>
      </w:r>
      <w:r w:rsidR="001B451F">
        <w:rPr>
          <w:lang w:val="en-US"/>
        </w:rPr>
        <w:t>) received</w:t>
      </w:r>
      <w:r w:rsidR="00840C2C">
        <w:rPr>
          <w:lang w:val="en-US"/>
        </w:rPr>
        <w:t xml:space="preserve"> </w:t>
      </w:r>
      <w:r>
        <w:rPr>
          <w:lang w:val="en-US"/>
        </w:rPr>
        <w:t>anodal (n</w:t>
      </w:r>
      <w:r w:rsidR="007E402D">
        <w:rPr>
          <w:lang w:val="en-US"/>
        </w:rPr>
        <w:t xml:space="preserve"> </w:t>
      </w:r>
      <w:r>
        <w:rPr>
          <w:lang w:val="en-US"/>
        </w:rPr>
        <w:t>=</w:t>
      </w:r>
      <w:r w:rsidR="007E402D">
        <w:rPr>
          <w:lang w:val="en-US"/>
        </w:rPr>
        <w:t xml:space="preserve"> 30</w:t>
      </w:r>
      <w:r>
        <w:rPr>
          <w:lang w:val="en-US"/>
        </w:rPr>
        <w:t>) or cathodal (n</w:t>
      </w:r>
      <w:r w:rsidR="007E402D">
        <w:rPr>
          <w:lang w:val="en-US"/>
        </w:rPr>
        <w:t xml:space="preserve"> </w:t>
      </w:r>
      <w:r>
        <w:rPr>
          <w:lang w:val="en-US"/>
        </w:rPr>
        <w:t>=</w:t>
      </w:r>
      <w:r w:rsidR="007E402D">
        <w:rPr>
          <w:lang w:val="en-US"/>
        </w:rPr>
        <w:t xml:space="preserve"> 31</w:t>
      </w:r>
      <w:r>
        <w:rPr>
          <w:lang w:val="en-US"/>
        </w:rPr>
        <w:t xml:space="preserve">) </w:t>
      </w:r>
      <w:r w:rsidR="007E402D">
        <w:rPr>
          <w:lang w:val="en-US"/>
        </w:rPr>
        <w:t xml:space="preserve">tDCS versus sham </w:t>
      </w:r>
      <w:r w:rsidR="00C01D91">
        <w:rPr>
          <w:lang w:val="en-US"/>
        </w:rPr>
        <w:t>tDCS</w:t>
      </w:r>
      <w:r w:rsidR="007E402D">
        <w:rPr>
          <w:lang w:val="en-US"/>
        </w:rPr>
        <w:t xml:space="preserve"> while </w:t>
      </w:r>
      <w:r w:rsidR="001B451F">
        <w:rPr>
          <w:lang w:val="en-US"/>
        </w:rPr>
        <w:t xml:space="preserve">performing a reversal learning task. </w:t>
      </w:r>
      <w:r w:rsidR="00EB4E19">
        <w:rPr>
          <w:lang w:val="en-US"/>
        </w:rPr>
        <w:t>To assess the mechanisms of reinforcement learning</w:t>
      </w:r>
      <w:r w:rsidR="004B610D">
        <w:rPr>
          <w:lang w:val="en-US"/>
        </w:rPr>
        <w:t xml:space="preserve"> (RL) </w:t>
      </w:r>
      <w:r w:rsidR="00EB4E19">
        <w:rPr>
          <w:lang w:val="en-US"/>
        </w:rPr>
        <w:t xml:space="preserve">underlying our behavioral observations, we applied models that varied with respect to the updating of the </w:t>
      </w:r>
      <w:r w:rsidR="00DE6D22">
        <w:rPr>
          <w:lang w:val="en-US"/>
        </w:rPr>
        <w:t>unchosen</w:t>
      </w:r>
      <w:r w:rsidR="00EB4E19">
        <w:rPr>
          <w:lang w:val="en-US"/>
        </w:rPr>
        <w:t xml:space="preserve"> choice option.</w:t>
      </w:r>
      <w:r w:rsidR="002E6047">
        <w:rPr>
          <w:lang w:val="en-US"/>
        </w:rPr>
        <w:t xml:space="preserve"> </w:t>
      </w:r>
    </w:p>
    <w:p w14:paraId="0D63546E" w14:textId="7727267D" w:rsidR="00A40349" w:rsidRPr="007E402D" w:rsidRDefault="00FE789E" w:rsidP="00B662EE">
      <w:pPr>
        <w:spacing w:line="480" w:lineRule="auto"/>
        <w:jc w:val="both"/>
        <w:rPr>
          <w:lang w:val="en-US"/>
        </w:rPr>
      </w:pPr>
      <w:r>
        <w:rPr>
          <w:lang w:val="en-US"/>
        </w:rPr>
        <w:t>W</w:t>
      </w:r>
      <w:r w:rsidR="00DB0F4C">
        <w:rPr>
          <w:lang w:val="en-US"/>
        </w:rPr>
        <w:t xml:space="preserve">e observed that anodal tDCS induced increased choice switching after punishments </w:t>
      </w:r>
      <w:r w:rsidR="00EB4E19">
        <w:rPr>
          <w:lang w:val="en-US"/>
        </w:rPr>
        <w:t xml:space="preserve">as </w:t>
      </w:r>
      <w:r w:rsidR="00DB0F4C">
        <w:rPr>
          <w:lang w:val="en-US"/>
        </w:rPr>
        <w:t xml:space="preserve">compared to sham stimulation, while cathodal </w:t>
      </w:r>
      <w:r w:rsidR="00EB4E19">
        <w:rPr>
          <w:lang w:val="en-US"/>
        </w:rPr>
        <w:t>as compared to sham</w:t>
      </w:r>
      <w:r w:rsidR="00561BDB">
        <w:rPr>
          <w:lang w:val="en-US"/>
        </w:rPr>
        <w:t xml:space="preserve"> stimulation</w:t>
      </w:r>
      <w:r w:rsidR="00EB4E19">
        <w:rPr>
          <w:lang w:val="en-US"/>
        </w:rPr>
        <w:t xml:space="preserve"> </w:t>
      </w:r>
      <w:r w:rsidR="00DB0F4C">
        <w:rPr>
          <w:lang w:val="en-US"/>
        </w:rPr>
        <w:t>showed no effect on participants’ behavior.</w:t>
      </w:r>
      <w:r w:rsidR="00FE514B">
        <w:rPr>
          <w:lang w:val="en-US"/>
        </w:rPr>
        <w:t xml:space="preserve"> </w:t>
      </w:r>
      <w:r w:rsidR="004B610D">
        <w:rPr>
          <w:lang w:val="en-US"/>
        </w:rPr>
        <w:t>RL</w:t>
      </w:r>
      <w:r w:rsidR="000B7800">
        <w:rPr>
          <w:lang w:val="en-US"/>
        </w:rPr>
        <w:t xml:space="preserve"> </w:t>
      </w:r>
      <w:r w:rsidR="006F42F2">
        <w:rPr>
          <w:lang w:val="en-US"/>
        </w:rPr>
        <w:t xml:space="preserve">revealed </w:t>
      </w:r>
      <w:r w:rsidR="00B252B4">
        <w:rPr>
          <w:lang w:val="en-US"/>
        </w:rPr>
        <w:t>increased</w:t>
      </w:r>
      <w:r w:rsidR="006F42F2">
        <w:rPr>
          <w:lang w:val="en-US"/>
        </w:rPr>
        <w:t xml:space="preserve"> </w:t>
      </w:r>
      <w:r w:rsidR="0020456C">
        <w:rPr>
          <w:iCs/>
          <w:lang w:val="en-US"/>
        </w:rPr>
        <w:t>updating of</w:t>
      </w:r>
      <w:r w:rsidR="00BA3D84">
        <w:rPr>
          <w:iCs/>
          <w:lang w:val="en-US"/>
        </w:rPr>
        <w:t xml:space="preserve"> the</w:t>
      </w:r>
      <w:r w:rsidR="00C10FBF">
        <w:rPr>
          <w:iCs/>
          <w:lang w:val="en-US"/>
        </w:rPr>
        <w:t xml:space="preserve"> respective</w:t>
      </w:r>
      <w:r w:rsidR="00BA3D84">
        <w:rPr>
          <w:iCs/>
          <w:lang w:val="en-US"/>
        </w:rPr>
        <w:t xml:space="preserve"> </w:t>
      </w:r>
      <w:r w:rsidR="007F0A57">
        <w:rPr>
          <w:iCs/>
          <w:lang w:val="en-US"/>
        </w:rPr>
        <w:t xml:space="preserve">unchosen choice option </w:t>
      </w:r>
      <w:r w:rsidR="00EB4E19">
        <w:rPr>
          <w:iCs/>
          <w:lang w:val="en-US"/>
        </w:rPr>
        <w:t xml:space="preserve">under </w:t>
      </w:r>
      <w:r w:rsidR="007F0A57">
        <w:rPr>
          <w:iCs/>
          <w:lang w:val="en-US"/>
        </w:rPr>
        <w:t xml:space="preserve">anodal </w:t>
      </w:r>
      <w:r w:rsidR="00EB4E19">
        <w:rPr>
          <w:iCs/>
          <w:lang w:val="en-US"/>
        </w:rPr>
        <w:t xml:space="preserve">as </w:t>
      </w:r>
      <w:r w:rsidR="007F0A57">
        <w:rPr>
          <w:iCs/>
          <w:lang w:val="en-US"/>
        </w:rPr>
        <w:t xml:space="preserve">compared to sham stimulation. </w:t>
      </w:r>
      <w:r w:rsidR="00EB4E19">
        <w:rPr>
          <w:iCs/>
          <w:lang w:val="en-US"/>
        </w:rPr>
        <w:t>This computational parameter of</w:t>
      </w:r>
      <w:r w:rsidR="00BA3D84">
        <w:rPr>
          <w:iCs/>
          <w:lang w:val="en-US"/>
        </w:rPr>
        <w:t xml:space="preserve"> enhanced </w:t>
      </w:r>
      <w:r w:rsidR="006E2DEE">
        <w:rPr>
          <w:lang w:val="en-US"/>
        </w:rPr>
        <w:t>learning</w:t>
      </w:r>
      <w:r w:rsidR="00BA3D84">
        <w:rPr>
          <w:lang w:val="en-US"/>
        </w:rPr>
        <w:t xml:space="preserve"> about </w:t>
      </w:r>
      <w:r w:rsidR="00FD189E">
        <w:rPr>
          <w:lang w:val="en-US"/>
        </w:rPr>
        <w:t>unchosen</w:t>
      </w:r>
      <w:r w:rsidR="00EB4E19">
        <w:rPr>
          <w:lang w:val="en-US"/>
        </w:rPr>
        <w:t xml:space="preserve"> </w:t>
      </w:r>
      <w:r w:rsidR="00BA3D84">
        <w:rPr>
          <w:lang w:val="en-US"/>
        </w:rPr>
        <w:t>choice option</w:t>
      </w:r>
      <w:r w:rsidR="0020456C">
        <w:rPr>
          <w:lang w:val="en-US"/>
        </w:rPr>
        <w:t>s</w:t>
      </w:r>
      <w:r w:rsidR="00BA3D84">
        <w:rPr>
          <w:iCs/>
          <w:lang w:val="en-US"/>
        </w:rPr>
        <w:t xml:space="preserve"> </w:t>
      </w:r>
      <w:r w:rsidR="00EB4E19">
        <w:rPr>
          <w:iCs/>
          <w:lang w:val="en-US"/>
        </w:rPr>
        <w:t>accounted well for the</w:t>
      </w:r>
      <w:r w:rsidR="009C58D0">
        <w:rPr>
          <w:iCs/>
          <w:lang w:val="en-US"/>
        </w:rPr>
        <w:t xml:space="preserve"> </w:t>
      </w:r>
      <w:r w:rsidR="006E2DEE">
        <w:rPr>
          <w:lang w:val="en-US"/>
        </w:rPr>
        <w:t>increase</w:t>
      </w:r>
      <w:r w:rsidR="00EB4E19">
        <w:rPr>
          <w:lang w:val="en-US"/>
        </w:rPr>
        <w:t xml:space="preserve"> in</w:t>
      </w:r>
      <w:r w:rsidR="006E2DEE">
        <w:rPr>
          <w:lang w:val="en-US"/>
        </w:rPr>
        <w:t xml:space="preserve"> </w:t>
      </w:r>
      <w:r w:rsidR="006D0252">
        <w:rPr>
          <w:lang w:val="en-US"/>
        </w:rPr>
        <w:t xml:space="preserve">choice switching after punishments </w:t>
      </w:r>
      <w:r w:rsidR="006D0252">
        <w:rPr>
          <w:iCs/>
          <w:lang w:val="en-US"/>
        </w:rPr>
        <w:t xml:space="preserve">under anodal </w:t>
      </w:r>
      <w:r w:rsidR="00EB4E19">
        <w:rPr>
          <w:iCs/>
          <w:lang w:val="en-US"/>
        </w:rPr>
        <w:t xml:space="preserve">as compared </w:t>
      </w:r>
      <w:r w:rsidR="00561BDB">
        <w:rPr>
          <w:iCs/>
          <w:lang w:val="en-US"/>
        </w:rPr>
        <w:t xml:space="preserve">to </w:t>
      </w:r>
      <w:r w:rsidR="00EB4E19">
        <w:rPr>
          <w:iCs/>
          <w:lang w:val="en-US"/>
        </w:rPr>
        <w:t xml:space="preserve">sham </w:t>
      </w:r>
      <w:r w:rsidR="006D0252">
        <w:rPr>
          <w:iCs/>
          <w:lang w:val="en-US"/>
        </w:rPr>
        <w:t>tDCS</w:t>
      </w:r>
      <w:r w:rsidR="006D0252">
        <w:rPr>
          <w:lang w:val="en-US"/>
        </w:rPr>
        <w:t xml:space="preserve">. </w:t>
      </w:r>
      <w:r w:rsidR="00EB4E19">
        <w:rPr>
          <w:lang w:val="en-US"/>
        </w:rPr>
        <w:t>W</w:t>
      </w:r>
      <w:r w:rsidR="0004077B">
        <w:rPr>
          <w:lang w:val="en-US"/>
        </w:rPr>
        <w:t>e</w:t>
      </w:r>
      <w:r w:rsidR="00760C55">
        <w:rPr>
          <w:lang w:val="en-US"/>
        </w:rPr>
        <w:t xml:space="preserve"> demonstrate </w:t>
      </w:r>
      <w:r w:rsidR="0004077B">
        <w:rPr>
          <w:lang w:val="en-US"/>
        </w:rPr>
        <w:t xml:space="preserve">a </w:t>
      </w:r>
      <w:r w:rsidR="00352B2F">
        <w:rPr>
          <w:lang w:val="en-US"/>
        </w:rPr>
        <w:t xml:space="preserve">mechanism </w:t>
      </w:r>
      <w:r w:rsidR="00EB4E19">
        <w:rPr>
          <w:lang w:val="en-US"/>
        </w:rPr>
        <w:t>of how</w:t>
      </w:r>
      <w:r w:rsidR="00352B2F">
        <w:rPr>
          <w:lang w:val="en-US"/>
        </w:rPr>
        <w:t xml:space="preserve"> the</w:t>
      </w:r>
      <w:r w:rsidR="00B46B8E">
        <w:rPr>
          <w:lang w:val="en-US"/>
        </w:rPr>
        <w:t xml:space="preserve"> </w:t>
      </w:r>
      <w:r w:rsidR="00DC4595">
        <w:rPr>
          <w:lang w:val="en-US"/>
        </w:rPr>
        <w:t xml:space="preserve">mPFC </w:t>
      </w:r>
      <w:r w:rsidR="00EB4E19">
        <w:rPr>
          <w:lang w:val="en-US"/>
        </w:rPr>
        <w:t>impacts on</w:t>
      </w:r>
      <w:r w:rsidR="00DC4595">
        <w:rPr>
          <w:lang w:val="en-US"/>
        </w:rPr>
        <w:t xml:space="preserve"> </w:t>
      </w:r>
      <w:r w:rsidR="00274E70">
        <w:rPr>
          <w:lang w:val="en-US"/>
        </w:rPr>
        <w:t xml:space="preserve">flexible </w:t>
      </w:r>
      <w:r w:rsidR="00DC4595">
        <w:rPr>
          <w:lang w:val="en-US"/>
        </w:rPr>
        <w:t xml:space="preserve">reward-based </w:t>
      </w:r>
      <w:r w:rsidR="00EB4E19">
        <w:rPr>
          <w:lang w:val="en-US"/>
        </w:rPr>
        <w:t>behavioral adap</w:t>
      </w:r>
      <w:r w:rsidR="00561BDB">
        <w:rPr>
          <w:lang w:val="en-US"/>
        </w:rPr>
        <w:t>t</w:t>
      </w:r>
      <w:r w:rsidR="0020456C">
        <w:rPr>
          <w:lang w:val="en-US"/>
        </w:rPr>
        <w:t>at</w:t>
      </w:r>
      <w:r w:rsidR="00EB4E19">
        <w:rPr>
          <w:lang w:val="en-US"/>
        </w:rPr>
        <w:t xml:space="preserve">ion through enhancing learning about </w:t>
      </w:r>
      <w:r w:rsidR="0020456C">
        <w:rPr>
          <w:lang w:val="en-US"/>
        </w:rPr>
        <w:t>unchosen</w:t>
      </w:r>
      <w:r w:rsidR="00EB4E19">
        <w:rPr>
          <w:lang w:val="en-US"/>
        </w:rPr>
        <w:t xml:space="preserve"> choice options</w:t>
      </w:r>
      <w:r w:rsidR="00352B2F">
        <w:rPr>
          <w:lang w:val="en-US"/>
        </w:rPr>
        <w:t xml:space="preserve">. </w:t>
      </w:r>
      <w:r w:rsidR="00EB4E19">
        <w:rPr>
          <w:lang w:val="en-US"/>
        </w:rPr>
        <w:t>T</w:t>
      </w:r>
      <w:r w:rsidR="00352B2F">
        <w:rPr>
          <w:lang w:val="en-US"/>
        </w:rPr>
        <w:t>he current findings</w:t>
      </w:r>
      <w:r w:rsidR="005B58C0">
        <w:rPr>
          <w:lang w:val="en-US"/>
        </w:rPr>
        <w:t xml:space="preserve"> </w:t>
      </w:r>
      <w:r w:rsidR="00DB0F4C">
        <w:rPr>
          <w:lang w:val="en-US"/>
        </w:rPr>
        <w:t xml:space="preserve">provide </w:t>
      </w:r>
      <w:r w:rsidR="00D311D7">
        <w:rPr>
          <w:lang w:val="en-US"/>
        </w:rPr>
        <w:t xml:space="preserve">a </w:t>
      </w:r>
      <w:r w:rsidR="007F37D8">
        <w:rPr>
          <w:lang w:val="en-US"/>
        </w:rPr>
        <w:t>potential</w:t>
      </w:r>
      <w:r w:rsidR="00F043AF">
        <w:rPr>
          <w:lang w:val="en-US"/>
        </w:rPr>
        <w:t xml:space="preserve"> model</w:t>
      </w:r>
      <w:r w:rsidR="007F37D8">
        <w:rPr>
          <w:lang w:val="en-US"/>
        </w:rPr>
        <w:t xml:space="preserve"> for</w:t>
      </w:r>
      <w:r w:rsidR="00DC4595">
        <w:rPr>
          <w:lang w:val="en-US"/>
        </w:rPr>
        <w:t xml:space="preserve"> </w:t>
      </w:r>
      <w:r w:rsidR="005B58C0">
        <w:rPr>
          <w:lang w:val="en-US"/>
        </w:rPr>
        <w:t>tDCS-</w:t>
      </w:r>
      <w:r w:rsidR="00456D23">
        <w:rPr>
          <w:lang w:val="en-US"/>
        </w:rPr>
        <w:t>interventions</w:t>
      </w:r>
      <w:r w:rsidR="00D51BBB">
        <w:rPr>
          <w:lang w:val="en-US"/>
        </w:rPr>
        <w:t xml:space="preserve"> in </w:t>
      </w:r>
      <w:r w:rsidR="00164563">
        <w:rPr>
          <w:lang w:val="en-US"/>
        </w:rPr>
        <w:t xml:space="preserve">clinical </w:t>
      </w:r>
      <w:r w:rsidR="00760C55">
        <w:rPr>
          <w:lang w:val="en-US"/>
        </w:rPr>
        <w:t>conditions</w:t>
      </w:r>
      <w:r w:rsidR="00D311D7">
        <w:rPr>
          <w:lang w:val="en-US"/>
        </w:rPr>
        <w:t xml:space="preserve"> </w:t>
      </w:r>
      <w:r w:rsidR="00EB4E19">
        <w:rPr>
          <w:lang w:val="en-US"/>
        </w:rPr>
        <w:t xml:space="preserve">related to </w:t>
      </w:r>
      <w:r w:rsidR="007F37D8">
        <w:rPr>
          <w:lang w:val="en-US"/>
        </w:rPr>
        <w:t xml:space="preserve">flexible </w:t>
      </w:r>
      <w:r w:rsidR="00164563">
        <w:rPr>
          <w:lang w:val="en-US"/>
        </w:rPr>
        <w:t>behavioral adaptation</w:t>
      </w:r>
      <w:r w:rsidR="00EB4E19">
        <w:rPr>
          <w:lang w:val="en-US"/>
        </w:rPr>
        <w:t xml:space="preserve"> after </w:t>
      </w:r>
      <w:r w:rsidR="002D4FCB">
        <w:rPr>
          <w:lang w:val="en-US"/>
        </w:rPr>
        <w:t>punishments</w:t>
      </w:r>
      <w:r w:rsidR="00EB4E19">
        <w:rPr>
          <w:lang w:val="en-US"/>
        </w:rPr>
        <w:t xml:space="preserve"> such as addiction</w:t>
      </w:r>
      <w:r w:rsidR="00164563">
        <w:rPr>
          <w:lang w:val="en-US"/>
        </w:rPr>
        <w:t>.</w:t>
      </w:r>
      <w:r w:rsidR="00EB4E19">
        <w:rPr>
          <w:lang w:val="en-US"/>
        </w:rPr>
        <w:t xml:space="preserve"> </w:t>
      </w:r>
      <w:r w:rsidR="00A40349">
        <w:rPr>
          <w:lang w:val="en-US"/>
        </w:rPr>
        <w:br w:type="page"/>
      </w:r>
    </w:p>
    <w:p w14:paraId="041F495C" w14:textId="1802B09A" w:rsidR="00583DCC" w:rsidRPr="000917C5" w:rsidRDefault="00583DCC" w:rsidP="00B662EE">
      <w:pPr>
        <w:widowControl w:val="0"/>
        <w:spacing w:line="480" w:lineRule="auto"/>
        <w:jc w:val="both"/>
        <w:outlineLvl w:val="0"/>
        <w:rPr>
          <w:sz w:val="28"/>
          <w:szCs w:val="28"/>
          <w:lang w:val="en-US"/>
        </w:rPr>
      </w:pPr>
      <w:r w:rsidRPr="000917C5">
        <w:rPr>
          <w:b/>
          <w:sz w:val="28"/>
          <w:szCs w:val="28"/>
          <w:lang w:val="en-US"/>
        </w:rPr>
        <w:lastRenderedPageBreak/>
        <w:t xml:space="preserve">Significance Statement </w:t>
      </w:r>
    </w:p>
    <w:p w14:paraId="30C0E8EB" w14:textId="68AC555F" w:rsidR="007C69CD" w:rsidRPr="00A40349" w:rsidRDefault="00F26732" w:rsidP="00B662EE">
      <w:pPr>
        <w:widowControl w:val="0"/>
        <w:spacing w:line="480" w:lineRule="auto"/>
        <w:jc w:val="both"/>
        <w:rPr>
          <w:lang w:val="en-US"/>
        </w:rPr>
      </w:pPr>
      <w:r>
        <w:rPr>
          <w:lang w:val="en-US"/>
        </w:rPr>
        <w:t>Flexible a</w:t>
      </w:r>
      <w:r w:rsidR="005E3ED4">
        <w:rPr>
          <w:lang w:val="en-US"/>
        </w:rPr>
        <w:t xml:space="preserve">daptive behavior is essential for survival and a core capacity of human beings. </w:t>
      </w:r>
      <w:r w:rsidR="00180638">
        <w:rPr>
          <w:lang w:val="en-US"/>
        </w:rPr>
        <w:t xml:space="preserve">Altered control of behavioral adaptation </w:t>
      </w:r>
      <w:r w:rsidR="00DF2E20">
        <w:rPr>
          <w:lang w:val="en-US"/>
        </w:rPr>
        <w:t>has been linked</w:t>
      </w:r>
      <w:r w:rsidR="00180638">
        <w:rPr>
          <w:lang w:val="en-US"/>
        </w:rPr>
        <w:t xml:space="preserve"> to significant</w:t>
      </w:r>
      <w:r w:rsidR="00DF2E20">
        <w:rPr>
          <w:lang w:val="en-US"/>
        </w:rPr>
        <w:t xml:space="preserve"> health problems</w:t>
      </w:r>
      <w:r w:rsidR="00180638">
        <w:rPr>
          <w:lang w:val="en-US"/>
        </w:rPr>
        <w:t xml:space="preserve"> </w:t>
      </w:r>
      <w:r w:rsidR="00DB0F4C">
        <w:rPr>
          <w:lang w:val="en-US"/>
        </w:rPr>
        <w:t xml:space="preserve">such as </w:t>
      </w:r>
      <w:r w:rsidR="00180638">
        <w:rPr>
          <w:lang w:val="en-US"/>
        </w:rPr>
        <w:t xml:space="preserve">addiction. </w:t>
      </w:r>
      <w:r w:rsidR="00751A16">
        <w:rPr>
          <w:lang w:val="en-US"/>
        </w:rPr>
        <w:t>W</w:t>
      </w:r>
      <w:r w:rsidR="00352B2F" w:rsidRPr="004F402D">
        <w:rPr>
          <w:lang w:val="en-US"/>
        </w:rPr>
        <w:t xml:space="preserve">e </w:t>
      </w:r>
      <w:r w:rsidR="00C471C2">
        <w:rPr>
          <w:lang w:val="en-US"/>
        </w:rPr>
        <w:t>demonstrate</w:t>
      </w:r>
      <w:r w:rsidR="00352B2F" w:rsidRPr="004F402D">
        <w:rPr>
          <w:lang w:val="en-US"/>
        </w:rPr>
        <w:t xml:space="preserve"> that anodal tDCS </w:t>
      </w:r>
      <w:r w:rsidR="009F216E">
        <w:rPr>
          <w:lang w:val="en-US"/>
        </w:rPr>
        <w:t>of</w:t>
      </w:r>
      <w:r w:rsidR="00352B2F" w:rsidRPr="004F402D">
        <w:rPr>
          <w:lang w:val="en-US"/>
        </w:rPr>
        <w:t xml:space="preserve"> the </w:t>
      </w:r>
      <w:r w:rsidR="00E94EC9">
        <w:rPr>
          <w:lang w:val="en-US"/>
        </w:rPr>
        <w:t>mPFC</w:t>
      </w:r>
      <w:r w:rsidR="00352B2F" w:rsidRPr="004F402D">
        <w:rPr>
          <w:lang w:val="en-US"/>
        </w:rPr>
        <w:t xml:space="preserve"> </w:t>
      </w:r>
      <w:r w:rsidR="00DB0F4C">
        <w:rPr>
          <w:lang w:val="en-US"/>
        </w:rPr>
        <w:t xml:space="preserve">results in </w:t>
      </w:r>
      <w:r w:rsidR="00AB73AF">
        <w:rPr>
          <w:lang w:val="en-US"/>
        </w:rPr>
        <w:t>increased choice switching after punishments</w:t>
      </w:r>
      <w:r w:rsidR="00DF2E20">
        <w:rPr>
          <w:lang w:val="en-US"/>
        </w:rPr>
        <w:t xml:space="preserve"> </w:t>
      </w:r>
      <w:r w:rsidR="00352B2F" w:rsidRPr="004F402D">
        <w:rPr>
          <w:lang w:val="en-US"/>
        </w:rPr>
        <w:t>in a</w:t>
      </w:r>
      <w:r w:rsidR="00352B2F">
        <w:rPr>
          <w:lang w:val="en-US"/>
        </w:rPr>
        <w:t xml:space="preserve"> reward-based</w:t>
      </w:r>
      <w:r w:rsidR="00D637F3">
        <w:rPr>
          <w:lang w:val="en-US"/>
        </w:rPr>
        <w:t xml:space="preserve"> </w:t>
      </w:r>
      <w:r w:rsidR="00352B2F" w:rsidRPr="004F402D">
        <w:rPr>
          <w:lang w:val="en-US"/>
        </w:rPr>
        <w:t>reversal learning paradigm</w:t>
      </w:r>
      <w:r w:rsidR="00352B2F">
        <w:rPr>
          <w:lang w:val="en-US"/>
        </w:rPr>
        <w:t>.</w:t>
      </w:r>
      <w:r w:rsidR="006762E4">
        <w:rPr>
          <w:lang w:val="en-US"/>
        </w:rPr>
        <w:t xml:space="preserve"> </w:t>
      </w:r>
      <w:r w:rsidR="005D25BF">
        <w:rPr>
          <w:lang w:val="en-US"/>
        </w:rPr>
        <w:t>C</w:t>
      </w:r>
      <w:r w:rsidR="00352B2F">
        <w:rPr>
          <w:lang w:val="en-US"/>
        </w:rPr>
        <w:t>omputational modeling</w:t>
      </w:r>
      <w:r w:rsidR="005D25BF">
        <w:rPr>
          <w:lang w:val="en-US"/>
        </w:rPr>
        <w:t xml:space="preserve"> revealed </w:t>
      </w:r>
      <w:r w:rsidR="001D6D39">
        <w:rPr>
          <w:lang w:val="en-US"/>
        </w:rPr>
        <w:t>enhanced</w:t>
      </w:r>
      <w:r w:rsidR="004F1BE1">
        <w:rPr>
          <w:lang w:val="en-US"/>
        </w:rPr>
        <w:t xml:space="preserve"> </w:t>
      </w:r>
      <w:r w:rsidR="00B53296">
        <w:rPr>
          <w:lang w:val="en-US"/>
        </w:rPr>
        <w:t>learning</w:t>
      </w:r>
      <w:r w:rsidR="005D25BF">
        <w:rPr>
          <w:lang w:val="en-US"/>
        </w:rPr>
        <w:t xml:space="preserve"> </w:t>
      </w:r>
      <w:r w:rsidR="00A3432F">
        <w:rPr>
          <w:lang w:val="en-US"/>
        </w:rPr>
        <w:t>about</w:t>
      </w:r>
      <w:r w:rsidR="00B42F89">
        <w:rPr>
          <w:lang w:val="en-US"/>
        </w:rPr>
        <w:t xml:space="preserve"> </w:t>
      </w:r>
      <w:r w:rsidR="00A3432F">
        <w:rPr>
          <w:lang w:val="en-US"/>
        </w:rPr>
        <w:t>the</w:t>
      </w:r>
      <w:r w:rsidR="004F1BE1">
        <w:rPr>
          <w:lang w:val="en-US"/>
        </w:rPr>
        <w:t xml:space="preserve"> </w:t>
      </w:r>
      <w:r w:rsidR="009C58D0">
        <w:rPr>
          <w:lang w:val="en-US"/>
        </w:rPr>
        <w:t xml:space="preserve">respective </w:t>
      </w:r>
      <w:r w:rsidR="004F1BE1">
        <w:rPr>
          <w:lang w:val="en-US"/>
        </w:rPr>
        <w:t>unchosen choice option</w:t>
      </w:r>
      <w:r w:rsidR="00F043AF">
        <w:rPr>
          <w:lang w:val="en-US"/>
        </w:rPr>
        <w:t xml:space="preserve"> under a</w:t>
      </w:r>
      <w:r w:rsidR="00B53296">
        <w:rPr>
          <w:lang w:val="en-US"/>
        </w:rPr>
        <w:t xml:space="preserve">nodal stimulation </w:t>
      </w:r>
      <w:r w:rsidR="00F043AF">
        <w:rPr>
          <w:lang w:val="en-US"/>
        </w:rPr>
        <w:t xml:space="preserve">relative </w:t>
      </w:r>
      <w:r w:rsidR="00B53296">
        <w:rPr>
          <w:lang w:val="en-US"/>
        </w:rPr>
        <w:t>to sham stimulation</w:t>
      </w:r>
      <w:r w:rsidR="004F1BE1">
        <w:rPr>
          <w:lang w:val="en-US"/>
        </w:rPr>
        <w:t>.</w:t>
      </w:r>
      <w:r w:rsidR="00A3432F">
        <w:rPr>
          <w:lang w:val="en-US"/>
        </w:rPr>
        <w:t xml:space="preserve"> </w:t>
      </w:r>
      <w:r w:rsidR="008C5FAD">
        <w:rPr>
          <w:lang w:val="en-US"/>
        </w:rPr>
        <w:t>By demonstrating a causal manipulation of reward-based learning, o</w:t>
      </w:r>
      <w:r w:rsidR="00BC77B2">
        <w:rPr>
          <w:lang w:val="en-US"/>
        </w:rPr>
        <w:t xml:space="preserve">ur research substantiates </w:t>
      </w:r>
      <w:r w:rsidR="00574A34" w:rsidRPr="004F402D">
        <w:rPr>
          <w:lang w:val="en-US"/>
        </w:rPr>
        <w:t xml:space="preserve">evidence </w:t>
      </w:r>
      <w:r w:rsidR="00EB4E19">
        <w:rPr>
          <w:lang w:val="en-US"/>
        </w:rPr>
        <w:t xml:space="preserve">for a crucial link of </w:t>
      </w:r>
      <w:r w:rsidR="00EF77EF">
        <w:rPr>
          <w:lang w:val="en-US"/>
        </w:rPr>
        <w:t>mPFC</w:t>
      </w:r>
      <w:r w:rsidR="00EB4E19">
        <w:rPr>
          <w:lang w:val="en-US"/>
        </w:rPr>
        <w:t xml:space="preserve"> to adapt behavior after </w:t>
      </w:r>
      <w:r w:rsidR="001D6D39">
        <w:rPr>
          <w:lang w:val="en-US"/>
        </w:rPr>
        <w:t>punishments</w:t>
      </w:r>
      <w:r w:rsidR="00F043AF">
        <w:rPr>
          <w:lang w:val="en-US"/>
        </w:rPr>
        <w:t>.</w:t>
      </w:r>
      <w:r w:rsidR="00B63A86">
        <w:rPr>
          <w:lang w:val="en-US"/>
        </w:rPr>
        <w:t xml:space="preserve"> </w:t>
      </w:r>
      <w:r w:rsidR="00F043AF">
        <w:rPr>
          <w:lang w:val="en-US"/>
        </w:rPr>
        <w:t xml:space="preserve">Moreover, our work might </w:t>
      </w:r>
      <w:r w:rsidR="00B13639">
        <w:rPr>
          <w:lang w:val="en-US"/>
        </w:rPr>
        <w:t>motivate</w:t>
      </w:r>
      <w:r w:rsidR="00F043AF">
        <w:rPr>
          <w:lang w:val="en-US"/>
        </w:rPr>
        <w:t xml:space="preserve"> </w:t>
      </w:r>
      <w:r w:rsidR="009F216E">
        <w:rPr>
          <w:lang w:val="en-US"/>
        </w:rPr>
        <w:t xml:space="preserve">future </w:t>
      </w:r>
      <w:r w:rsidR="00352B2F">
        <w:rPr>
          <w:lang w:val="en-US"/>
        </w:rPr>
        <w:t xml:space="preserve">interventions in clinical populations </w:t>
      </w:r>
      <w:r w:rsidR="00B63A86">
        <w:rPr>
          <w:lang w:val="en-US"/>
        </w:rPr>
        <w:t xml:space="preserve">in order </w:t>
      </w:r>
      <w:r w:rsidR="00352B2F">
        <w:rPr>
          <w:lang w:val="en-US"/>
        </w:rPr>
        <w:t xml:space="preserve">to alleviate </w:t>
      </w:r>
      <w:r w:rsidR="00577ECD">
        <w:rPr>
          <w:lang w:val="en-US"/>
        </w:rPr>
        <w:t>deficits</w:t>
      </w:r>
      <w:r w:rsidR="00A328DC">
        <w:rPr>
          <w:lang w:val="en-US"/>
        </w:rPr>
        <w:t xml:space="preserve"> </w:t>
      </w:r>
      <w:r w:rsidR="00EF77EF">
        <w:rPr>
          <w:lang w:val="en-US"/>
        </w:rPr>
        <w:t xml:space="preserve">in </w:t>
      </w:r>
      <w:r w:rsidR="009020B6">
        <w:rPr>
          <w:lang w:val="en-US"/>
        </w:rPr>
        <w:t xml:space="preserve">flexible </w:t>
      </w:r>
      <w:r w:rsidR="00BA02D0">
        <w:rPr>
          <w:lang w:val="en-US"/>
        </w:rPr>
        <w:t>behavioral adaptation</w:t>
      </w:r>
      <w:r w:rsidR="00EF77EF">
        <w:rPr>
          <w:lang w:val="en-US"/>
        </w:rPr>
        <w:t xml:space="preserve"> after </w:t>
      </w:r>
      <w:r w:rsidR="00045E95">
        <w:rPr>
          <w:lang w:val="en-US"/>
        </w:rPr>
        <w:t xml:space="preserve">punishments </w:t>
      </w:r>
      <w:r w:rsidR="00EF77EF">
        <w:rPr>
          <w:lang w:val="en-US"/>
        </w:rPr>
        <w:t>for example in addiction</w:t>
      </w:r>
      <w:r w:rsidR="00A40349">
        <w:rPr>
          <w:lang w:val="en-US"/>
        </w:rPr>
        <w:t>.</w:t>
      </w:r>
      <w:r w:rsidR="00EB4E19">
        <w:rPr>
          <w:lang w:val="en-US"/>
        </w:rPr>
        <w:t xml:space="preserve"> </w:t>
      </w:r>
      <w:r w:rsidR="007C69CD">
        <w:rPr>
          <w:lang w:val="en-GB"/>
        </w:rPr>
        <w:br w:type="page"/>
      </w:r>
    </w:p>
    <w:p w14:paraId="3097301D" w14:textId="382B03DD" w:rsidR="00583DCC" w:rsidRPr="000917C5" w:rsidRDefault="00583DCC" w:rsidP="00B662EE">
      <w:pPr>
        <w:pStyle w:val="StandardWeb"/>
        <w:spacing w:before="0" w:beforeAutospacing="0" w:after="0" w:afterAutospacing="0" w:line="480" w:lineRule="auto"/>
        <w:jc w:val="both"/>
        <w:rPr>
          <w:sz w:val="28"/>
          <w:szCs w:val="28"/>
          <w:lang w:val="en-US"/>
        </w:rPr>
      </w:pPr>
      <w:r w:rsidRPr="000917C5">
        <w:rPr>
          <w:b/>
          <w:bCs/>
          <w:color w:val="000000"/>
          <w:sz w:val="28"/>
          <w:szCs w:val="28"/>
          <w:lang w:val="en-US"/>
        </w:rPr>
        <w:lastRenderedPageBreak/>
        <w:t xml:space="preserve">Introduction </w:t>
      </w:r>
    </w:p>
    <w:p w14:paraId="7B32D74D" w14:textId="7946286F" w:rsidR="003113FB" w:rsidRDefault="00493E9B" w:rsidP="00B662EE">
      <w:pPr>
        <w:pStyle w:val="StandardWeb"/>
        <w:spacing w:before="0" w:beforeAutospacing="0" w:after="0" w:afterAutospacing="0" w:line="480" w:lineRule="auto"/>
        <w:jc w:val="both"/>
        <w:rPr>
          <w:color w:val="000000"/>
          <w:lang w:val="en-US"/>
        </w:rPr>
      </w:pPr>
      <w:r>
        <w:rPr>
          <w:color w:val="000000"/>
          <w:lang w:val="en-US"/>
        </w:rPr>
        <w:t>Flexible b</w:t>
      </w:r>
      <w:r w:rsidR="00FC4716">
        <w:rPr>
          <w:color w:val="000000"/>
          <w:lang w:val="en-US"/>
        </w:rPr>
        <w:t>ehavio</w:t>
      </w:r>
      <w:r w:rsidR="00FC4716" w:rsidRPr="00FC4716">
        <w:rPr>
          <w:color w:val="000000"/>
          <w:lang w:val="en-US"/>
        </w:rPr>
        <w:t>ral adaptation is a crucial</w:t>
      </w:r>
      <w:r w:rsidR="00DA102D">
        <w:rPr>
          <w:color w:val="000000"/>
          <w:lang w:val="en-US"/>
        </w:rPr>
        <w:t xml:space="preserve"> capacity to survive in </w:t>
      </w:r>
      <w:r w:rsidR="00EF77EF">
        <w:rPr>
          <w:color w:val="000000"/>
          <w:lang w:val="en-US"/>
        </w:rPr>
        <w:t>dynamic</w:t>
      </w:r>
      <w:r w:rsidR="00FC4716" w:rsidRPr="00FC4716">
        <w:rPr>
          <w:color w:val="000000"/>
          <w:lang w:val="en-US"/>
        </w:rPr>
        <w:t xml:space="preserve"> environmen</w:t>
      </w:r>
      <w:r w:rsidR="00FE2C60">
        <w:rPr>
          <w:color w:val="000000"/>
          <w:lang w:val="en-US"/>
        </w:rPr>
        <w:t>t</w:t>
      </w:r>
      <w:r w:rsidR="00EF77EF">
        <w:rPr>
          <w:color w:val="000000"/>
          <w:lang w:val="en-US"/>
        </w:rPr>
        <w:t>s</w:t>
      </w:r>
      <w:r w:rsidR="00B4471F">
        <w:rPr>
          <w:color w:val="000000"/>
          <w:lang w:val="en-US"/>
        </w:rPr>
        <w:t xml:space="preserve">. </w:t>
      </w:r>
      <w:r w:rsidR="00306D1C">
        <w:rPr>
          <w:color w:val="000000"/>
          <w:lang w:val="en-US"/>
        </w:rPr>
        <w:t>T</w:t>
      </w:r>
      <w:r w:rsidR="00217F07">
        <w:rPr>
          <w:color w:val="000000"/>
          <w:lang w:val="en-US"/>
        </w:rPr>
        <w:t>o investigate behavioral adaptation</w:t>
      </w:r>
      <w:r w:rsidR="00217F07" w:rsidRPr="00FC4716">
        <w:rPr>
          <w:color w:val="000000"/>
          <w:lang w:val="en-US"/>
        </w:rPr>
        <w:t xml:space="preserve">, instrumental reversal learning tasks have been </w:t>
      </w:r>
      <w:r w:rsidR="00217F07">
        <w:rPr>
          <w:color w:val="000000"/>
          <w:lang w:val="en-US"/>
        </w:rPr>
        <w:t xml:space="preserve">deployed in several studies </w:t>
      </w:r>
      <w:r w:rsidR="00217F07">
        <w:rPr>
          <w:color w:val="000000"/>
          <w:lang w:val="en-US"/>
        </w:rPr>
        <w:fldChar w:fldCharType="begin" w:fldLock="1"/>
      </w:r>
      <w:r w:rsidR="00217F07">
        <w:rPr>
          <w:color w:val="000000"/>
          <w:lang w:val="en-US"/>
        </w:rPr>
        <w:instrText>ADDIN CSL_CITATION {"citationItems":[{"id":"ITEM-1","itemData":{"DOI":"10.1038/82959","ISSN":"10976256","PMID":"11135651","abstract":"The orbitofrontal cortex (OFC) is implicated in emotion and emotion-related learning. Using event-related functional magnetic resonance imaging (fMRI), we measured brain activation in human subjects doing an emotion-related visual reversal-learning task in which choice of the correct stimulus led to a probabilistically determined 'monetary' reward and choice of the incorrect stimulus led to a monetary loss. Distinct areas of the OFC were activated by monetary rewards and punishments. Moreover, in these areas, we found a correlation between the magnitude of the brain activation and the magnitude of the rewards and punishments received. These findings indicate that one emotional involvement of the human orbitofrontal cortex is its representation of the magnitudes of abstract rewards and punishments, such as receiving or losing money.","author":[{"dropping-particle":"","family":"O'Doherty","given":"J.","non-dropping-particle":"","parse-names":false,"suffix":""},{"dropping-particle":"","family":"Kringelbach","given":"M. L.","non-dropping-particle":"","parse-names":false,"suffix":""},{"dropping-particle":"","family":"Rolls","given":"E. T.","non-dropping-particle":"","parse-names":false,"suffix":""},{"dropping-particle":"","family":"Hornak","given":"J.","non-dropping-particle":"","parse-names":false,"suffix":""},{"dropping-particle":"","family":"Andrews","given":"C.","non-dropping-particle":"","parse-names":false,"suffix":""}],"container-title":"Nature Neuroscience","id":"ITEM-1","issue":"1","issued":{"date-parts":[["2001"]]},"page":"95-102","title":"Abstract reward and punishment representations in the human orbitofrontal cortex","type":"article-journal","volume":"4"},"uris":["http://www.mendeley.com/documents/?uuid=079cb263-214a-42cb-acb1-a2d01990abf8"]},{"id":"ITEM-2","itemData":{"DOI":"20026435","ISBN":"1529-2401 (Electronic)","ISSN":"1529-2401","PMID":"12040063","abstract":"Event-related functional magnetic resonance imaging was used to measure blood oxygenation level-dependent responses in 13 young healthy human volunteers during performance of a probabilistic reversal-learning task. The task allowed the separate investigation of the relearning of stimulus-reward associations and the reception of negative feedback. Significant signal change in the right ventrolateral prefrontal cortex was demonstrated on trials when subjects stopped responding to the previously relevant stimulus and shifted responding to the newly relevant stimulus. Significant signal change in the region of the ventral striatum was also observed on such reversal errors, from a region of interest analysis. The ventrolateral prefrontal cortex and ventral striatum were not significantly activated by the other, preceding reversal errors, or when subjects received negative feedback for correct responses. Moreover, the response on the final reversal error, before shifting, was not modulated by the number of preceding reversal errors, indicating that error-related activity does not simply accumulate in this network. The signal change in this ventral frontostriatal circuit is therefore associated with reversal learning and is uncontaminated by negative feedback. Overall, these data concur with findings in rodents and nonhuman primates of reversal-learning deficits after damage to ventral frontostriatal circuitry, and also support recent clinical findings using this task.","author":[{"dropping-particle":"","family":"Cools","given":"Roshan","non-dropping-particle":"","parse-names":false,"suffix":""},{"dropping-particle":"","family":"Clark","given":"Luke","non-dropping-particle":"","parse-names":false,"suffix":""},{"dropping-particle":"","family":"Owen","given":"Adrian M","non-dropping-particle":"","parse-names":false,"suffix":""},{"dropping-particle":"","family":"Robbins","given":"Trevor W","non-dropping-particle":"","parse-names":false,"suffix":""}],"container-title":"The Journal of neuroscience : the official journal of the Society for Neuroscience","id":"ITEM-2","issue":"11","issued":{"date-parts":[["2002"]]},"page":"4563-4567","title":"Defining the neural mechanisms of probabilistic reversal learning using event-related functional magnetic resonance imaging.","type":"article-journal","volume":"22"},"uris":["http://www.mendeley.com/documents/?uuid=5beefc05-d116-4d65-91de-509fa80f2f7a"]}],"mendeley":{"formattedCitation":"(O’Doherty et al., 2001; Cools et al., 2002)","manualFormatting":"(e.g., O’Doherty et al., 2001; Cools et al., 2002)","plainTextFormattedCitation":"(O’Doherty et al., 2001; Cools et al., 2002)","previouslyFormattedCitation":"(O’Doherty et al., 2001; Cools et al., 2002)"},"properties":{"noteIndex":0},"schema":"https://github.com/citation-style-language/schema/raw/master/csl-citation.json"}</w:instrText>
      </w:r>
      <w:r w:rsidR="00217F07">
        <w:rPr>
          <w:color w:val="000000"/>
          <w:lang w:val="en-US"/>
        </w:rPr>
        <w:fldChar w:fldCharType="separate"/>
      </w:r>
      <w:r w:rsidR="00217F07" w:rsidRPr="00473C62">
        <w:rPr>
          <w:noProof/>
          <w:color w:val="000000"/>
          <w:lang w:val="en-US"/>
        </w:rPr>
        <w:t>(</w:t>
      </w:r>
      <w:r w:rsidR="00217F07">
        <w:rPr>
          <w:noProof/>
          <w:color w:val="000000"/>
          <w:lang w:val="en-US"/>
        </w:rPr>
        <w:t xml:space="preserve">e.g., </w:t>
      </w:r>
      <w:r w:rsidR="00217F07" w:rsidRPr="00473C62">
        <w:rPr>
          <w:noProof/>
          <w:color w:val="000000"/>
          <w:lang w:val="en-US"/>
        </w:rPr>
        <w:t>O’Doherty et al., 2001; Cools et al., 2002)</w:t>
      </w:r>
      <w:r w:rsidR="00217F07">
        <w:rPr>
          <w:color w:val="000000"/>
          <w:lang w:val="en-US"/>
        </w:rPr>
        <w:fldChar w:fldCharType="end"/>
      </w:r>
      <w:r w:rsidR="00217F07">
        <w:rPr>
          <w:color w:val="000000"/>
          <w:lang w:val="en-US"/>
        </w:rPr>
        <w:t xml:space="preserve">. </w:t>
      </w:r>
      <w:r w:rsidR="004B6EB8">
        <w:rPr>
          <w:color w:val="000000"/>
          <w:lang w:val="en-US"/>
        </w:rPr>
        <w:t>One example t</w:t>
      </w:r>
      <w:r w:rsidR="00364905">
        <w:rPr>
          <w:color w:val="000000"/>
          <w:lang w:val="en-US"/>
        </w:rPr>
        <w:t>o prob</w:t>
      </w:r>
      <w:r w:rsidR="00306D1C">
        <w:rPr>
          <w:color w:val="000000"/>
          <w:lang w:val="en-US"/>
        </w:rPr>
        <w:t>e</w:t>
      </w:r>
      <w:r w:rsidR="001F57ED">
        <w:rPr>
          <w:color w:val="000000"/>
          <w:lang w:val="en-US"/>
        </w:rPr>
        <w:t xml:space="preserve"> </w:t>
      </w:r>
      <w:r w:rsidR="00217F07">
        <w:rPr>
          <w:color w:val="000000"/>
          <w:lang w:val="en-US"/>
        </w:rPr>
        <w:t>behavio</w:t>
      </w:r>
      <w:r w:rsidR="00217F07" w:rsidRPr="00FC4716">
        <w:rPr>
          <w:color w:val="000000"/>
          <w:lang w:val="en-US"/>
        </w:rPr>
        <w:t>r</w:t>
      </w:r>
      <w:r w:rsidR="00371C98">
        <w:rPr>
          <w:color w:val="000000"/>
          <w:lang w:val="en-US"/>
        </w:rPr>
        <w:t xml:space="preserve"> </w:t>
      </w:r>
      <w:r w:rsidR="001F57ED">
        <w:rPr>
          <w:color w:val="000000"/>
          <w:lang w:val="en-US"/>
        </w:rPr>
        <w:t xml:space="preserve">in such tasks </w:t>
      </w:r>
      <w:r w:rsidR="00306D1C">
        <w:rPr>
          <w:color w:val="000000"/>
          <w:lang w:val="en-US"/>
        </w:rPr>
        <w:t xml:space="preserve">on a computational level </w:t>
      </w:r>
      <w:r w:rsidR="00B20FAE">
        <w:rPr>
          <w:color w:val="000000"/>
          <w:lang w:val="en-US"/>
        </w:rPr>
        <w:t>is</w:t>
      </w:r>
      <w:r w:rsidR="00FC4716" w:rsidRPr="00FC4716">
        <w:rPr>
          <w:color w:val="000000"/>
          <w:lang w:val="en-US"/>
        </w:rPr>
        <w:t xml:space="preserve"> </w:t>
      </w:r>
      <w:r w:rsidR="003113FB">
        <w:rPr>
          <w:color w:val="000000"/>
          <w:lang w:val="en-US"/>
        </w:rPr>
        <w:t xml:space="preserve">reinforcement </w:t>
      </w:r>
      <w:r w:rsidR="00FC4716" w:rsidRPr="00FC4716">
        <w:rPr>
          <w:color w:val="000000"/>
          <w:lang w:val="en-US"/>
        </w:rPr>
        <w:t>learning</w:t>
      </w:r>
      <w:r w:rsidR="009F64C5">
        <w:rPr>
          <w:color w:val="000000"/>
          <w:lang w:val="en-US"/>
        </w:rPr>
        <w:t xml:space="preserve"> </w:t>
      </w:r>
      <w:r w:rsidR="00B6356B">
        <w:rPr>
          <w:color w:val="000000"/>
          <w:lang w:val="en-US"/>
        </w:rPr>
        <w:t xml:space="preserve">(RL) </w:t>
      </w:r>
      <w:r w:rsidR="00FC4716" w:rsidRPr="00FC4716">
        <w:rPr>
          <w:color w:val="000000"/>
          <w:lang w:val="en-US"/>
        </w:rPr>
        <w:t>from observed outcomes, such as rewards or punishments</w:t>
      </w:r>
      <w:r w:rsidR="008A1C79">
        <w:rPr>
          <w:color w:val="000000"/>
          <w:lang w:val="en-US"/>
        </w:rPr>
        <w:t>, to repeat or adjust choices</w:t>
      </w:r>
      <w:r w:rsidR="007404D0">
        <w:rPr>
          <w:color w:val="000000"/>
          <w:lang w:val="en-US"/>
        </w:rPr>
        <w:t xml:space="preserve"> </w:t>
      </w:r>
      <w:r w:rsidR="00B6356B">
        <w:rPr>
          <w:color w:val="000000"/>
          <w:lang w:val="en-US"/>
        </w:rPr>
        <w:fldChar w:fldCharType="begin" w:fldLock="1"/>
      </w:r>
      <w:r w:rsidR="008237F2">
        <w:rPr>
          <w:color w:val="000000"/>
          <w:lang w:val="en-US"/>
        </w:rPr>
        <w:instrText>ADDIN CSL_CITATION {"citationItems":[{"id":"ITEM-1","itemData":{"DOI":"10.1109/TNN.1998.712192","ISBN":"0262193981","ISSN":"10459227","PMID":"18255791","abstract":"Reinforcement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learning.","author":[{"dropping-particle":"","family":"Sutton","given":"Richard S","non-dropping-particle":"","parse-names":false,"suffix":""},{"dropping-particle":"","family":"Barto","given":"Andrew G","non-dropping-particle":"","parse-names":false,"suffix":""}],"container-title":"IEEE Transactions on Neural Networks","id":"ITEM-1","issue":"5","issued":{"date-parts":[["1998"]]},"page":"1054-1054","title":"Reinforcement Learning: An Introduction","type":"article-journal","volume":"9"},"uris":["http://www.mendeley.com/documents/?uuid=646b53a6-4826-4a66-87ed-feb14ecb3c18"]}],"mendeley":{"formattedCitation":"(Sutton and Barto, 1998)","manualFormatting":"(Sutton and Barto, 1998)","plainTextFormattedCitation":"(Sutton and Barto, 1998)","previouslyFormattedCitation":"(Sutton and Barto, 1998)"},"properties":{"noteIndex":0},"schema":"https://github.com/citation-style-language/schema/raw/master/csl-citation.json"}</w:instrText>
      </w:r>
      <w:r w:rsidR="00B6356B">
        <w:rPr>
          <w:color w:val="000000"/>
          <w:lang w:val="en-US"/>
        </w:rPr>
        <w:fldChar w:fldCharType="separate"/>
      </w:r>
      <w:r w:rsidR="00B6356B" w:rsidRPr="009F64C5">
        <w:rPr>
          <w:noProof/>
          <w:color w:val="000000"/>
          <w:lang w:val="en-US"/>
        </w:rPr>
        <w:t>(Sutton and Barto, 1998)</w:t>
      </w:r>
      <w:r w:rsidR="00B6356B">
        <w:rPr>
          <w:color w:val="000000"/>
          <w:lang w:val="en-US"/>
        </w:rPr>
        <w:fldChar w:fldCharType="end"/>
      </w:r>
      <w:r w:rsidR="003113FB">
        <w:rPr>
          <w:color w:val="000000"/>
          <w:lang w:val="en-US"/>
        </w:rPr>
        <w:t>.</w:t>
      </w:r>
      <w:r w:rsidR="00963255">
        <w:rPr>
          <w:color w:val="000000"/>
          <w:lang w:val="en-US"/>
        </w:rPr>
        <w:t xml:space="preserve"> </w:t>
      </w:r>
      <w:r w:rsidR="000D33BB">
        <w:rPr>
          <w:color w:val="000000"/>
          <w:lang w:val="en-US"/>
        </w:rPr>
        <w:t>H</w:t>
      </w:r>
      <w:r w:rsidR="00306D1C">
        <w:rPr>
          <w:color w:val="000000"/>
          <w:lang w:val="en-US"/>
        </w:rPr>
        <w:t>owever</w:t>
      </w:r>
      <w:r w:rsidR="000D33BB">
        <w:rPr>
          <w:color w:val="000000"/>
          <w:lang w:val="en-US"/>
        </w:rPr>
        <w:t>, h</w:t>
      </w:r>
      <w:r w:rsidR="00963255">
        <w:rPr>
          <w:color w:val="000000"/>
          <w:lang w:val="en-US"/>
        </w:rPr>
        <w:t>umans can adapt their behavior flexibly</w:t>
      </w:r>
      <w:r w:rsidR="000D33BB">
        <w:rPr>
          <w:color w:val="000000"/>
          <w:lang w:val="en-US"/>
        </w:rPr>
        <w:t xml:space="preserve"> </w:t>
      </w:r>
      <w:r w:rsidR="00963255">
        <w:rPr>
          <w:color w:val="000000"/>
          <w:lang w:val="en-US"/>
        </w:rPr>
        <w:t xml:space="preserve">by </w:t>
      </w:r>
      <w:r w:rsidR="00306D1C">
        <w:rPr>
          <w:color w:val="000000"/>
          <w:lang w:val="en-US"/>
        </w:rPr>
        <w:t xml:space="preserve">also </w:t>
      </w:r>
      <w:r w:rsidR="00963255">
        <w:rPr>
          <w:color w:val="000000"/>
          <w:lang w:val="en-US"/>
        </w:rPr>
        <w:t>taking into account unobserved outcomes</w:t>
      </w:r>
      <w:r w:rsidR="00FA24FC">
        <w:rPr>
          <w:color w:val="000000"/>
          <w:lang w:val="en-US"/>
        </w:rPr>
        <w:t xml:space="preserve">. </w:t>
      </w:r>
      <w:r w:rsidR="00644BBA">
        <w:rPr>
          <w:color w:val="000000"/>
          <w:lang w:val="en-US"/>
        </w:rPr>
        <w:t>Hence, o</w:t>
      </w:r>
      <w:r w:rsidR="00963255">
        <w:rPr>
          <w:color w:val="000000"/>
          <w:lang w:val="en-US"/>
        </w:rPr>
        <w:t xml:space="preserve">n a computational level, flexible behavioral adaptation during reversal learning can be enhanced by counterfactual inference about unchosen choice options (inference about the correlation of reward probabilities). This process constitutes an extension of incremental RL </w:t>
      </w:r>
      <w:r w:rsidR="00963255">
        <w:rPr>
          <w:color w:val="000000"/>
          <w:lang w:val="en-US"/>
        </w:rPr>
        <w:fldChar w:fldCharType="begin" w:fldLock="1"/>
      </w:r>
      <w:r w:rsidR="00963255">
        <w:rPr>
          <w:color w:val="000000"/>
          <w:lang w:val="en-US"/>
        </w:rPr>
        <w:instrText>ADDIN CSL_CITATION {"citationItems":[{"id":"ITEM-1","itemData":{"DOI":"10.1523/JNEUROSCI.6316-10.2011","ISBN":"1529-2401 (Electronic)\\r0270-6474 (Linking)","ISSN":"0270-6474","PMID":"21471387","abstract":"Influential reinforcement learning theories propose that prediction error signals in the brain's nigrostriatal system guide learning for trial-and-error decision-making. However, since different decision variables can be learned from quantitatively similar error signals, a critical question is: what is the content of decision representations trained by the error signals? We used fMRI to monitor neural activity in a two-armed bandit counterfactual decision task that provided human subjects with information about forgone and obtained monetary outcomes so as to dissociate teaching signals that update expected values for each action, versus signals that train relative preferences between actions (a policy). The reward probabilities of both choices varied independently from each other. This specific design allowed us to test whether subjects' choice behavior was guided by policy-based methods, which directly map states to advantageous actions, or value-based methods such as Q-learning, where choice policies are instead generated by learning an intermediate representation (reward expectancy). Behaviorally, we found human participants' choices were significantly influenced by obtained as well as forgone rewards from the previous trial. We also found subjects' blood oxygen level-dependent responses in striatum were modulated in opposite directions by the experienced and forgone rewards but not by reward expectancy. This neural pattern, as well as subjects' choice behavior, is consistent with a teaching signal for developing habits or relative action preferences, rather than prediction errors for updating separate action values.","author":[{"dropping-particle":"","family":"Li","given":"J.","non-dropping-particle":"","parse-names":false,"suffix":""},{"dropping-particle":"","family":"Daw","given":"N. D.","non-dropping-particle":"","parse-names":false,"suffix":""}],"container-title":"Journal of Neuroscience","id":"ITEM-1","issue":"14","issued":{"date-parts":[["2011"]]},"page":"5504-5511","title":"Signals in Human Striatum Are Appropriate for Policy Update Rather than Value Prediction","type":"article-journal","volume":"31"},"uris":["http://www.mendeley.com/documents/?uuid=71acca1d-aab2-49d7-aaf9-2be116cfffd2"]},{"id":"ITEM-2","itemData":{"abstract":"Behavioral control is influenced not only by learning from the choices made and the rewards obtained but also by “what might have happened,” that is, inference about unchosen options and their fictive outcomes. Substantial progress has been made in understanding the neural signatures of direct learning from choices that are actually made and their associated rewards via reward prediction errors (RPEs). However, electrophysiological correlates of abstract inference in decision-making are less clear. One seminal theory suggests that the so-called feedback-related negativity (FRN), an ERP peaking 200–300 msec after a feedback stimulus at frontocentral sites of the scalp, codes RPEs. Hitherto, the FRN has been predominantly related to a so-called “model-free” RPE: The difference between the observed outcome and what had been expected. Here, by means of computational modeling of choice behavior, we show that individuals employ abstract, “double-update” inference on the task structure by concurrently tracking values of chosen stimuli (associated with observed outcomes) and unchosen stimuli (linked to fictive outcomes). In a parametric analysis, model-free RPEs as well as their modification because of abstract inference were regressed against single-trial FRN amplitudes. We demonstrate that components related to abstract inference uniquely explain variance in the FRN beyond model-free RPEs. These findings advance our understanding of the FRN and its role in behavioral adaptation. This might further the investigation of disturbed abstract inference, as proposed, for example, for psychiatric disorders, and its underlying neural correlates.","author":[{"dropping-particle":"","family":"Reiter","given":"Andrea M. F.","non-dropping-particle":"","parse-names":false,"suffix":""}],"container-title":"Journal of Cognitive Neuroscience","id":"ITEM-2","issue":"8","issued":{"date-parts":[["2016"]]},"page":"1127-1138","title":"The Feedback-related Negativity Codes Components of Abstract Inference during Reward-based Decision-making","type":"article-journal","volume":"28"},"uris":["http://www.mendeley.com/documents/?uuid=2c2806b7-3656-4c4a-bbd0-a720e63d7673"]}],"mendeley":{"formattedCitation":"(Li and Daw, 2011; Reiter, 2016)","plainTextFormattedCitation":"(Li and Daw, 2011; Reiter, 2016)","previouslyFormattedCitation":"(Li and Daw, 2011; Reiter, 2016)"},"properties":{"noteIndex":0},"schema":"https://github.com/citation-style-language/schema/raw/master/csl-citation.json"}</w:instrText>
      </w:r>
      <w:r w:rsidR="00963255">
        <w:rPr>
          <w:color w:val="000000"/>
          <w:lang w:val="en-US"/>
        </w:rPr>
        <w:fldChar w:fldCharType="separate"/>
      </w:r>
      <w:r w:rsidR="00963255" w:rsidRPr="00B5043A">
        <w:rPr>
          <w:noProof/>
          <w:color w:val="000000"/>
          <w:lang w:val="en-US"/>
        </w:rPr>
        <w:t>(Li and Daw, 2011; Reiter, 2016)</w:t>
      </w:r>
      <w:r w:rsidR="00963255">
        <w:rPr>
          <w:color w:val="000000"/>
          <w:lang w:val="en-US"/>
        </w:rPr>
        <w:fldChar w:fldCharType="end"/>
      </w:r>
      <w:r w:rsidR="00963255">
        <w:rPr>
          <w:color w:val="000000"/>
          <w:lang w:val="en-US"/>
        </w:rPr>
        <w:t xml:space="preserve">. </w:t>
      </w:r>
    </w:p>
    <w:p w14:paraId="293DE49B" w14:textId="38E01E27" w:rsidR="003641C8" w:rsidRDefault="009E090D" w:rsidP="00B662EE">
      <w:pPr>
        <w:pStyle w:val="StandardWeb"/>
        <w:spacing w:before="0" w:beforeAutospacing="0" w:after="0" w:afterAutospacing="0" w:line="480" w:lineRule="auto"/>
        <w:jc w:val="both"/>
        <w:rPr>
          <w:color w:val="000000"/>
          <w:lang w:val="en-US"/>
        </w:rPr>
      </w:pPr>
      <w:r>
        <w:rPr>
          <w:color w:val="000000"/>
          <w:lang w:val="en-US"/>
        </w:rPr>
        <w:t>Previous</w:t>
      </w:r>
      <w:r w:rsidR="00852819">
        <w:rPr>
          <w:color w:val="000000"/>
          <w:lang w:val="en-US"/>
        </w:rPr>
        <w:t xml:space="preserve"> work has linked behavioral adaptation during reversal learning to </w:t>
      </w:r>
      <w:r w:rsidR="00431E40">
        <w:rPr>
          <w:color w:val="000000"/>
          <w:lang w:val="en-US"/>
        </w:rPr>
        <w:t xml:space="preserve">a </w:t>
      </w:r>
      <w:r w:rsidR="00852819">
        <w:rPr>
          <w:color w:val="000000"/>
          <w:lang w:val="en-US"/>
        </w:rPr>
        <w:t xml:space="preserve">fronto-striatal circuitry comprising </w:t>
      </w:r>
      <w:r w:rsidR="006446EC">
        <w:rPr>
          <w:color w:val="000000"/>
          <w:lang w:val="en-US"/>
        </w:rPr>
        <w:t xml:space="preserve">the orbitofrontal cortex </w:t>
      </w:r>
      <w:r w:rsidR="00431E40" w:rsidRPr="00FC4716">
        <w:rPr>
          <w:color w:val="000000"/>
          <w:lang w:val="en-US"/>
        </w:rPr>
        <w:t xml:space="preserve">and the </w:t>
      </w:r>
      <w:r w:rsidR="00431E40">
        <w:rPr>
          <w:color w:val="000000"/>
          <w:lang w:val="en-US"/>
        </w:rPr>
        <w:t xml:space="preserve">ventral </w:t>
      </w:r>
      <w:r w:rsidR="00431E40" w:rsidRPr="00FC4716">
        <w:rPr>
          <w:color w:val="000000"/>
          <w:lang w:val="en-US"/>
        </w:rPr>
        <w:t>striatum</w:t>
      </w:r>
      <w:r w:rsidR="00775422">
        <w:rPr>
          <w:color w:val="000000"/>
          <w:lang w:val="en-US"/>
        </w:rPr>
        <w:t>, as well as</w:t>
      </w:r>
      <w:r w:rsidR="00EA7DB9">
        <w:rPr>
          <w:color w:val="000000"/>
          <w:lang w:val="en-US"/>
        </w:rPr>
        <w:t xml:space="preserve"> </w:t>
      </w:r>
      <w:r w:rsidR="00775422">
        <w:rPr>
          <w:color w:val="000000"/>
          <w:lang w:val="en-US"/>
        </w:rPr>
        <w:t xml:space="preserve">medial prefrontal regions </w:t>
      </w:r>
      <w:r w:rsidR="006446EC">
        <w:rPr>
          <w:color w:val="000000"/>
          <w:lang w:val="en-US"/>
        </w:rPr>
        <w:fldChar w:fldCharType="begin" w:fldLock="1"/>
      </w:r>
      <w:r w:rsidR="00C310A6">
        <w:rPr>
          <w:color w:val="000000"/>
          <w:lang w:val="en-US"/>
        </w:rPr>
        <w:instrText>ADDIN CSL_CITATION {"citationItems":[{"id":"ITEM-1","itemData":{"DOI":"20026435","ISBN":"1529-2401 (Electronic)","ISSN":"1529-2401","PMID":"12040063","abstract":"Event-related functional magnetic resonance imaging was used to measure blood oxygenation level-dependent responses in 13 young healthy human volunteers during performance of a probabilistic reversal-learning task. The task allowed the separate investigation of the relearning of stimulus-reward associations and the reception of negative feedback. Significant signal change in the right ventrolateral prefrontal cortex was demonstrated on trials when subjects stopped responding to the previously relevant stimulus and shifted responding to the newly relevant stimulus. Significant signal change in the region of the ventral striatum was also observed on such reversal errors, from a region of interest analysis. The ventrolateral prefrontal cortex and ventral striatum were not significantly activated by the other, preceding reversal errors, or when subjects received negative feedback for correct responses. Moreover, the response on the final reversal error, before shifting, was not modulated by the number of preceding reversal errors, indicating that error-related activity does not simply accumulate in this network. The signal change in this ventral frontostriatal circuit is therefore associated with reversal learning and is uncontaminated by negative feedback. Overall, these data concur with findings in rodents and nonhuman primates of reversal-learning deficits after damage to ventral frontostriatal circuitry, and also support recent clinical findings using this task.","author":[{"dropping-particle":"","family":"Cools","given":"Roshan","non-dropping-particle":"","parse-names":false,"suffix":""},{"dropping-particle":"","family":"Clark","given":"Luke","non-dropping-particle":"","parse-names":false,"suffix":""},{"dropping-particle":"","family":"Owen","given":"Adrian M","non-dropping-particle":"","parse-names":false,"suffix":""},{"dropping-particle":"","family":"Robbins","given":"Trevor W","non-dropping-particle":"","parse-names":false,"suffix":""}],"container-title":"The Journal of neuroscience : the official journal of the Society for Neuroscience","id":"ITEM-1","issue":"11","issued":{"date-parts":[["2002"]]},"page":"4563-4567","title":"Defining the neural mechanisms of probabilistic reversal learning using event-related functional magnetic resonance imaging.","type":"article-journal","volume":"22"},"uris":["http://www.mendeley.com/documents/?uuid=5beefc05-d116-4d65-91de-509fa80f2f7a"]},{"id":"ITEM-2","itemData":{"DOI":"10.1016/j.neuroscience.2016.03.021","ISBN":"1873-7544 (Electronic)\\r0306-4522 (Linking)","ISSN":"18737544","PMID":"26979052","abstract":"Reversal learning paradigms are among the most widely used tests of cognitive flexibility and have been used as assays, across species, for altered cognitive processes in a host of neuropsychiatric conditions. Based on recent studies in humans, non-human primates, and rodents, the notion that reversal learning tasks primarily measure response inhibition, has been revised. In this review, we describe how cognitive flexibility is measured by reversal learning and discuss new definitions of the construct validity of the task that are serving as a heuristic to guide future research in this field. We also provide an update on the available evidence implicating certain cortical and subcortical brain regions in the mediation of reversal learning, and an overview of the principal neurotransmitter systems involved.","author":[{"dropping-particle":"","family":"Izquierdo","given":"A.","non-dropping-particle":"","parse-names":false,"suffix":""},{"dropping-particle":"","family":"Brigman","given":"J. L.","non-dropping-particle":"","parse-names":false,"suffix":""},{"dropping-particle":"","family":"Radke","given":"A. K.","non-dropping-particle":"","parse-names":false,"suffix":""},{"dropping-particle":"","family":"Rudebeck","given":"P. H.","non-dropping-particle":"","parse-names":false,"suffix":""},{"dropping-particle":"","family":"Holmes","given":"A.","non-dropping-particle":"","parse-names":false,"suffix":""}],"container-title":"Neuroscience","id":"ITEM-2","issued":{"date-parts":[["2017"]]},"page":"12-26","publisher":"IBRO","title":"The neural basis of reversal learning: An updated perspective","type":"article-journal","volume":"345"},"uris":["http://www.mendeley.com/documents/?uuid=2696b9b5-3481-4285-a54d-fbfc1be97508"]}],"mendeley":{"formattedCitation":"(Cools et al., 2002; Izquierdo et al., 2017)","plainTextFormattedCitation":"(Cools et al., 2002; Izquierdo et al., 2017)","previouslyFormattedCitation":"(Cools et al., 2002; Izquierdo et al., 2017)"},"properties":{"noteIndex":0},"schema":"https://github.com/citation-style-language/schema/raw/master/csl-citation.json"}</w:instrText>
      </w:r>
      <w:r w:rsidR="006446EC">
        <w:rPr>
          <w:color w:val="000000"/>
          <w:lang w:val="en-US"/>
        </w:rPr>
        <w:fldChar w:fldCharType="separate"/>
      </w:r>
      <w:r w:rsidR="006446EC" w:rsidRPr="006446EC">
        <w:rPr>
          <w:noProof/>
          <w:color w:val="000000"/>
          <w:lang w:val="en-US"/>
        </w:rPr>
        <w:t>(Cools et al., 2002; Izquierdo et al., 2017)</w:t>
      </w:r>
      <w:r w:rsidR="006446EC">
        <w:rPr>
          <w:color w:val="000000"/>
          <w:lang w:val="en-US"/>
        </w:rPr>
        <w:fldChar w:fldCharType="end"/>
      </w:r>
      <w:r w:rsidR="00852819">
        <w:rPr>
          <w:color w:val="000000"/>
          <w:lang w:val="en-US"/>
        </w:rPr>
        <w:t xml:space="preserve">. </w:t>
      </w:r>
      <w:r w:rsidR="00EF77EF">
        <w:rPr>
          <w:color w:val="000000"/>
          <w:lang w:val="en-US"/>
        </w:rPr>
        <w:t>T</w:t>
      </w:r>
      <w:r w:rsidR="00D61827">
        <w:rPr>
          <w:color w:val="000000"/>
          <w:lang w:val="en-US"/>
        </w:rPr>
        <w:t xml:space="preserve">he </w:t>
      </w:r>
      <w:r w:rsidR="00493DEA">
        <w:rPr>
          <w:color w:val="000000"/>
          <w:lang w:val="en-US"/>
        </w:rPr>
        <w:t>medial prefrontal cortex (</w:t>
      </w:r>
      <w:r w:rsidR="00D61827">
        <w:rPr>
          <w:color w:val="000000"/>
          <w:lang w:val="en-US"/>
        </w:rPr>
        <w:t>mPFC</w:t>
      </w:r>
      <w:r w:rsidR="00493DEA">
        <w:rPr>
          <w:color w:val="000000"/>
          <w:lang w:val="en-US"/>
        </w:rPr>
        <w:t>)</w:t>
      </w:r>
      <w:r w:rsidR="00D61827">
        <w:rPr>
          <w:color w:val="000000"/>
          <w:lang w:val="en-US"/>
        </w:rPr>
        <w:t xml:space="preserve"> </w:t>
      </w:r>
      <w:r w:rsidR="00FA54E6">
        <w:rPr>
          <w:color w:val="000000"/>
          <w:lang w:val="en-US"/>
        </w:rPr>
        <w:t>is</w:t>
      </w:r>
      <w:r w:rsidR="00852819">
        <w:rPr>
          <w:color w:val="000000"/>
          <w:lang w:val="en-US"/>
        </w:rPr>
        <w:t xml:space="preserve"> suggested </w:t>
      </w:r>
      <w:r w:rsidR="00852819" w:rsidRPr="00FC4716">
        <w:rPr>
          <w:color w:val="000000"/>
          <w:lang w:val="en-US"/>
        </w:rPr>
        <w:t>to play an es</w:t>
      </w:r>
      <w:r w:rsidR="00852819">
        <w:rPr>
          <w:color w:val="000000"/>
          <w:lang w:val="en-US"/>
        </w:rPr>
        <w:t xml:space="preserve">sential role </w:t>
      </w:r>
      <w:r w:rsidR="00C310A6">
        <w:rPr>
          <w:color w:val="000000"/>
          <w:lang w:val="en-US"/>
        </w:rPr>
        <w:t xml:space="preserve">regarding performance monitoring </w:t>
      </w:r>
      <w:r w:rsidR="00493DEA">
        <w:rPr>
          <w:color w:val="000000"/>
          <w:lang w:val="en-US"/>
        </w:rPr>
        <w:t xml:space="preserve">during </w:t>
      </w:r>
      <w:r w:rsidR="00EF77EF">
        <w:rPr>
          <w:color w:val="000000"/>
          <w:lang w:val="en-US"/>
        </w:rPr>
        <w:t>such tasks</w:t>
      </w:r>
      <w:r w:rsidR="00EA7DB9">
        <w:rPr>
          <w:color w:val="000000"/>
          <w:lang w:val="en-US"/>
        </w:rPr>
        <w:t xml:space="preserve"> </w:t>
      </w:r>
      <w:r w:rsidR="00C310A6">
        <w:rPr>
          <w:color w:val="000000"/>
          <w:lang w:val="en-US"/>
        </w:rPr>
        <w:fldChar w:fldCharType="begin" w:fldLock="1"/>
      </w:r>
      <w:r w:rsidR="009148C9">
        <w:rPr>
          <w:color w:val="000000"/>
          <w:lang w:val="en-US"/>
        </w:rPr>
        <w:instrText>ADDIN CSL_CITATION {"citationItems":[{"id":"ITEM-1","itemData":{"DOI":"10.1016/j.neuroscience.2016.03.021","ISBN":"1873-7544 (Electronic)\\r0306-4522 (Linking)","ISSN":"18737544","PMID":"26979052","abstract":"Reversal learning paradigms are among the most widely used tests of cognitive flexibility and have been used as assays, across species, for altered cognitive processes in a host of neuropsychiatric conditions. Based on recent studies in humans, non-human primates, and rodents, the notion that reversal learning tasks primarily measure response inhibition, has been revised. In this review, we describe how cognitive flexibility is measured by reversal learning and discuss new definitions of the construct validity of the task that are serving as a heuristic to guide future research in this field. We also provide an update on the available evidence implicating certain cortical and subcortical brain regions in the mediation of reversal learning, and an overview of the principal neurotransmitter systems involved.","author":[{"dropping-particle":"","family":"Izquierdo","given":"A.","non-dropping-particle":"","parse-names":false,"suffix":""},{"dropping-particle":"","family":"Brigman","given":"J. L.","non-dropping-particle":"","parse-names":false,"suffix":""},{"dropping-particle":"","family":"Radke","given":"A. K.","non-dropping-particle":"","parse-names":false,"suffix":""},{"dropping-particle":"","family":"Rudebeck","given":"P. H.","non-dropping-particle":"","parse-names":false,"suffix":""},{"dropping-particle":"","family":"Holmes","given":"A.","non-dropping-particle":"","parse-names":false,"suffix":""}],"container-title":"Neuroscience","id":"ITEM-1","issued":{"date-parts":[["2017"]]},"page":"12-26","publisher":"IBRO","title":"The neural basis of reversal learning: An updated perspective","type":"article-journal","volume":"345"},"uris":["http://www.mendeley.com/documents/?uuid=2696b9b5-3481-4285-a54d-fbfc1be97508"]}],"mendeley":{"formattedCitation":"(Izquierdo et al., 2017)","plainTextFormattedCitation":"(Izquierdo et al., 2017)","previouslyFormattedCitation":"(Izquierdo et al., 2017)"},"properties":{"noteIndex":0},"schema":"https://github.com/citation-style-language/schema/raw/master/csl-citation.json"}</w:instrText>
      </w:r>
      <w:r w:rsidR="00C310A6">
        <w:rPr>
          <w:color w:val="000000"/>
          <w:lang w:val="en-US"/>
        </w:rPr>
        <w:fldChar w:fldCharType="separate"/>
      </w:r>
      <w:r w:rsidR="00C310A6" w:rsidRPr="00C310A6">
        <w:rPr>
          <w:noProof/>
          <w:color w:val="000000"/>
          <w:lang w:val="en-US"/>
        </w:rPr>
        <w:t>(Izquierdo et al., 2017)</w:t>
      </w:r>
      <w:r w:rsidR="00C310A6">
        <w:rPr>
          <w:color w:val="000000"/>
          <w:lang w:val="en-US"/>
        </w:rPr>
        <w:fldChar w:fldCharType="end"/>
      </w:r>
      <w:r w:rsidR="00C66DA9">
        <w:rPr>
          <w:color w:val="000000"/>
          <w:lang w:val="en-US"/>
        </w:rPr>
        <w:t xml:space="preserve">. </w:t>
      </w:r>
      <w:r w:rsidR="00EF77EF">
        <w:rPr>
          <w:color w:val="000000"/>
          <w:lang w:val="en-US"/>
        </w:rPr>
        <w:t xml:space="preserve">In particular, </w:t>
      </w:r>
      <w:r w:rsidR="00CC2FEB">
        <w:rPr>
          <w:color w:val="000000"/>
          <w:lang w:val="en-US"/>
        </w:rPr>
        <w:t>t</w:t>
      </w:r>
      <w:r w:rsidR="007B1C90">
        <w:rPr>
          <w:color w:val="000000"/>
          <w:lang w:val="en-US"/>
        </w:rPr>
        <w:t xml:space="preserve">he </w:t>
      </w:r>
      <w:r w:rsidR="009148C9">
        <w:rPr>
          <w:color w:val="000000"/>
          <w:lang w:val="en-US"/>
        </w:rPr>
        <w:t xml:space="preserve">ventromedial prefrontal cortex </w:t>
      </w:r>
      <w:r w:rsidR="007B1C90">
        <w:rPr>
          <w:color w:val="000000"/>
          <w:lang w:val="en-US"/>
        </w:rPr>
        <w:t xml:space="preserve">(vmPFC) </w:t>
      </w:r>
      <w:r w:rsidR="00854B52">
        <w:rPr>
          <w:color w:val="000000"/>
          <w:lang w:val="en-US"/>
        </w:rPr>
        <w:t>has been linked</w:t>
      </w:r>
      <w:r w:rsidR="009148C9">
        <w:rPr>
          <w:color w:val="000000"/>
          <w:lang w:val="en-US"/>
        </w:rPr>
        <w:t xml:space="preserve"> to abstract inferences about higher-order structures </w:t>
      </w:r>
      <w:r w:rsidR="00854B52">
        <w:rPr>
          <w:color w:val="000000"/>
          <w:lang w:val="en-US"/>
        </w:rPr>
        <w:t>during</w:t>
      </w:r>
      <w:r w:rsidR="009148C9">
        <w:rPr>
          <w:color w:val="000000"/>
          <w:lang w:val="en-US"/>
        </w:rPr>
        <w:t xml:space="preserve"> reversal learning</w:t>
      </w:r>
      <w:r w:rsidR="00854B52">
        <w:rPr>
          <w:color w:val="000000"/>
          <w:lang w:val="en-US"/>
        </w:rPr>
        <w:t xml:space="preserve"> </w:t>
      </w:r>
      <w:r w:rsidR="009148C9">
        <w:rPr>
          <w:color w:val="000000"/>
          <w:lang w:val="en-US"/>
        </w:rPr>
        <w:fldChar w:fldCharType="begin" w:fldLock="1"/>
      </w:r>
      <w:r w:rsidR="00854B52">
        <w:rPr>
          <w:color w:val="000000"/>
          <w:lang w:val="en-US"/>
        </w:rPr>
        <w:instrText>ADDIN CSL_CITATION {"citationItems":[{"id":"ITEM-1","itemData":{"DOI":"10.1523/JNEUROSCI.1010-06.2006","ISBN":"1529-2401 (Electronic)\\r0270-6474 (Linking)","ISSN":"0270-6474","PMID":"16899731","abstract":"Many real-life decision-making problems incorporate higher-order structure, involving interdependencies between different stimuli, actions, and subsequent rewards. It is not known whether brain regions implicated in decision making, such as the ventromedial prefrontal cortex (vmPFC), use a stored model of the task structure to guide choice (model-based decision making) or merely learn action or state values without assuming higher-order structure as in standard reinforcement learning. To discriminate between these possibilities, we scanned human subjects with functional magnetic resonance imaging while they performed a simple decision-making task with higher-order structure, probabilistic reversal learning. We found that neural activity in a key decision-making region, the vmPFC, was more consistent with a computational model that exploits higher-order structure than with simple reinforcement learning. These results suggest that brain regions, such as the vmPFC, use an abstract model of task structure to guide behavioral choice, computations that may underlie the human capacity for complex social interactions and abstract strategizing.","author":[{"dropping-particle":"","family":"Hampton","given":"A. N.","non-dropping-particle":"","parse-names":false,"suffix":""},{"dropping-particle":"","family":"Bossaerts","given":"P.","non-dropping-particle":"","parse-names":false,"suffix":""},{"dropping-particle":"","family":"O'Doherty","given":"J. P.","non-dropping-particle":"","parse-names":false,"suffix":""}],"container-title":"Journal of Neuroscience","id":"ITEM-1","issue":"32","issued":{"date-parts":[["2006"]]},"page":"8360-8367","title":"The Role of the Ventromedial Prefrontal Cortex in Abstract State-Based Inference during Decision Making in Humans","type":"article-journal","volume":"26"},"uris":["http://www.mendeley.com/documents/?uuid=b368b04e-6e14-4b75-b9ce-9161de1e7781"]}],"mendeley":{"formattedCitation":"(Hampton et al., 2006)","plainTextFormattedCitation":"(Hampton et al., 2006)","previouslyFormattedCitation":"(Hampton et al., 2006)"},"properties":{"noteIndex":0},"schema":"https://github.com/citation-style-language/schema/raw/master/csl-citation.json"}</w:instrText>
      </w:r>
      <w:r w:rsidR="009148C9">
        <w:rPr>
          <w:color w:val="000000"/>
          <w:lang w:val="en-US"/>
        </w:rPr>
        <w:fldChar w:fldCharType="separate"/>
      </w:r>
      <w:r w:rsidR="009148C9" w:rsidRPr="009148C9">
        <w:rPr>
          <w:noProof/>
          <w:color w:val="000000"/>
          <w:lang w:val="en-US"/>
        </w:rPr>
        <w:t>(Hampton et al., 2006)</w:t>
      </w:r>
      <w:r w:rsidR="009148C9">
        <w:rPr>
          <w:color w:val="000000"/>
          <w:lang w:val="en-US"/>
        </w:rPr>
        <w:fldChar w:fldCharType="end"/>
      </w:r>
      <w:r w:rsidR="00266460">
        <w:rPr>
          <w:color w:val="000000"/>
          <w:lang w:val="en-US"/>
        </w:rPr>
        <w:t xml:space="preserve">. </w:t>
      </w:r>
      <w:r w:rsidR="00A3775D">
        <w:rPr>
          <w:color w:val="000000"/>
          <w:lang w:val="en-US"/>
        </w:rPr>
        <w:t>I</w:t>
      </w:r>
      <w:r w:rsidR="007B1C90">
        <w:rPr>
          <w:color w:val="000000"/>
          <w:lang w:val="en-US"/>
        </w:rPr>
        <w:t>t was proposed that t</w:t>
      </w:r>
      <w:r w:rsidR="00266460">
        <w:rPr>
          <w:color w:val="000000"/>
          <w:lang w:val="en-US"/>
        </w:rPr>
        <w:t>he</w:t>
      </w:r>
      <w:r w:rsidR="007B1C90">
        <w:rPr>
          <w:color w:val="000000"/>
          <w:lang w:val="en-US"/>
        </w:rPr>
        <w:t xml:space="preserve"> vmPFC encodes the value of the currently chosen option, whereas </w:t>
      </w:r>
      <w:r w:rsidR="00854B52">
        <w:rPr>
          <w:color w:val="000000"/>
          <w:lang w:val="en-US"/>
        </w:rPr>
        <w:t xml:space="preserve">the </w:t>
      </w:r>
      <w:r w:rsidR="00266460">
        <w:rPr>
          <w:color w:val="000000"/>
          <w:lang w:val="en-US"/>
        </w:rPr>
        <w:t xml:space="preserve">anterior prefrontal cortex </w:t>
      </w:r>
      <w:r w:rsidR="00854B52">
        <w:rPr>
          <w:color w:val="000000"/>
          <w:lang w:val="en-US"/>
        </w:rPr>
        <w:t xml:space="preserve">encodes the value of the unchosen choice option </w:t>
      </w:r>
      <w:r w:rsidR="00854B52">
        <w:rPr>
          <w:color w:val="000000"/>
          <w:lang w:val="en-US"/>
        </w:rPr>
        <w:fldChar w:fldCharType="begin" w:fldLock="1"/>
      </w:r>
      <w:r w:rsidR="00473C62">
        <w:rPr>
          <w:color w:val="000000"/>
          <w:lang w:val="en-US"/>
        </w:rPr>
        <w:instrText>ADDIN CSL_CITATION {"citationItems":[{"id":"ITEM-1","itemData":{"DOI":"10.1016/j.neuron.2011.05.014","ISBN":"1097-4199 (Electronic) 0896-6273 (Linking)","ISSN":"08966273","PMID":"21689594","abstract":"Reward-guided decision-making and learning depends on distributed neural circuits with many components. Here we focus on recent evidence that suggests four frontal lobe regions make distinct contributions to reward-guided learning and decision-making: the lateral orbitofrontal cortex, the ventromedial prefrontal cortex and adjacent medial orbitofrontal cortex, anterior cingulate cortex, and the anterior lateral prefrontal cortex. We attempt to identify common themes in experiments with human participants and with animal models, which suggest roles that the areas play in learning about reward associations, selecting reward goals, choosing actions to obtain reward, and monitoring the potential value of switching to alternative courses of action. © 2011 Elsevier Inc.","author":[{"dropping-particle":"","family":"Rushworth","given":"Matthew F.S.","non-dropping-particle":"","parse-names":false,"suffix":""},{"dropping-particle":"","family":"Noonan","given":"Mary Ann P.","non-dropping-particle":"","parse-names":false,"suffix":""},{"dropping-particle":"","family":"Boorman","given":"Erie D.","non-dropping-particle":"","parse-names":false,"suffix":""},{"dropping-particle":"","family":"Walton","given":"Mark E.","non-dropping-particle":"","parse-names":false,"suffix":""},{"dropping-particle":"","family":"Behrens","given":"Timothy E.","non-dropping-particle":"","parse-names":false,"suffix":""}],"container-title":"Neuron","id":"ITEM-1","issue":"6","issued":{"date-parts":[["2011"]]},"page":"1054-1069","publisher":"Elsevier Inc.","title":"Frontal Cortex and Reward-Guided Learning and Decision-Making","type":"article-journal","volume":"70"},"uris":["http://www.mendeley.com/documents/?uuid=2dfcae6f-860b-462f-adb6-d23d292d1156"]}],"mendeley":{"formattedCitation":"(Rushworth et al., 2011)","plainTextFormattedCitation":"(Rushworth et al., 2011)","previouslyFormattedCitation":"(Rushworth et al., 2011)"},"properties":{"noteIndex":0},"schema":"https://github.com/citation-style-language/schema/raw/master/csl-citation.json"}</w:instrText>
      </w:r>
      <w:r w:rsidR="00854B52">
        <w:rPr>
          <w:color w:val="000000"/>
          <w:lang w:val="en-US"/>
        </w:rPr>
        <w:fldChar w:fldCharType="separate"/>
      </w:r>
      <w:r w:rsidR="00854B52" w:rsidRPr="00854B52">
        <w:rPr>
          <w:noProof/>
          <w:color w:val="000000"/>
          <w:lang w:val="en-US"/>
        </w:rPr>
        <w:t>(Rushworth et al., 2011)</w:t>
      </w:r>
      <w:r w:rsidR="00854B52">
        <w:rPr>
          <w:color w:val="000000"/>
          <w:lang w:val="en-US"/>
        </w:rPr>
        <w:fldChar w:fldCharType="end"/>
      </w:r>
      <w:r w:rsidR="00854B52">
        <w:rPr>
          <w:color w:val="000000"/>
          <w:lang w:val="en-US"/>
        </w:rPr>
        <w:t xml:space="preserve">. </w:t>
      </w:r>
      <w:r w:rsidR="005640C4">
        <w:rPr>
          <w:color w:val="000000"/>
          <w:lang w:val="en-US"/>
        </w:rPr>
        <w:t>In</w:t>
      </w:r>
      <w:r w:rsidR="00CB086D" w:rsidRPr="00FC4716">
        <w:rPr>
          <w:color w:val="000000"/>
          <w:lang w:val="en-US"/>
        </w:rPr>
        <w:t xml:space="preserve"> a </w:t>
      </w:r>
      <w:r w:rsidR="00100285">
        <w:rPr>
          <w:color w:val="000000"/>
          <w:lang w:val="en-US"/>
        </w:rPr>
        <w:t>previous</w:t>
      </w:r>
      <w:r w:rsidR="00CB086D">
        <w:rPr>
          <w:color w:val="000000"/>
          <w:lang w:val="en-US"/>
        </w:rPr>
        <w:t xml:space="preserve"> </w:t>
      </w:r>
      <w:r w:rsidR="00CB086D" w:rsidRPr="00FC4716">
        <w:rPr>
          <w:color w:val="000000"/>
          <w:lang w:val="en-US"/>
        </w:rPr>
        <w:t>study</w:t>
      </w:r>
      <w:r w:rsidR="00603523">
        <w:rPr>
          <w:color w:val="000000"/>
          <w:lang w:val="en-US"/>
        </w:rPr>
        <w:t xml:space="preserve"> of our research group</w:t>
      </w:r>
      <w:r w:rsidR="00C62F89">
        <w:rPr>
          <w:color w:val="000000"/>
          <w:lang w:val="en-US"/>
        </w:rPr>
        <w:t xml:space="preserve"> </w:t>
      </w:r>
      <w:r w:rsidR="00B5043A">
        <w:rPr>
          <w:color w:val="000000"/>
          <w:lang w:val="en-US"/>
        </w:rPr>
        <w:fldChar w:fldCharType="begin" w:fldLock="1"/>
      </w:r>
      <w:r w:rsidR="00B5043A">
        <w:rPr>
          <w:color w:val="000000"/>
          <w:lang w:val="en-US"/>
        </w:rPr>
        <w:instrText>ADDIN CSL_CITATION {"citationItems":[{"id":"ITEM-1","itemData":{"DOI":"10.1523/JNEUROSCI.4322-15.2016","ISSN":"0270-6474","author":[{"dropping-particle":"","family":"Reiter","given":"A. M. F.","non-dropping-particle":"","parse-names":false,"suffix":""},{"dropping-particle":"","family":"Deserno","given":"L.","non-dropping-particle":"","parse-names":false,"suffix":""},{"dropping-particle":"","family":"Kallert","given":"T.","non-dropping-particle":"","parse-names":false,"suffix":""},{"dropping-particle":"","family":"Heinze","given":"H.-J.","non-dropping-particle":"","parse-names":false,"suffix":""},{"dropping-particle":"","family":"Heinz","given":"A.","non-dropping-particle":"","parse-names":false,"suffix":""},{"dropping-particle":"","family":"Schlagenhauf","given":"F.","non-dropping-particle":"","parse-names":false,"suffix":""}],"container-title":"Journal of Neuroscience","id":"ITEM-1","issue":"43","issued":{"date-parts":[["2016"]]},"page":"10935-10948","title":"Behavioral and Neural Signatures of Reduced Updating of Alternative Options in Alcohol-Dependent Patients during Flexible Decision-Making","type":"article-journal","volume":"36"},"uris":["http://www.mendeley.com/documents/?uuid=4d46dc4e-7ef3-4d8a-b147-3c8042844a0a"]}],"mendeley":{"formattedCitation":"(Reiter et al., 2016)","plainTextFormattedCitation":"(Reiter et al., 2016)","previouslyFormattedCitation":"(Reiter et al., 2016)"},"properties":{"noteIndex":0},"schema":"https://github.com/citation-style-language/schema/raw/master/csl-citation.json"}</w:instrText>
      </w:r>
      <w:r w:rsidR="00B5043A">
        <w:rPr>
          <w:color w:val="000000"/>
          <w:lang w:val="en-US"/>
        </w:rPr>
        <w:fldChar w:fldCharType="separate"/>
      </w:r>
      <w:r w:rsidR="00B5043A" w:rsidRPr="00B5043A">
        <w:rPr>
          <w:noProof/>
          <w:color w:val="000000"/>
          <w:lang w:val="en-US"/>
        </w:rPr>
        <w:t>(Reiter et al., 2016)</w:t>
      </w:r>
      <w:r w:rsidR="00B5043A">
        <w:rPr>
          <w:color w:val="000000"/>
          <w:lang w:val="en-US"/>
        </w:rPr>
        <w:fldChar w:fldCharType="end"/>
      </w:r>
      <w:r w:rsidR="00CB086D">
        <w:rPr>
          <w:color w:val="000000"/>
          <w:lang w:val="en-US"/>
        </w:rPr>
        <w:t xml:space="preserve">, alcohol-dependent patients exhibited </w:t>
      </w:r>
      <w:r w:rsidR="00852819">
        <w:rPr>
          <w:color w:val="000000"/>
          <w:lang w:val="en-US"/>
        </w:rPr>
        <w:t xml:space="preserve">a well-known </w:t>
      </w:r>
      <w:r w:rsidR="00CB086D">
        <w:rPr>
          <w:color w:val="000000"/>
          <w:lang w:val="en-US"/>
        </w:rPr>
        <w:t>impairment</w:t>
      </w:r>
      <w:r w:rsidR="00CB086D" w:rsidRPr="00FC4716">
        <w:rPr>
          <w:color w:val="000000"/>
          <w:lang w:val="en-US"/>
        </w:rPr>
        <w:t xml:space="preserve"> in </w:t>
      </w:r>
      <w:r w:rsidR="00852819">
        <w:rPr>
          <w:color w:val="000000"/>
          <w:lang w:val="en-US"/>
        </w:rPr>
        <w:t>flexibly adjusting behavior</w:t>
      </w:r>
      <w:r w:rsidR="00CB086D">
        <w:rPr>
          <w:color w:val="000000"/>
          <w:lang w:val="en-US"/>
        </w:rPr>
        <w:t xml:space="preserve"> </w:t>
      </w:r>
      <w:r w:rsidR="00CC2FEB">
        <w:rPr>
          <w:color w:val="000000"/>
          <w:lang w:val="en-US"/>
        </w:rPr>
        <w:t xml:space="preserve">as </w:t>
      </w:r>
      <w:r w:rsidR="00CB086D">
        <w:rPr>
          <w:color w:val="000000"/>
          <w:lang w:val="en-US"/>
        </w:rPr>
        <w:t xml:space="preserve">compared to healthy subjects. Computational modeling of behavior revealed </w:t>
      </w:r>
      <w:r w:rsidR="00854B52">
        <w:rPr>
          <w:color w:val="000000"/>
          <w:lang w:val="en-US"/>
        </w:rPr>
        <w:t>reduced</w:t>
      </w:r>
      <w:r w:rsidR="00FA19EF">
        <w:rPr>
          <w:color w:val="000000"/>
          <w:lang w:val="en-US"/>
        </w:rPr>
        <w:t xml:space="preserve"> updating of </w:t>
      </w:r>
      <w:r w:rsidR="00852819">
        <w:rPr>
          <w:color w:val="000000"/>
          <w:lang w:val="en-US"/>
        </w:rPr>
        <w:t xml:space="preserve">the </w:t>
      </w:r>
      <w:r w:rsidR="00FA19EF">
        <w:rPr>
          <w:color w:val="000000"/>
          <w:lang w:val="en-US"/>
        </w:rPr>
        <w:t>u</w:t>
      </w:r>
      <w:r w:rsidR="00CB086D">
        <w:rPr>
          <w:color w:val="000000"/>
          <w:lang w:val="en-US"/>
        </w:rPr>
        <w:t xml:space="preserve">nchosen choice </w:t>
      </w:r>
      <w:r w:rsidR="00CC0999">
        <w:rPr>
          <w:color w:val="000000"/>
          <w:lang w:val="en-US"/>
        </w:rPr>
        <w:t>option</w:t>
      </w:r>
      <w:r w:rsidR="00CF1539">
        <w:rPr>
          <w:color w:val="000000"/>
          <w:lang w:val="en-US"/>
        </w:rPr>
        <w:t>s</w:t>
      </w:r>
      <w:r w:rsidR="002B1209">
        <w:rPr>
          <w:color w:val="000000"/>
          <w:lang w:val="en-US"/>
        </w:rPr>
        <w:t xml:space="preserve"> </w:t>
      </w:r>
      <w:r w:rsidR="00852819">
        <w:rPr>
          <w:color w:val="000000"/>
          <w:lang w:val="en-US"/>
        </w:rPr>
        <w:t xml:space="preserve">after punishments as </w:t>
      </w:r>
      <w:r w:rsidR="00D4147E">
        <w:rPr>
          <w:color w:val="000000"/>
          <w:lang w:val="en-US"/>
        </w:rPr>
        <w:t xml:space="preserve">a </w:t>
      </w:r>
      <w:r w:rsidR="00EF77EF">
        <w:rPr>
          <w:color w:val="000000"/>
          <w:lang w:val="en-US"/>
        </w:rPr>
        <w:t xml:space="preserve">process </w:t>
      </w:r>
      <w:r w:rsidR="00852819">
        <w:rPr>
          <w:color w:val="000000"/>
          <w:lang w:val="en-US"/>
        </w:rPr>
        <w:t xml:space="preserve">underlying </w:t>
      </w:r>
      <w:r w:rsidR="00E320E2">
        <w:rPr>
          <w:color w:val="000000"/>
          <w:lang w:val="en-US"/>
        </w:rPr>
        <w:t>the disrupted behavioral adaptation</w:t>
      </w:r>
      <w:r w:rsidR="00CB086D">
        <w:rPr>
          <w:color w:val="000000"/>
          <w:lang w:val="en-US"/>
        </w:rPr>
        <w:t xml:space="preserve">. </w:t>
      </w:r>
      <w:r w:rsidR="00EF77EF">
        <w:rPr>
          <w:color w:val="000000"/>
          <w:lang w:val="en-US"/>
        </w:rPr>
        <w:t>T</w:t>
      </w:r>
      <w:r w:rsidR="00CB086D">
        <w:rPr>
          <w:color w:val="000000"/>
          <w:lang w:val="en-US"/>
        </w:rPr>
        <w:t xml:space="preserve">his impairment was </w:t>
      </w:r>
      <w:r w:rsidR="00EF77EF">
        <w:rPr>
          <w:color w:val="000000"/>
          <w:lang w:val="en-US"/>
        </w:rPr>
        <w:t xml:space="preserve">also </w:t>
      </w:r>
      <w:r w:rsidR="00CB086D">
        <w:rPr>
          <w:color w:val="000000"/>
          <w:lang w:val="en-US"/>
        </w:rPr>
        <w:t xml:space="preserve">related to reduced </w:t>
      </w:r>
      <w:r w:rsidR="00852819">
        <w:rPr>
          <w:color w:val="000000"/>
          <w:lang w:val="en-US"/>
        </w:rPr>
        <w:t xml:space="preserve">coding of </w:t>
      </w:r>
      <w:r w:rsidR="00CB086D">
        <w:rPr>
          <w:color w:val="000000"/>
          <w:lang w:val="en-US"/>
        </w:rPr>
        <w:t xml:space="preserve">neural </w:t>
      </w:r>
      <w:r w:rsidR="00EF77EF">
        <w:rPr>
          <w:color w:val="000000"/>
          <w:lang w:val="en-US"/>
        </w:rPr>
        <w:t xml:space="preserve">error signals </w:t>
      </w:r>
      <w:r w:rsidR="00852819">
        <w:rPr>
          <w:color w:val="000000"/>
          <w:lang w:val="en-US"/>
        </w:rPr>
        <w:t xml:space="preserve">incorporating values of the unchosen choice option </w:t>
      </w:r>
      <w:r w:rsidR="00CB086D">
        <w:rPr>
          <w:color w:val="000000"/>
          <w:lang w:val="en-US"/>
        </w:rPr>
        <w:t>i</w:t>
      </w:r>
      <w:r w:rsidR="00D61827">
        <w:rPr>
          <w:color w:val="000000"/>
          <w:lang w:val="en-US"/>
        </w:rPr>
        <w:t>n the mPFC</w:t>
      </w:r>
      <w:r w:rsidR="00CB086D">
        <w:rPr>
          <w:color w:val="000000"/>
          <w:lang w:val="en-US"/>
        </w:rPr>
        <w:t xml:space="preserve">. </w:t>
      </w:r>
      <w:r w:rsidR="006D67FB" w:rsidRPr="00FC4716">
        <w:rPr>
          <w:color w:val="000000"/>
          <w:lang w:val="en-US"/>
        </w:rPr>
        <w:t>However,</w:t>
      </w:r>
      <w:r w:rsidR="006D67FB">
        <w:rPr>
          <w:color w:val="000000"/>
          <w:lang w:val="en-US"/>
        </w:rPr>
        <w:t xml:space="preserve"> </w:t>
      </w:r>
      <w:r w:rsidR="00247B20">
        <w:rPr>
          <w:color w:val="000000"/>
          <w:lang w:val="en-US"/>
        </w:rPr>
        <w:t xml:space="preserve">from such </w:t>
      </w:r>
      <w:r w:rsidR="00247B20">
        <w:rPr>
          <w:color w:val="000000"/>
          <w:lang w:val="en-US"/>
        </w:rPr>
        <w:lastRenderedPageBreak/>
        <w:t xml:space="preserve">clinical studies, insight is inherently limited to what extent </w:t>
      </w:r>
      <w:r w:rsidR="006D67FB">
        <w:rPr>
          <w:color w:val="000000"/>
          <w:lang w:val="en-US"/>
        </w:rPr>
        <w:t xml:space="preserve">change in </w:t>
      </w:r>
      <w:r w:rsidR="001666E8">
        <w:rPr>
          <w:color w:val="000000"/>
          <w:lang w:val="en-US"/>
        </w:rPr>
        <w:t>mPFC</w:t>
      </w:r>
      <w:r w:rsidR="004B77D4" w:rsidRPr="00FC4716">
        <w:rPr>
          <w:color w:val="000000"/>
          <w:lang w:val="en-US"/>
        </w:rPr>
        <w:t xml:space="preserve"> acti</w:t>
      </w:r>
      <w:r w:rsidR="001666E8">
        <w:rPr>
          <w:color w:val="000000"/>
          <w:lang w:val="en-US"/>
        </w:rPr>
        <w:t xml:space="preserve">vity </w:t>
      </w:r>
      <w:r w:rsidR="00CC6783">
        <w:rPr>
          <w:color w:val="000000"/>
          <w:lang w:val="en-US"/>
        </w:rPr>
        <w:t>is</w:t>
      </w:r>
      <w:r w:rsidR="00EF77EF">
        <w:rPr>
          <w:color w:val="000000"/>
          <w:lang w:val="en-US"/>
        </w:rPr>
        <w:t xml:space="preserve"> </w:t>
      </w:r>
      <w:r w:rsidR="00D4147E">
        <w:rPr>
          <w:color w:val="000000"/>
          <w:lang w:val="en-US"/>
        </w:rPr>
        <w:t xml:space="preserve">directly </w:t>
      </w:r>
      <w:r w:rsidR="00EF77EF">
        <w:rPr>
          <w:color w:val="000000"/>
          <w:lang w:val="en-US"/>
        </w:rPr>
        <w:t xml:space="preserve">involved in </w:t>
      </w:r>
      <w:r w:rsidR="00E320E2">
        <w:rPr>
          <w:color w:val="000000"/>
          <w:lang w:val="en-US"/>
        </w:rPr>
        <w:t>modif</w:t>
      </w:r>
      <w:r w:rsidR="00EF77EF">
        <w:rPr>
          <w:color w:val="000000"/>
          <w:lang w:val="en-US"/>
        </w:rPr>
        <w:t>ying</w:t>
      </w:r>
      <w:r w:rsidR="001666E8">
        <w:rPr>
          <w:color w:val="000000"/>
          <w:lang w:val="en-US"/>
        </w:rPr>
        <w:t xml:space="preserve"> </w:t>
      </w:r>
      <w:r w:rsidR="00247B20">
        <w:rPr>
          <w:color w:val="000000"/>
          <w:lang w:val="en-US"/>
        </w:rPr>
        <w:t>behavior</w:t>
      </w:r>
      <w:r w:rsidR="004B77D4" w:rsidRPr="00FC4716">
        <w:rPr>
          <w:color w:val="000000"/>
          <w:lang w:val="en-US"/>
        </w:rPr>
        <w:t xml:space="preserve">. </w:t>
      </w:r>
    </w:p>
    <w:p w14:paraId="20DEDD5A" w14:textId="1FE2E17D" w:rsidR="00FB0E63" w:rsidRPr="00A40349" w:rsidRDefault="003641C8" w:rsidP="00B662EE">
      <w:pPr>
        <w:pStyle w:val="StandardWeb"/>
        <w:spacing w:before="0" w:beforeAutospacing="0" w:after="0" w:afterAutospacing="0" w:line="480" w:lineRule="auto"/>
        <w:jc w:val="both"/>
        <w:rPr>
          <w:color w:val="000000"/>
          <w:lang w:val="en-US"/>
        </w:rPr>
      </w:pPr>
      <w:r>
        <w:rPr>
          <w:color w:val="000000"/>
          <w:lang w:val="en-US"/>
        </w:rPr>
        <w:t>I</w:t>
      </w:r>
      <w:r w:rsidR="00D723BE">
        <w:rPr>
          <w:color w:val="000000"/>
          <w:lang w:val="en-US"/>
        </w:rPr>
        <w:t xml:space="preserve">n the current study, we </w:t>
      </w:r>
      <w:r w:rsidR="00247B20">
        <w:rPr>
          <w:color w:val="000000"/>
          <w:lang w:val="en-US"/>
        </w:rPr>
        <w:t xml:space="preserve">aimed to </w:t>
      </w:r>
      <w:r w:rsidR="00D723BE">
        <w:rPr>
          <w:color w:val="000000"/>
          <w:lang w:val="en-US"/>
        </w:rPr>
        <w:t>investigate</w:t>
      </w:r>
      <w:r w:rsidR="000D0FDB">
        <w:rPr>
          <w:color w:val="000000"/>
          <w:lang w:val="en-US"/>
        </w:rPr>
        <w:t xml:space="preserve"> </w:t>
      </w:r>
      <w:r w:rsidR="00852819">
        <w:rPr>
          <w:color w:val="000000"/>
          <w:lang w:val="en-US"/>
        </w:rPr>
        <w:t xml:space="preserve">a </w:t>
      </w:r>
      <w:r w:rsidR="00D723BE">
        <w:rPr>
          <w:color w:val="000000"/>
          <w:lang w:val="en-US"/>
        </w:rPr>
        <w:t xml:space="preserve">causal link between mPFC </w:t>
      </w:r>
      <w:r w:rsidR="00A8788C">
        <w:rPr>
          <w:color w:val="000000"/>
          <w:lang w:val="en-US"/>
        </w:rPr>
        <w:t xml:space="preserve">activity </w:t>
      </w:r>
      <w:r w:rsidR="00D723BE">
        <w:rPr>
          <w:color w:val="000000"/>
          <w:lang w:val="en-US"/>
        </w:rPr>
        <w:t xml:space="preserve">and flexible behavioral adaptation in healthy adults. </w:t>
      </w:r>
      <w:r w:rsidR="00FA19EF">
        <w:rPr>
          <w:color w:val="000000"/>
          <w:lang w:val="en-US"/>
        </w:rPr>
        <w:t>To this end, we applied transcranial direct current stimulation (tDCS)</w:t>
      </w:r>
      <w:r w:rsidR="008C5A73">
        <w:rPr>
          <w:color w:val="000000"/>
          <w:lang w:val="en-US"/>
        </w:rPr>
        <w:t xml:space="preserve"> </w:t>
      </w:r>
      <w:r w:rsidR="00247B20">
        <w:rPr>
          <w:color w:val="000000"/>
          <w:lang w:val="en-US"/>
        </w:rPr>
        <w:t xml:space="preserve">to </w:t>
      </w:r>
      <w:r w:rsidR="00E320E2">
        <w:rPr>
          <w:color w:val="000000"/>
          <w:lang w:val="en-US"/>
        </w:rPr>
        <w:t xml:space="preserve">the mPFC, targeting a coordinate </w:t>
      </w:r>
      <w:r w:rsidR="008C5A73">
        <w:rPr>
          <w:color w:val="000000"/>
          <w:lang w:val="en-US"/>
        </w:rPr>
        <w:t>reported to reflect</w:t>
      </w:r>
      <w:r w:rsidR="00BA0A6F">
        <w:rPr>
          <w:color w:val="000000"/>
          <w:lang w:val="en-US"/>
        </w:rPr>
        <w:t xml:space="preserve"> </w:t>
      </w:r>
      <w:r w:rsidR="00247B20">
        <w:rPr>
          <w:color w:val="000000"/>
          <w:lang w:val="en-US"/>
        </w:rPr>
        <w:t xml:space="preserve">inter-individual differences in </w:t>
      </w:r>
      <w:r w:rsidR="00FA19EF">
        <w:rPr>
          <w:color w:val="000000"/>
          <w:lang w:val="en-US"/>
        </w:rPr>
        <w:t xml:space="preserve">abstract inference </w:t>
      </w:r>
      <w:r w:rsidR="00EE484B">
        <w:rPr>
          <w:color w:val="000000"/>
          <w:lang w:val="en-US"/>
        </w:rPr>
        <w:t>about</w:t>
      </w:r>
      <w:r w:rsidR="00247B20">
        <w:rPr>
          <w:color w:val="000000"/>
          <w:lang w:val="en-US"/>
        </w:rPr>
        <w:t xml:space="preserve"> unchosen choice opt</w:t>
      </w:r>
      <w:r w:rsidR="00425098">
        <w:rPr>
          <w:color w:val="000000"/>
          <w:lang w:val="en-US"/>
        </w:rPr>
        <w:t>ions</w:t>
      </w:r>
      <w:r w:rsidR="0045470E">
        <w:rPr>
          <w:color w:val="000000"/>
          <w:lang w:val="en-US"/>
        </w:rPr>
        <w:t xml:space="preserve"> in </w:t>
      </w:r>
      <w:r w:rsidR="00EF77EF">
        <w:rPr>
          <w:color w:val="000000"/>
          <w:lang w:val="en-US"/>
        </w:rPr>
        <w:t>our</w:t>
      </w:r>
      <w:r w:rsidR="0045470E">
        <w:rPr>
          <w:color w:val="000000"/>
          <w:lang w:val="en-US"/>
        </w:rPr>
        <w:t xml:space="preserve"> previous study </w:t>
      </w:r>
      <w:r w:rsidR="00B5043A">
        <w:rPr>
          <w:color w:val="000000"/>
          <w:lang w:val="en-US"/>
        </w:rPr>
        <w:fldChar w:fldCharType="begin" w:fldLock="1"/>
      </w:r>
      <w:r w:rsidR="00B5043A">
        <w:rPr>
          <w:color w:val="000000"/>
          <w:lang w:val="en-US"/>
        </w:rPr>
        <w:instrText>ADDIN CSL_CITATION {"citationItems":[{"id":"ITEM-1","itemData":{"DOI":"10.1523/JNEUROSCI.4322-15.2016","ISSN":"0270-6474","author":[{"dropping-particle":"","family":"Reiter","given":"A. M. F.","non-dropping-particle":"","parse-names":false,"suffix":""},{"dropping-particle":"","family":"Deserno","given":"L.","non-dropping-particle":"","parse-names":false,"suffix":""},{"dropping-particle":"","family":"Kallert","given":"T.","non-dropping-particle":"","parse-names":false,"suffix":""},{"dropping-particle":"","family":"Heinze","given":"H.-J.","non-dropping-particle":"","parse-names":false,"suffix":""},{"dropping-particle":"","family":"Heinz","given":"A.","non-dropping-particle":"","parse-names":false,"suffix":""},{"dropping-particle":"","family":"Schlagenhauf","given":"F.","non-dropping-particle":"","parse-names":false,"suffix":""}],"container-title":"Journal of Neuroscience","id":"ITEM-1","issue":"43","issued":{"date-parts":[["2016"]]},"page":"10935-10948","title":"Behavioral and Neural Signatures of Reduced Updating of Alternative Options in Alcohol-Dependent Patients during Flexible Decision-Making","type":"article-journal","volume":"36"},"uris":["http://www.mendeley.com/documents/?uuid=4d46dc4e-7ef3-4d8a-b147-3c8042844a0a"]}],"mendeley":{"formattedCitation":"(Reiter et al., 2016)","plainTextFormattedCitation":"(Reiter et al., 2016)","previouslyFormattedCitation":"(Reiter et al., 2016)"},"properties":{"noteIndex":0},"schema":"https://github.com/citation-style-language/schema/raw/master/csl-citation.json"}</w:instrText>
      </w:r>
      <w:r w:rsidR="00B5043A">
        <w:rPr>
          <w:color w:val="000000"/>
          <w:lang w:val="en-US"/>
        </w:rPr>
        <w:fldChar w:fldCharType="separate"/>
      </w:r>
      <w:r w:rsidR="00B5043A" w:rsidRPr="00B5043A">
        <w:rPr>
          <w:noProof/>
          <w:color w:val="000000"/>
          <w:lang w:val="en-US"/>
        </w:rPr>
        <w:t>(Reiter et al., 2016)</w:t>
      </w:r>
      <w:r w:rsidR="00B5043A">
        <w:rPr>
          <w:color w:val="000000"/>
          <w:lang w:val="en-US"/>
        </w:rPr>
        <w:fldChar w:fldCharType="end"/>
      </w:r>
      <w:r w:rsidR="00BA0A6F">
        <w:rPr>
          <w:color w:val="000000"/>
          <w:lang w:val="en-US"/>
        </w:rPr>
        <w:t xml:space="preserve">. </w:t>
      </w:r>
      <w:r w:rsidR="00EE484B">
        <w:rPr>
          <w:color w:val="000000"/>
          <w:lang w:val="en-US"/>
        </w:rPr>
        <w:t>T</w:t>
      </w:r>
      <w:r w:rsidR="001C3DF8" w:rsidRPr="00FC4716">
        <w:rPr>
          <w:color w:val="000000"/>
          <w:lang w:val="en-US"/>
        </w:rPr>
        <w:t>DCS</w:t>
      </w:r>
      <w:r w:rsidR="001C3DF8">
        <w:rPr>
          <w:color w:val="000000"/>
          <w:lang w:val="en-US"/>
        </w:rPr>
        <w:t xml:space="preserve"> is </w:t>
      </w:r>
      <w:r w:rsidR="00A0181F">
        <w:rPr>
          <w:color w:val="000000"/>
          <w:lang w:val="en-US"/>
        </w:rPr>
        <w:t>a</w:t>
      </w:r>
      <w:r w:rsidR="007C3DA4">
        <w:rPr>
          <w:color w:val="000000"/>
          <w:lang w:val="en-US"/>
        </w:rPr>
        <w:t xml:space="preserve"> non-invasive brain stimulation technique </w:t>
      </w:r>
      <w:r w:rsidR="004135A8">
        <w:rPr>
          <w:color w:val="000000"/>
          <w:lang w:val="en-US"/>
        </w:rPr>
        <w:t>that</w:t>
      </w:r>
      <w:r w:rsidR="001C3DF8">
        <w:rPr>
          <w:color w:val="000000"/>
          <w:lang w:val="en-US"/>
        </w:rPr>
        <w:t xml:space="preserve"> modulate</w:t>
      </w:r>
      <w:r w:rsidR="004135A8">
        <w:rPr>
          <w:color w:val="000000"/>
          <w:lang w:val="en-US"/>
        </w:rPr>
        <w:t>s</w:t>
      </w:r>
      <w:r w:rsidR="001C3DF8" w:rsidRPr="00FC4716">
        <w:rPr>
          <w:color w:val="000000"/>
          <w:lang w:val="en-US"/>
        </w:rPr>
        <w:t xml:space="preserve"> cortical excitability</w:t>
      </w:r>
      <w:r w:rsidR="001C3DF8">
        <w:rPr>
          <w:color w:val="000000"/>
          <w:lang w:val="en-US"/>
        </w:rPr>
        <w:t xml:space="preserve">, </w:t>
      </w:r>
      <w:r w:rsidR="00C12F26">
        <w:rPr>
          <w:color w:val="000000"/>
          <w:lang w:val="en-US"/>
        </w:rPr>
        <w:t>allowing</w:t>
      </w:r>
      <w:r w:rsidR="001C3DF8">
        <w:rPr>
          <w:color w:val="000000"/>
          <w:lang w:val="en-US"/>
        </w:rPr>
        <w:t xml:space="preserve"> experimentally controlled conclusions about brain activity in a particular area and </w:t>
      </w:r>
      <w:r w:rsidR="006E6F1D">
        <w:rPr>
          <w:color w:val="000000"/>
          <w:lang w:val="en-US"/>
        </w:rPr>
        <w:t xml:space="preserve">associated </w:t>
      </w:r>
      <w:r w:rsidR="001C3DF8">
        <w:rPr>
          <w:color w:val="000000"/>
          <w:lang w:val="en-US"/>
        </w:rPr>
        <w:t>behavio</w:t>
      </w:r>
      <w:r w:rsidR="001C3DF8" w:rsidRPr="00FC4716">
        <w:rPr>
          <w:color w:val="000000"/>
          <w:lang w:val="en-US"/>
        </w:rPr>
        <w:t>r</w:t>
      </w:r>
      <w:r w:rsidR="008D2DF1">
        <w:rPr>
          <w:color w:val="000000"/>
          <w:lang w:val="en-US"/>
        </w:rPr>
        <w:t xml:space="preserve"> </w:t>
      </w:r>
      <w:r w:rsidR="001C3DF8">
        <w:rPr>
          <w:color w:val="000000"/>
          <w:lang w:val="en-US"/>
        </w:rPr>
        <w:fldChar w:fldCharType="begin" w:fldLock="1"/>
      </w:r>
      <w:r w:rsidR="00FF170E">
        <w:rPr>
          <w:color w:val="000000"/>
          <w:lang w:val="en-US"/>
        </w:rPr>
        <w:instrText>ADDIN CSL_CITATION {"citationItems":[{"id":"ITEM-1","itemData":{"DOI":"PHY_1055 [pii]","ISBN":"0022-3751 (Print)\\r0022-3751 (Linking)","ISSN":"0022-3751","PMID":"10990547","abstract":"In this paper we demonstrate in the intact human the possibility of a non-invasive modulation of motor cortex excitability by the application of weak direct current through the scalp. Excitability changes of up to 40 %, revealed by transcranial magnetic stimulation, were accomplished and lasted for several minutes after the end of current stimulation. Excitation could be achieved selectively by anodal stimulation, and inhibition by cathodal stimulation. By varying the current intensity and duration, the strength and duration of the after-effects could be controlled. The effects were probably induced by modification of membrane polarisation. Functional alterations related to post-tetanic potentiation, short-term potentiation and processes similar to postexcitatory central inhibition are the likely candidates for the excitability changes after the end of stimulation. Transcranial electrical stimulation using weak current may thus be a promising tool to modulate cerebral excitability in a non-invasive, painless, reversible, selective and focal way.","author":[{"dropping-particle":"","family":"Nitsche","given":"M a","non-dropping-particle":"","parse-names":false,"suffix":""},{"dropping-particle":"","family":"Nitsche","given":"M a","non-dropping-particle":"","parse-names":false,"suffix":""},{"dropping-particle":"","family":"Paulus","given":"W","non-dropping-particle":"","parse-names":false,"suffix":""},{"dropping-particle":"","family":"Paulus","given":"W","non-dropping-particle":"","parse-names":false,"suffix":""}],"container-title":"The Journal of Physiology","id":"ITEM-1","issued":{"date-parts":[["2000"]]},"page":"633-9","title":"Excitability changes induced in the human motor cortex by weak transcranial direct current stimulation.","type":"article-journal","volume":"527 Pt 3"},"uris":["http://www.mendeley.com/documents/?uuid=2088a992-5fd0-43ec-a538-0dd4124b59d7"]},{"id":"ITEM-2","itemData":{"DOI":"10.1007/s12264-014-1501-9","ISSN":"19958218","PMID":"25680572","abstract":"The prefrontal cortex is involved in a multitude of cognitive, emotional, motivational, and social processes, so exploring its specific functions is crucial for understanding human experience and behavior. Functional imaging approaches have largely contributed to the enhancement of our understanding, but might have limitations in establishing causal relationships between physiology and the related psychological and behavioral processes. Non-invasive electrical stimulation with direct or alternating currents can help to enhance our understanding with regard to specific processes, and might provide future protocols able to improve them in case of malfunctions. We review the current state of the field, and provide an outlook for future developments.","author":[{"dropping-particle":"","family":"Kuo","given":"Min Fang","non-dropping-particle":"","parse-names":false,"suffix":""},{"dropping-particle":"","family":"Nitsche","given":"Michael A.","non-dropping-particle":"","parse-names":false,"suffix":""}],"container-title":"Neuroscience Bulletin","id":"ITEM-2","issue":"2","issued":{"date-parts":[["2015"]]},"page":"198-206","title":"Exploring prefrontal cortex functions in healthy humans by transcranial electrical stimulation","type":"article-journal","volume":"31"},"uris":["http://www.mendeley.com/documents/?uuid=65cfd92b-f5a6-433f-9241-db881d524206"]}],"mendeley":{"formattedCitation":"(Nitsche et al., 2000; Kuo and Nitsche, 2015)","plainTextFormattedCitation":"(Nitsche et al., 2000; Kuo and Nitsche, 2015)","previouslyFormattedCitation":"(Nitsche et al., 2000; Kuo and Nitsche, 2015)"},"properties":{"noteIndex":0},"schema":"https://github.com/citation-style-language/schema/raw/master/csl-citation.json"}</w:instrText>
      </w:r>
      <w:r w:rsidR="001C3DF8">
        <w:rPr>
          <w:color w:val="000000"/>
          <w:lang w:val="en-US"/>
        </w:rPr>
        <w:fldChar w:fldCharType="separate"/>
      </w:r>
      <w:r w:rsidR="00FE2C60" w:rsidRPr="00FE2C60">
        <w:rPr>
          <w:noProof/>
          <w:color w:val="000000"/>
          <w:lang w:val="en-US"/>
        </w:rPr>
        <w:t>(Nitsche et al., 2000; Kuo and Nitsche, 2015)</w:t>
      </w:r>
      <w:r w:rsidR="001C3DF8">
        <w:rPr>
          <w:color w:val="000000"/>
          <w:lang w:val="en-US"/>
        </w:rPr>
        <w:fldChar w:fldCharType="end"/>
      </w:r>
      <w:r w:rsidR="001C3DF8">
        <w:rPr>
          <w:color w:val="000000"/>
          <w:lang w:val="en-US"/>
        </w:rPr>
        <w:t xml:space="preserve">. </w:t>
      </w:r>
      <w:r w:rsidR="00A0181F" w:rsidRPr="00A0181F">
        <w:rPr>
          <w:color w:val="000000"/>
          <w:lang w:val="en-US"/>
        </w:rPr>
        <w:t>W</w:t>
      </w:r>
      <w:r w:rsidR="00A0181F">
        <w:rPr>
          <w:color w:val="000000"/>
          <w:lang w:val="en-US"/>
        </w:rPr>
        <w:t xml:space="preserve">hile receiving </w:t>
      </w:r>
      <w:r w:rsidR="000771CE">
        <w:rPr>
          <w:color w:val="000000"/>
          <w:lang w:val="en-US"/>
        </w:rPr>
        <w:t>tDCS</w:t>
      </w:r>
      <w:r w:rsidR="00A719A5">
        <w:rPr>
          <w:color w:val="000000"/>
          <w:lang w:val="en-US"/>
        </w:rPr>
        <w:t>,</w:t>
      </w:r>
      <w:r w:rsidR="00A0181F">
        <w:rPr>
          <w:color w:val="000000"/>
          <w:lang w:val="en-US"/>
        </w:rPr>
        <w:t xml:space="preserve"> participants perform</w:t>
      </w:r>
      <w:r w:rsidR="000771CE">
        <w:rPr>
          <w:color w:val="000000"/>
          <w:lang w:val="en-US"/>
        </w:rPr>
        <w:t xml:space="preserve">ed </w:t>
      </w:r>
      <w:r w:rsidR="00CC2FEB">
        <w:rPr>
          <w:color w:val="000000"/>
          <w:lang w:val="en-US"/>
        </w:rPr>
        <w:t xml:space="preserve">the same </w:t>
      </w:r>
      <w:r w:rsidR="000771CE">
        <w:rPr>
          <w:color w:val="000000"/>
          <w:lang w:val="en-US"/>
        </w:rPr>
        <w:t>reversal learning task</w:t>
      </w:r>
      <w:r w:rsidR="00EF77EF">
        <w:rPr>
          <w:color w:val="000000"/>
          <w:lang w:val="en-US"/>
        </w:rPr>
        <w:t xml:space="preserve"> as used in our previous study in alcohol-dependent patients </w:t>
      </w:r>
      <w:r w:rsidR="004B6EB8">
        <w:rPr>
          <w:color w:val="000000"/>
          <w:lang w:val="en-US"/>
        </w:rPr>
        <w:fldChar w:fldCharType="begin" w:fldLock="1"/>
      </w:r>
      <w:r w:rsidR="004B6EB8">
        <w:rPr>
          <w:color w:val="000000"/>
          <w:lang w:val="en-US"/>
        </w:rPr>
        <w:instrText>ADDIN CSL_CITATION {"citationItems":[{"id":"ITEM-1","itemData":{"DOI":"10.1523/JNEUROSCI.4322-15.2016","ISSN":"0270-6474","author":[{"dropping-particle":"","family":"Reiter","given":"A. M. F.","non-dropping-particle":"","parse-names":false,"suffix":""},{"dropping-particle":"","family":"Deserno","given":"L.","non-dropping-particle":"","parse-names":false,"suffix":""},{"dropping-particle":"","family":"Kallert","given":"T.","non-dropping-particle":"","parse-names":false,"suffix":""},{"dropping-particle":"","family":"Heinze","given":"H.-J.","non-dropping-particle":"","parse-names":false,"suffix":""},{"dropping-particle":"","family":"Heinz","given":"A.","non-dropping-particle":"","parse-names":false,"suffix":""},{"dropping-particle":"","family":"Schlagenhauf","given":"F.","non-dropping-particle":"","parse-names":false,"suffix":""}],"container-title":"Journal of Neuroscience","id":"ITEM-1","issue":"43","issued":{"date-parts":[["2016"]]},"page":"10935-10948","title":"Behavioral and Neural Signatures of Reduced Updating of Alternative Options in Alcohol-Dependent Patients during Flexible Decision-Making","type":"article-journal","volume":"36"},"uris":["http://www.mendeley.com/documents/?uuid=4d46dc4e-7ef3-4d8a-b147-3c8042844a0a"]}],"mendeley":{"formattedCitation":"(Reiter et al., 2016)","plainTextFormattedCitation":"(Reiter et al., 2016)"},"properties":{"noteIndex":0},"schema":"https://github.com/citation-style-language/schema/raw/master/csl-citation.json"}</w:instrText>
      </w:r>
      <w:r w:rsidR="004B6EB8">
        <w:rPr>
          <w:color w:val="000000"/>
          <w:lang w:val="en-US"/>
        </w:rPr>
        <w:fldChar w:fldCharType="separate"/>
      </w:r>
      <w:r w:rsidR="004B6EB8" w:rsidRPr="004B6EB8">
        <w:rPr>
          <w:noProof/>
          <w:color w:val="000000"/>
          <w:lang w:val="en-US"/>
        </w:rPr>
        <w:t>(Reiter et al., 2016)</w:t>
      </w:r>
      <w:r w:rsidR="004B6EB8">
        <w:rPr>
          <w:color w:val="000000"/>
          <w:lang w:val="en-US"/>
        </w:rPr>
        <w:fldChar w:fldCharType="end"/>
      </w:r>
      <w:r w:rsidR="004B6EB8">
        <w:rPr>
          <w:color w:val="000000"/>
          <w:lang w:val="en-US"/>
        </w:rPr>
        <w:t>.</w:t>
      </w:r>
      <w:r w:rsidR="00C30A4F">
        <w:rPr>
          <w:color w:val="000000"/>
          <w:lang w:val="en-US"/>
        </w:rPr>
        <w:t xml:space="preserve"> </w:t>
      </w:r>
      <w:r w:rsidR="000A1CA4">
        <w:rPr>
          <w:color w:val="000000"/>
          <w:lang w:val="en-US"/>
        </w:rPr>
        <w:t>In addition to behavioral analyses of the observed behavior we sought to</w:t>
      </w:r>
      <w:r w:rsidR="008C5A73" w:rsidRPr="000A1CA4">
        <w:rPr>
          <w:color w:val="000000"/>
          <w:lang w:val="en-US"/>
        </w:rPr>
        <w:t xml:space="preserve"> </w:t>
      </w:r>
      <w:r w:rsidR="00CC75FD" w:rsidRPr="000A1CA4">
        <w:rPr>
          <w:color w:val="000000"/>
          <w:lang w:val="en-US"/>
        </w:rPr>
        <w:t>investigate</w:t>
      </w:r>
      <w:r w:rsidR="00FC4716" w:rsidRPr="000A1CA4">
        <w:rPr>
          <w:color w:val="000000"/>
          <w:lang w:val="en-US"/>
        </w:rPr>
        <w:t xml:space="preserve"> the </w:t>
      </w:r>
      <w:r w:rsidR="00112EF5" w:rsidRPr="000A1CA4">
        <w:rPr>
          <w:color w:val="000000"/>
          <w:lang w:val="en-US"/>
        </w:rPr>
        <w:t>underlying</w:t>
      </w:r>
      <w:r w:rsidR="00FC4716" w:rsidRPr="000A1CA4">
        <w:rPr>
          <w:color w:val="000000"/>
          <w:lang w:val="en-US"/>
        </w:rPr>
        <w:t xml:space="preserve"> </w:t>
      </w:r>
      <w:r w:rsidR="004B6EB8">
        <w:rPr>
          <w:color w:val="000000"/>
          <w:lang w:val="en-US"/>
        </w:rPr>
        <w:t>mechanisms</w:t>
      </w:r>
      <w:r w:rsidR="00EF77EF" w:rsidRPr="000A1CA4">
        <w:rPr>
          <w:color w:val="000000"/>
          <w:lang w:val="en-US"/>
        </w:rPr>
        <w:t xml:space="preserve"> </w:t>
      </w:r>
      <w:r w:rsidR="00FC4716" w:rsidRPr="000A1CA4">
        <w:rPr>
          <w:color w:val="000000"/>
          <w:lang w:val="en-US"/>
        </w:rPr>
        <w:t xml:space="preserve">of </w:t>
      </w:r>
      <w:r w:rsidR="00247B20" w:rsidRPr="000A1CA4">
        <w:rPr>
          <w:color w:val="000000"/>
          <w:lang w:val="en-US"/>
        </w:rPr>
        <w:t xml:space="preserve">flexible </w:t>
      </w:r>
      <w:r w:rsidR="00F3657D" w:rsidRPr="000A1CA4">
        <w:rPr>
          <w:color w:val="000000"/>
          <w:lang w:val="en-US"/>
        </w:rPr>
        <w:t>decision-makin</w:t>
      </w:r>
      <w:r w:rsidR="00E320E2" w:rsidRPr="000A1CA4">
        <w:rPr>
          <w:color w:val="000000"/>
          <w:lang w:val="en-US"/>
        </w:rPr>
        <w:t>g</w:t>
      </w:r>
      <w:r w:rsidR="00D227DA">
        <w:rPr>
          <w:color w:val="000000"/>
          <w:lang w:val="en-US"/>
        </w:rPr>
        <w:t xml:space="preserve"> by the means of </w:t>
      </w:r>
      <w:r w:rsidR="00E320E2" w:rsidRPr="000A1CA4">
        <w:rPr>
          <w:color w:val="000000"/>
          <w:lang w:val="en-US"/>
        </w:rPr>
        <w:t>computational modeling</w:t>
      </w:r>
      <w:r w:rsidR="00CC2FEB">
        <w:rPr>
          <w:color w:val="000000"/>
          <w:lang w:val="en-US"/>
        </w:rPr>
        <w:t xml:space="preserve"> of </w:t>
      </w:r>
      <w:r w:rsidR="00B93EB9">
        <w:rPr>
          <w:color w:val="000000"/>
          <w:lang w:val="en-US"/>
        </w:rPr>
        <w:t>RL</w:t>
      </w:r>
      <w:r w:rsidR="006B2316">
        <w:rPr>
          <w:color w:val="000000"/>
          <w:lang w:val="en-US"/>
        </w:rPr>
        <w:t xml:space="preserve">. </w:t>
      </w:r>
      <w:r w:rsidR="00112EF5">
        <w:rPr>
          <w:color w:val="000000"/>
          <w:lang w:val="en-US"/>
        </w:rPr>
        <w:t xml:space="preserve">Based on the </w:t>
      </w:r>
      <w:r w:rsidR="00972E4E">
        <w:rPr>
          <w:color w:val="000000"/>
          <w:lang w:val="en-US"/>
        </w:rPr>
        <w:t xml:space="preserve">findings of Reiter et </w:t>
      </w:r>
      <w:r w:rsidR="00F96ABF">
        <w:rPr>
          <w:color w:val="000000"/>
          <w:lang w:val="en-US"/>
        </w:rPr>
        <w:t>al.</w:t>
      </w:r>
      <w:r w:rsidR="00972E4E">
        <w:rPr>
          <w:color w:val="000000"/>
          <w:lang w:val="en-US"/>
        </w:rPr>
        <w:t xml:space="preserve"> </w:t>
      </w:r>
      <w:r w:rsidR="00B5043A">
        <w:rPr>
          <w:color w:val="000000"/>
          <w:lang w:val="en-US"/>
        </w:rPr>
        <w:fldChar w:fldCharType="begin" w:fldLock="1"/>
      </w:r>
      <w:r w:rsidR="00B5043A">
        <w:rPr>
          <w:color w:val="000000"/>
          <w:lang w:val="en-US"/>
        </w:rPr>
        <w:instrText>ADDIN CSL_CITATION {"citationItems":[{"id":"ITEM-1","itemData":{"DOI":"10.1523/JNEUROSCI.4322-15.2016","ISSN":"0270-6474","author":[{"dropping-particle":"","family":"Reiter","given":"A. M. F.","non-dropping-particle":"","parse-names":false,"suffix":""},{"dropping-particle":"","family":"Deserno","given":"L.","non-dropping-particle":"","parse-names":false,"suffix":""},{"dropping-particle":"","family":"Kallert","given":"T.","non-dropping-particle":"","parse-names":false,"suffix":""},{"dropping-particle":"","family":"Heinze","given":"H.-J.","non-dropping-particle":"","parse-names":false,"suffix":""},{"dropping-particle":"","family":"Heinz","given":"A.","non-dropping-particle":"","parse-names":false,"suffix":""},{"dropping-particle":"","family":"Schlagenhauf","given":"F.","non-dropping-particle":"","parse-names":false,"suffix":""}],"container-title":"Journal of Neuroscience","id":"ITEM-1","issue":"43","issued":{"date-parts":[["2016"]]},"page":"10935-10948","title":"Behavioral and Neural Signatures of Reduced Updating of Alternative Options in Alcohol-Dependent Patients during Flexible Decision-Making","type":"article-journal","volume":"36"},"uris":["http://www.mendeley.com/documents/?uuid=4d46dc4e-7ef3-4d8a-b147-3c8042844a0a"]}],"mendeley":{"formattedCitation":"(Reiter et al., 2016)","plainTextFormattedCitation":"(Reiter et al., 2016)","previouslyFormattedCitation":"(Reiter et al., 2016)"},"properties":{"noteIndex":0},"schema":"https://github.com/citation-style-language/schema/raw/master/csl-citation.json"}</w:instrText>
      </w:r>
      <w:r w:rsidR="00B5043A">
        <w:rPr>
          <w:color w:val="000000"/>
          <w:lang w:val="en-US"/>
        </w:rPr>
        <w:fldChar w:fldCharType="separate"/>
      </w:r>
      <w:r w:rsidR="00B5043A" w:rsidRPr="00B5043A">
        <w:rPr>
          <w:noProof/>
          <w:color w:val="000000"/>
          <w:lang w:val="en-US"/>
        </w:rPr>
        <w:t>(Reiter et al., 2016)</w:t>
      </w:r>
      <w:r w:rsidR="00B5043A">
        <w:rPr>
          <w:color w:val="000000"/>
          <w:lang w:val="en-US"/>
        </w:rPr>
        <w:fldChar w:fldCharType="end"/>
      </w:r>
      <w:r w:rsidR="00B5043A">
        <w:rPr>
          <w:color w:val="000000"/>
          <w:lang w:val="en-US"/>
        </w:rPr>
        <w:t xml:space="preserve"> </w:t>
      </w:r>
      <w:r w:rsidR="00F96ABF">
        <w:rPr>
          <w:color w:val="000000"/>
          <w:lang w:val="en-US"/>
        </w:rPr>
        <w:t>together with the</w:t>
      </w:r>
      <w:r w:rsidR="00972E4E">
        <w:rPr>
          <w:color w:val="000000"/>
          <w:lang w:val="en-US"/>
        </w:rPr>
        <w:t xml:space="preserve"> </w:t>
      </w:r>
      <w:r w:rsidR="00112EF5">
        <w:rPr>
          <w:color w:val="000000"/>
          <w:lang w:val="en-US"/>
        </w:rPr>
        <w:t>assumption that anodal stimulation increases and cathodal stimulation decreases excitability</w:t>
      </w:r>
      <w:r w:rsidR="007251B9">
        <w:rPr>
          <w:color w:val="000000"/>
          <w:lang w:val="en-US"/>
        </w:rPr>
        <w:t xml:space="preserve"> of the underlying cortical structures</w:t>
      </w:r>
      <w:r w:rsidR="00112EF5">
        <w:rPr>
          <w:color w:val="000000"/>
          <w:lang w:val="en-US"/>
        </w:rPr>
        <w:t xml:space="preserve"> </w:t>
      </w:r>
      <w:r w:rsidR="007251B9">
        <w:rPr>
          <w:color w:val="000000"/>
          <w:lang w:val="en-US"/>
        </w:rPr>
        <w:fldChar w:fldCharType="begin" w:fldLock="1"/>
      </w:r>
      <w:r w:rsidR="00183167">
        <w:rPr>
          <w:color w:val="000000"/>
          <w:lang w:val="en-US"/>
        </w:rPr>
        <w:instrText>ADDIN CSL_CITATION {"citationItems":[{"id":"ITEM-1","itemData":{"DOI":"PHY_1055 [pii]","ISBN":"0022-3751 (Print)\\r0022-3751 (Linking)","ISSN":"0022-3751","PMID":"10990547","abstract":"In this paper we demonstrate in the intact human the possibility of a non-invasive modulation of motor cortex excitability by the application of weak direct current through the scalp. Excitability changes of up to 40 %, revealed by transcranial magnetic stimulation, were accomplished and lasted for several minutes after the end of current stimulation. Excitation could be achieved selectively by anodal stimulation, and inhibition by cathodal stimulation. By varying the current intensity and duration, the strength and duration of the after-effects could be controlled. The effects were probably induced by modification of membrane polarisation. Functional alterations related to post-tetanic potentiation, short-term potentiation and processes similar to postexcitatory central inhibition are the likely candidates for the excitability changes after the end of stimulation. Transcranial electrical stimulation using weak current may thus be a promising tool to modulate cerebral excitability in a non-invasive, painless, reversible, selective and focal way.","author":[{"dropping-particle":"","family":"Nitsche","given":"M a","non-dropping-particle":"","parse-names":false,"suffix":""},{"dropping-particle":"","family":"Nitsche","given":"M a","non-dropping-particle":"","parse-names":false,"suffix":""},{"dropping-particle":"","family":"Paulus","given":"W","non-dropping-particle":"","parse-names":false,"suffix":""},{"dropping-particle":"","family":"Paulus","given":"W","non-dropping-particle":"","parse-names":false,"suffix":""}],"container-title":"The Journal of Physiology","id":"ITEM-1","issued":{"date-parts":[["2000"]]},"page":"633-9","title":"Excitability changes induced in the human motor cortex by weak transcranial direct current stimulation.","type":"article-journal","volume":"527 Pt 3"},"uris":["http://www.mendeley.com/documents/?uuid=2088a992-5fd0-43ec-a538-0dd4124b59d7"]},{"id":"ITEM-2","itemData":{"DOI":"10.1016/j.tics.2014.10.003","ISBN":"doi:10.1016/j.tics.2014.10.003","ISSN":"1879307X","PMID":"25467129","abstract":"Transcranial electrical stimulation (tES) influences neural activity in a way that can elicit behavioural change but may also improve high-level cognition or ameliorate symptoms in neuropsychiatric disorders. However, the current fervour for tES contrasts with the paucity of mechanistically detailed models of how stimulation causes behavioural change. Here we challenge the plausibility of several common assumptions and interpretations of tES and discuss how to bridge the ravines separating our understanding of the behavioural and neural consequences of tES. We argue that rational application of tES should occur in tandem with computational neurostimulation and appropriate physiological and behavioural assays. This will aid appreciation of the limitations of tES and generate testable predictions of how tES expresses its effects on behaviour.","author":[{"dropping-particle":"","family":"Bestmann","given":"Sven","non-dropping-particle":"","parse-names":false,"suffix":""},{"dropping-particle":"","family":"Berker","given":"Archy O.","non-dropping-particle":"de","parse-names":false,"suffix":""},{"dropping-particle":"","family":"Bonaiuto","given":"James","non-dropping-particle":"","parse-names":false,"suffix":""}],"container-title":"Trends in Cognitive Sciences","id":"ITEM-2","issue":"1","issued":{"date-parts":[["2015"]]},"page":"13-20","publisher":"Elsevier Ltd","title":"Understanding the behavioural consequences of noninvasive brain stimulation","type":"article-journal","volume":"19"},"uris":["http://www.mendeley.com/documents/?uuid=800a4376-d2e6-4f97-ac47-ba0e9bf22615"]}],"mendeley":{"formattedCitation":"(Nitsche et al., 2000; Bestmann et al., 2015)","plainTextFormattedCitation":"(Nitsche et al., 2000; Bestmann et al., 2015)","previouslyFormattedCitation":"(Nitsche et al., 2000; Bestmann et al., 2015)"},"properties":{"noteIndex":0},"schema":"https://github.com/citation-style-language/schema/raw/master/csl-citation.json"}</w:instrText>
      </w:r>
      <w:r w:rsidR="007251B9">
        <w:rPr>
          <w:color w:val="000000"/>
          <w:lang w:val="en-US"/>
        </w:rPr>
        <w:fldChar w:fldCharType="separate"/>
      </w:r>
      <w:r w:rsidR="007251B9" w:rsidRPr="007251B9">
        <w:rPr>
          <w:noProof/>
          <w:color w:val="000000"/>
          <w:lang w:val="en-US"/>
        </w:rPr>
        <w:t>(Nitsche et al., 2000; Bestmann et al., 2015)</w:t>
      </w:r>
      <w:r w:rsidR="007251B9">
        <w:rPr>
          <w:color w:val="000000"/>
          <w:lang w:val="en-US"/>
        </w:rPr>
        <w:fldChar w:fldCharType="end"/>
      </w:r>
      <w:r w:rsidR="00112EF5">
        <w:rPr>
          <w:color w:val="000000"/>
          <w:lang w:val="en-US"/>
        </w:rPr>
        <w:t>, we hypothesized that anodal</w:t>
      </w:r>
      <w:r w:rsidR="00FE2C60">
        <w:rPr>
          <w:color w:val="000000"/>
          <w:lang w:val="en-US"/>
        </w:rPr>
        <w:t xml:space="preserve"> </w:t>
      </w:r>
      <w:r w:rsidR="00112EF5">
        <w:rPr>
          <w:color w:val="000000"/>
          <w:lang w:val="en-US"/>
        </w:rPr>
        <w:t xml:space="preserve">tDCS </w:t>
      </w:r>
      <w:r w:rsidR="004C2FFF">
        <w:rPr>
          <w:color w:val="000000"/>
          <w:lang w:val="en-US"/>
        </w:rPr>
        <w:t>of</w:t>
      </w:r>
      <w:r w:rsidR="00112EF5">
        <w:rPr>
          <w:color w:val="000000"/>
          <w:lang w:val="en-US"/>
        </w:rPr>
        <w:t xml:space="preserve"> the mPFC would </w:t>
      </w:r>
      <w:r w:rsidR="00AB705E">
        <w:rPr>
          <w:color w:val="000000"/>
          <w:lang w:val="en-US"/>
        </w:rPr>
        <w:t>lead to</w:t>
      </w:r>
      <w:r w:rsidR="00112EF5">
        <w:rPr>
          <w:color w:val="000000"/>
          <w:lang w:val="en-US"/>
        </w:rPr>
        <w:t xml:space="preserve"> </w:t>
      </w:r>
      <w:r w:rsidR="000D33BB">
        <w:rPr>
          <w:color w:val="000000"/>
          <w:lang w:val="en-US"/>
        </w:rPr>
        <w:t>increased</w:t>
      </w:r>
      <w:r w:rsidR="00112EF5">
        <w:rPr>
          <w:color w:val="000000"/>
          <w:lang w:val="en-US"/>
        </w:rPr>
        <w:t xml:space="preserve"> </w:t>
      </w:r>
      <w:r w:rsidR="00652397">
        <w:rPr>
          <w:color w:val="000000"/>
          <w:lang w:val="en-US"/>
        </w:rPr>
        <w:t xml:space="preserve">and cathodal </w:t>
      </w:r>
      <w:r w:rsidR="004C2FFF">
        <w:rPr>
          <w:color w:val="000000"/>
          <w:lang w:val="en-US"/>
        </w:rPr>
        <w:t xml:space="preserve">tDCS of the mPFC </w:t>
      </w:r>
      <w:r w:rsidR="00652397">
        <w:rPr>
          <w:color w:val="000000"/>
          <w:lang w:val="en-US"/>
        </w:rPr>
        <w:t xml:space="preserve">to </w:t>
      </w:r>
      <w:r w:rsidR="00F9279E">
        <w:rPr>
          <w:color w:val="000000"/>
          <w:lang w:val="en-US"/>
        </w:rPr>
        <w:t>decreased</w:t>
      </w:r>
      <w:r w:rsidR="00FE2C60">
        <w:rPr>
          <w:color w:val="000000"/>
          <w:lang w:val="en-US"/>
        </w:rPr>
        <w:t xml:space="preserve"> </w:t>
      </w:r>
      <w:r w:rsidR="00112EF5">
        <w:rPr>
          <w:color w:val="000000"/>
          <w:lang w:val="en-US"/>
        </w:rPr>
        <w:t xml:space="preserve">updating of </w:t>
      </w:r>
      <w:r w:rsidR="00D70BF9">
        <w:rPr>
          <w:color w:val="000000"/>
          <w:lang w:val="en-US"/>
        </w:rPr>
        <w:t xml:space="preserve">the </w:t>
      </w:r>
      <w:r w:rsidR="00112EF5">
        <w:rPr>
          <w:color w:val="000000"/>
          <w:lang w:val="en-US"/>
        </w:rPr>
        <w:t xml:space="preserve">unchosen choice </w:t>
      </w:r>
      <w:r w:rsidR="00CC0999">
        <w:rPr>
          <w:color w:val="000000"/>
          <w:lang w:val="en-US"/>
        </w:rPr>
        <w:t>option</w:t>
      </w:r>
      <w:r w:rsidR="00CF1539">
        <w:rPr>
          <w:color w:val="000000"/>
          <w:lang w:val="en-US"/>
        </w:rPr>
        <w:t>s</w:t>
      </w:r>
      <w:r w:rsidR="00CA6CB6">
        <w:rPr>
          <w:color w:val="000000"/>
          <w:lang w:val="en-US"/>
        </w:rPr>
        <w:t xml:space="preserve"> i</w:t>
      </w:r>
      <w:r w:rsidR="00F96ABF">
        <w:rPr>
          <w:color w:val="000000"/>
          <w:lang w:val="en-US"/>
        </w:rPr>
        <w:t>n</w:t>
      </w:r>
      <w:r w:rsidR="009150D5">
        <w:rPr>
          <w:color w:val="000000"/>
          <w:lang w:val="en-US"/>
        </w:rPr>
        <w:t xml:space="preserve"> </w:t>
      </w:r>
      <w:r w:rsidR="00CA6CB6">
        <w:rPr>
          <w:color w:val="000000"/>
          <w:lang w:val="en-US"/>
        </w:rPr>
        <w:t>RL</w:t>
      </w:r>
      <w:r w:rsidR="00112EF5">
        <w:rPr>
          <w:color w:val="000000"/>
          <w:lang w:val="en-US"/>
        </w:rPr>
        <w:t>.</w:t>
      </w:r>
      <w:r w:rsidR="00CC2FEB">
        <w:rPr>
          <w:color w:val="000000"/>
          <w:lang w:val="en-US"/>
        </w:rPr>
        <w:t xml:space="preserve"> </w:t>
      </w:r>
      <w:r w:rsidR="00FB0E63" w:rsidRPr="00FC4716">
        <w:rPr>
          <w:b/>
          <w:lang w:val="en-US"/>
        </w:rPr>
        <w:br w:type="page"/>
      </w:r>
    </w:p>
    <w:p w14:paraId="7DE90E90" w14:textId="71F41868" w:rsidR="009635D7" w:rsidRPr="00FC4716" w:rsidRDefault="00D67469" w:rsidP="00B662EE">
      <w:pPr>
        <w:widowControl w:val="0"/>
        <w:spacing w:line="480" w:lineRule="auto"/>
        <w:outlineLvl w:val="0"/>
        <w:rPr>
          <w:b/>
          <w:sz w:val="28"/>
          <w:szCs w:val="28"/>
          <w:lang w:val="en-US"/>
        </w:rPr>
      </w:pPr>
      <w:r w:rsidRPr="00FC4716">
        <w:rPr>
          <w:b/>
          <w:sz w:val="28"/>
          <w:szCs w:val="28"/>
          <w:lang w:val="en-US"/>
        </w:rPr>
        <w:lastRenderedPageBreak/>
        <w:t xml:space="preserve">Materials and </w:t>
      </w:r>
      <w:r w:rsidR="00497173">
        <w:rPr>
          <w:b/>
          <w:sz w:val="28"/>
          <w:szCs w:val="28"/>
          <w:lang w:val="en-US"/>
        </w:rPr>
        <w:t>M</w:t>
      </w:r>
      <w:r w:rsidRPr="00FC4716">
        <w:rPr>
          <w:b/>
          <w:sz w:val="28"/>
          <w:szCs w:val="28"/>
          <w:lang w:val="en-US"/>
        </w:rPr>
        <w:t xml:space="preserve">ethods </w:t>
      </w:r>
    </w:p>
    <w:p w14:paraId="1215B66B" w14:textId="2D64F4F3" w:rsidR="00E83FA6" w:rsidRPr="00FC4716" w:rsidRDefault="00D67469" w:rsidP="00B662EE">
      <w:pPr>
        <w:widowControl w:val="0"/>
        <w:spacing w:line="480" w:lineRule="auto"/>
        <w:jc w:val="both"/>
        <w:rPr>
          <w:lang w:val="en-US"/>
        </w:rPr>
      </w:pPr>
      <w:r w:rsidRPr="00FC4716">
        <w:rPr>
          <w:b/>
          <w:bCs/>
          <w:lang w:val="en-US"/>
        </w:rPr>
        <w:t>Participants.</w:t>
      </w:r>
      <w:r w:rsidRPr="00FC4716">
        <w:rPr>
          <w:b/>
          <w:bCs/>
          <w:i/>
          <w:lang w:val="en-US"/>
        </w:rPr>
        <w:t xml:space="preserve"> </w:t>
      </w:r>
      <w:r w:rsidR="00DC379A">
        <w:rPr>
          <w:bCs/>
          <w:lang w:val="en-US"/>
        </w:rPr>
        <w:t>65</w:t>
      </w:r>
      <w:r w:rsidR="00A9720A">
        <w:rPr>
          <w:b/>
          <w:bCs/>
          <w:lang w:val="en-US"/>
        </w:rPr>
        <w:t xml:space="preserve"> </w:t>
      </w:r>
      <w:r w:rsidR="00A9720A">
        <w:rPr>
          <w:bCs/>
          <w:lang w:val="en-US"/>
        </w:rPr>
        <w:t>h</w:t>
      </w:r>
      <w:r w:rsidR="00E30875" w:rsidRPr="00FC4716">
        <w:rPr>
          <w:bCs/>
          <w:lang w:val="en-US"/>
        </w:rPr>
        <w:t>ealthy</w:t>
      </w:r>
      <w:r w:rsidR="004F3CC8" w:rsidRPr="00FC4716">
        <w:rPr>
          <w:bCs/>
          <w:lang w:val="en-US"/>
        </w:rPr>
        <w:t xml:space="preserve"> </w:t>
      </w:r>
      <w:r w:rsidR="00802A8F">
        <w:rPr>
          <w:bCs/>
          <w:lang w:val="en-US"/>
        </w:rPr>
        <w:t>human participants</w:t>
      </w:r>
      <w:r w:rsidR="004F3CC8" w:rsidRPr="00FC4716">
        <w:rPr>
          <w:bCs/>
          <w:lang w:val="en-US"/>
        </w:rPr>
        <w:t xml:space="preserve"> </w:t>
      </w:r>
      <w:r w:rsidR="00A9720A">
        <w:rPr>
          <w:bCs/>
          <w:lang w:val="en-US"/>
        </w:rPr>
        <w:t>were recruited</w:t>
      </w:r>
      <w:r w:rsidR="00ED3DA6">
        <w:rPr>
          <w:bCs/>
          <w:lang w:val="en-US"/>
        </w:rPr>
        <w:t xml:space="preserve">. </w:t>
      </w:r>
      <w:r w:rsidRPr="00FC4716">
        <w:rPr>
          <w:lang w:val="en-US"/>
        </w:rPr>
        <w:t>Before participation</w:t>
      </w:r>
      <w:r w:rsidR="00854D16">
        <w:rPr>
          <w:lang w:val="en-US"/>
        </w:rPr>
        <w:t>,</w:t>
      </w:r>
      <w:r w:rsidRPr="00FC4716">
        <w:rPr>
          <w:lang w:val="en-US"/>
        </w:rPr>
        <w:t xml:space="preserve"> volunteers underwent </w:t>
      </w:r>
      <w:r w:rsidR="008D3B2E" w:rsidRPr="00FC4716">
        <w:rPr>
          <w:lang w:val="en-US"/>
        </w:rPr>
        <w:t>a medical</w:t>
      </w:r>
      <w:r w:rsidRPr="00FC4716">
        <w:rPr>
          <w:lang w:val="en-US"/>
        </w:rPr>
        <w:t xml:space="preserve"> examination to exclude any evidence for neurological disease</w:t>
      </w:r>
      <w:r w:rsidR="005569A3" w:rsidRPr="00FC4716">
        <w:rPr>
          <w:lang w:val="en-US"/>
        </w:rPr>
        <w:t>s</w:t>
      </w:r>
      <w:r w:rsidR="008D3B2E" w:rsidRPr="00FC4716">
        <w:rPr>
          <w:lang w:val="en-US"/>
        </w:rPr>
        <w:t xml:space="preserve"> </w:t>
      </w:r>
      <w:r w:rsidRPr="00FC4716">
        <w:rPr>
          <w:lang w:val="en-US"/>
        </w:rPr>
        <w:t xml:space="preserve">or contraindications </w:t>
      </w:r>
      <w:r w:rsidR="00854D16">
        <w:rPr>
          <w:lang w:val="en-US"/>
        </w:rPr>
        <w:t>such as intake of</w:t>
      </w:r>
      <w:r w:rsidRPr="00FC4716">
        <w:rPr>
          <w:lang w:val="en-US"/>
        </w:rPr>
        <w:t xml:space="preserve"> </w:t>
      </w:r>
      <w:r w:rsidR="00492769" w:rsidRPr="00FC4716">
        <w:rPr>
          <w:lang w:val="en-US"/>
        </w:rPr>
        <w:t xml:space="preserve">regular medication, </w:t>
      </w:r>
      <w:r w:rsidR="009612C6" w:rsidRPr="00FC4716">
        <w:rPr>
          <w:lang w:val="en-US"/>
        </w:rPr>
        <w:t>including</w:t>
      </w:r>
      <w:r w:rsidR="00492769" w:rsidRPr="00FC4716">
        <w:rPr>
          <w:lang w:val="en-US"/>
        </w:rPr>
        <w:t xml:space="preserve"> </w:t>
      </w:r>
      <w:r w:rsidRPr="00FC4716">
        <w:rPr>
          <w:lang w:val="en-US"/>
        </w:rPr>
        <w:t xml:space="preserve">CNS-active drugs. </w:t>
      </w:r>
      <w:r w:rsidR="0037731C" w:rsidRPr="00FC4716">
        <w:rPr>
          <w:lang w:val="en-US"/>
        </w:rPr>
        <w:t>F</w:t>
      </w:r>
      <w:r w:rsidR="00444BF3" w:rsidRPr="00FC4716">
        <w:rPr>
          <w:lang w:val="en-US"/>
        </w:rPr>
        <w:t>our</w:t>
      </w:r>
      <w:r w:rsidR="002149AB" w:rsidRPr="00FC4716">
        <w:rPr>
          <w:lang w:val="en-US"/>
        </w:rPr>
        <w:t xml:space="preserve"> parti</w:t>
      </w:r>
      <w:r w:rsidR="00E30875" w:rsidRPr="00FC4716">
        <w:rPr>
          <w:lang w:val="en-US"/>
        </w:rPr>
        <w:t xml:space="preserve">cipants were excluded </w:t>
      </w:r>
      <w:r w:rsidR="00335719">
        <w:rPr>
          <w:lang w:val="en-US"/>
        </w:rPr>
        <w:t xml:space="preserve">from analyses </w:t>
      </w:r>
      <w:r w:rsidR="00E30875" w:rsidRPr="00FC4716">
        <w:rPr>
          <w:lang w:val="en-US"/>
        </w:rPr>
        <w:t>due to inadequate task performanc</w:t>
      </w:r>
      <w:r w:rsidR="001F6D13" w:rsidRPr="00FC4716">
        <w:rPr>
          <w:lang w:val="en-US"/>
        </w:rPr>
        <w:t xml:space="preserve">e (see computational methods). </w:t>
      </w:r>
      <w:r w:rsidR="00A9720A">
        <w:rPr>
          <w:lang w:val="en-US"/>
        </w:rPr>
        <w:t xml:space="preserve">Consequently, </w:t>
      </w:r>
      <w:r w:rsidR="009148EE">
        <w:rPr>
          <w:lang w:val="en-US"/>
        </w:rPr>
        <w:t>61</w:t>
      </w:r>
      <w:r w:rsidR="00A9720A">
        <w:rPr>
          <w:lang w:val="en-US"/>
        </w:rPr>
        <w:t xml:space="preserve"> </w:t>
      </w:r>
      <w:r w:rsidR="00B03A52">
        <w:rPr>
          <w:lang w:val="en-US"/>
        </w:rPr>
        <w:t>participants</w:t>
      </w:r>
      <w:r w:rsidR="00A9720A">
        <w:rPr>
          <w:lang w:val="en-US"/>
        </w:rPr>
        <w:t xml:space="preserve"> were included in</w:t>
      </w:r>
      <w:r w:rsidR="001409D0">
        <w:rPr>
          <w:lang w:val="en-US"/>
        </w:rPr>
        <w:t>to</w:t>
      </w:r>
      <w:r w:rsidR="00A9720A">
        <w:rPr>
          <w:lang w:val="en-US"/>
        </w:rPr>
        <w:t xml:space="preserve"> analys</w:t>
      </w:r>
      <w:r w:rsidR="00FB029A">
        <w:rPr>
          <w:lang w:val="en-US"/>
        </w:rPr>
        <w:t>e</w:t>
      </w:r>
      <w:r w:rsidR="00A9720A">
        <w:rPr>
          <w:lang w:val="en-US"/>
        </w:rPr>
        <w:t>s,</w:t>
      </w:r>
      <w:r w:rsidR="0037731C" w:rsidRPr="00FC4716">
        <w:rPr>
          <w:lang w:val="en-US"/>
        </w:rPr>
        <w:t xml:space="preserve"> out of which </w:t>
      </w:r>
      <w:r w:rsidR="009148EE">
        <w:rPr>
          <w:lang w:val="en-US"/>
        </w:rPr>
        <w:t>30</w:t>
      </w:r>
      <w:r w:rsidR="005D21A0" w:rsidRPr="00FC4716">
        <w:rPr>
          <w:lang w:val="en-US"/>
        </w:rPr>
        <w:t xml:space="preserve"> participants </w:t>
      </w:r>
      <w:r w:rsidR="001409D0">
        <w:rPr>
          <w:lang w:val="en-US"/>
        </w:rPr>
        <w:t xml:space="preserve">were part of an </w:t>
      </w:r>
      <w:r w:rsidR="009B59E6">
        <w:rPr>
          <w:lang w:val="en-US"/>
        </w:rPr>
        <w:t>anodal tDCS group</w:t>
      </w:r>
      <w:r w:rsidR="001409D0">
        <w:rPr>
          <w:lang w:val="en-US"/>
        </w:rPr>
        <w:t>, receiving</w:t>
      </w:r>
      <w:r w:rsidR="00501AA9">
        <w:rPr>
          <w:lang w:val="en-US"/>
        </w:rPr>
        <w:t xml:space="preserve"> </w:t>
      </w:r>
      <w:r w:rsidR="005D21A0" w:rsidRPr="00FC4716">
        <w:rPr>
          <w:lang w:val="en-US"/>
        </w:rPr>
        <w:t xml:space="preserve">anodal </w:t>
      </w:r>
      <w:r w:rsidR="00501AA9">
        <w:rPr>
          <w:lang w:val="en-US"/>
        </w:rPr>
        <w:t xml:space="preserve">and sham </w:t>
      </w:r>
      <w:r w:rsidR="005D21A0" w:rsidRPr="00FC4716">
        <w:rPr>
          <w:lang w:val="en-US"/>
        </w:rPr>
        <w:t xml:space="preserve">stimulation (15 female, age: </w:t>
      </w:r>
      <w:r w:rsidR="005D21A0" w:rsidRPr="00FC4716">
        <w:rPr>
          <w:i/>
          <w:lang w:val="en-US"/>
        </w:rPr>
        <w:t>M</w:t>
      </w:r>
      <w:r w:rsidR="005D21A0" w:rsidRPr="00FC4716">
        <w:rPr>
          <w:lang w:val="en-US"/>
        </w:rPr>
        <w:t xml:space="preserve"> = 26.3, </w:t>
      </w:r>
      <w:r w:rsidR="005D21A0" w:rsidRPr="00FC4716">
        <w:rPr>
          <w:i/>
          <w:lang w:val="en-US"/>
        </w:rPr>
        <w:t>SD</w:t>
      </w:r>
      <w:r w:rsidR="005D21A0" w:rsidRPr="00FC4716">
        <w:rPr>
          <w:lang w:val="en-US"/>
        </w:rPr>
        <w:t xml:space="preserve"> = 4.1</w:t>
      </w:r>
      <w:r w:rsidR="005D21A0">
        <w:rPr>
          <w:lang w:val="en-US"/>
        </w:rPr>
        <w:t>, range = 20 – 35 years)</w:t>
      </w:r>
      <w:r w:rsidR="004C5E9D">
        <w:rPr>
          <w:lang w:val="en-US"/>
        </w:rPr>
        <w:t xml:space="preserve">, </w:t>
      </w:r>
      <w:r w:rsidR="005D21A0">
        <w:rPr>
          <w:lang w:val="en-US"/>
        </w:rPr>
        <w:t xml:space="preserve">and </w:t>
      </w:r>
      <w:r w:rsidR="009148EE">
        <w:rPr>
          <w:lang w:val="en-US"/>
        </w:rPr>
        <w:t>31</w:t>
      </w:r>
      <w:r w:rsidR="004410F3" w:rsidRPr="00FC4716">
        <w:rPr>
          <w:lang w:val="en-US"/>
        </w:rPr>
        <w:t xml:space="preserve"> participants</w:t>
      </w:r>
      <w:r w:rsidR="001F6D13" w:rsidRPr="00FC4716">
        <w:rPr>
          <w:lang w:val="en-US"/>
        </w:rPr>
        <w:t xml:space="preserve"> </w:t>
      </w:r>
      <w:r w:rsidR="001409D0">
        <w:rPr>
          <w:lang w:val="en-US"/>
        </w:rPr>
        <w:t xml:space="preserve">were part of a </w:t>
      </w:r>
      <w:r w:rsidR="009B59E6">
        <w:rPr>
          <w:lang w:val="en-US"/>
        </w:rPr>
        <w:t>cathodal tDCS group</w:t>
      </w:r>
      <w:r w:rsidR="001409D0">
        <w:rPr>
          <w:lang w:val="en-US"/>
        </w:rPr>
        <w:t>, receiving</w:t>
      </w:r>
      <w:r w:rsidR="001F6D13" w:rsidRPr="00FC4716">
        <w:rPr>
          <w:lang w:val="en-US"/>
        </w:rPr>
        <w:t xml:space="preserve"> </w:t>
      </w:r>
      <w:r w:rsidR="001F747D">
        <w:rPr>
          <w:lang w:val="en-US"/>
        </w:rPr>
        <w:t>c</w:t>
      </w:r>
      <w:r w:rsidR="00F150D5" w:rsidRPr="00FC4716">
        <w:rPr>
          <w:lang w:val="en-US"/>
        </w:rPr>
        <w:t xml:space="preserve">athodal </w:t>
      </w:r>
      <w:r w:rsidR="001F747D">
        <w:rPr>
          <w:lang w:val="en-US"/>
        </w:rPr>
        <w:t xml:space="preserve">and sham </w:t>
      </w:r>
      <w:r w:rsidR="001F6D13" w:rsidRPr="00FC4716">
        <w:rPr>
          <w:lang w:val="en-US"/>
        </w:rPr>
        <w:t xml:space="preserve">stimulation </w:t>
      </w:r>
      <w:r w:rsidR="00E15961" w:rsidRPr="00FC4716">
        <w:rPr>
          <w:lang w:val="en-US"/>
        </w:rPr>
        <w:t>(15</w:t>
      </w:r>
      <w:r w:rsidR="001F6D13" w:rsidRPr="00FC4716">
        <w:rPr>
          <w:lang w:val="en-US"/>
        </w:rPr>
        <w:t xml:space="preserve"> female, age: </w:t>
      </w:r>
      <w:r w:rsidR="001F6D13" w:rsidRPr="00FC4716">
        <w:rPr>
          <w:i/>
          <w:lang w:val="en-US"/>
        </w:rPr>
        <w:t>M</w:t>
      </w:r>
      <w:r w:rsidR="001F6D13" w:rsidRPr="00FC4716">
        <w:rPr>
          <w:lang w:val="en-US"/>
        </w:rPr>
        <w:t xml:space="preserve"> = 27.</w:t>
      </w:r>
      <w:r w:rsidR="00E15961" w:rsidRPr="00FC4716">
        <w:rPr>
          <w:lang w:val="en-US"/>
        </w:rPr>
        <w:t>0</w:t>
      </w:r>
      <w:r w:rsidR="001F6D13" w:rsidRPr="00FC4716">
        <w:rPr>
          <w:lang w:val="en-US"/>
        </w:rPr>
        <w:t xml:space="preserve">, </w:t>
      </w:r>
      <w:r w:rsidR="001F6D13" w:rsidRPr="00FC4716">
        <w:rPr>
          <w:i/>
          <w:lang w:val="en-US"/>
        </w:rPr>
        <w:t>SD</w:t>
      </w:r>
      <w:r w:rsidR="00E15961" w:rsidRPr="00FC4716">
        <w:rPr>
          <w:lang w:val="en-US"/>
        </w:rPr>
        <w:t xml:space="preserve"> = 3.2</w:t>
      </w:r>
      <w:r w:rsidR="001F6D13" w:rsidRPr="00FC4716">
        <w:rPr>
          <w:lang w:val="en-US"/>
        </w:rPr>
        <w:t>, range = 22 –</w:t>
      </w:r>
      <w:r w:rsidR="004410F3" w:rsidRPr="00FC4716">
        <w:rPr>
          <w:lang w:val="en-US"/>
        </w:rPr>
        <w:t xml:space="preserve"> 38 years)</w:t>
      </w:r>
      <w:r w:rsidR="004C5E9D">
        <w:rPr>
          <w:lang w:val="en-US"/>
        </w:rPr>
        <w:t xml:space="preserve">. Both groups received </w:t>
      </w:r>
      <w:r w:rsidR="0084523D">
        <w:rPr>
          <w:lang w:val="en-US"/>
        </w:rPr>
        <w:t xml:space="preserve">sham and </w:t>
      </w:r>
      <w:r w:rsidR="00C87510">
        <w:rPr>
          <w:lang w:val="en-US"/>
        </w:rPr>
        <w:t xml:space="preserve">the respective </w:t>
      </w:r>
      <w:r w:rsidR="0084523D" w:rsidRPr="00DB4FE0">
        <w:rPr>
          <w:i/>
          <w:lang w:val="en-US"/>
        </w:rPr>
        <w:t>verum</w:t>
      </w:r>
      <w:r w:rsidR="0084523D">
        <w:rPr>
          <w:lang w:val="en-US"/>
        </w:rPr>
        <w:t xml:space="preserve"> </w:t>
      </w:r>
      <w:r w:rsidR="004C5E9D">
        <w:rPr>
          <w:lang w:val="en-US"/>
        </w:rPr>
        <w:t xml:space="preserve">stimulation </w:t>
      </w:r>
      <w:r w:rsidR="00D0328F">
        <w:rPr>
          <w:lang w:val="en-US"/>
        </w:rPr>
        <w:t xml:space="preserve">in a </w:t>
      </w:r>
      <w:r w:rsidR="00E81CE8">
        <w:rPr>
          <w:lang w:val="en-US"/>
        </w:rPr>
        <w:t xml:space="preserve">fully counterbalanced </w:t>
      </w:r>
      <w:r w:rsidR="00D0328F">
        <w:rPr>
          <w:lang w:val="en-US"/>
        </w:rPr>
        <w:t>within-</w:t>
      </w:r>
      <w:r w:rsidR="00854D16">
        <w:rPr>
          <w:lang w:val="en-US"/>
        </w:rPr>
        <w:t xml:space="preserve">subject design </w:t>
      </w:r>
      <w:r w:rsidR="001409D0">
        <w:rPr>
          <w:bCs/>
          <w:lang w:val="en-US"/>
        </w:rPr>
        <w:t>(</w:t>
      </w:r>
      <w:r w:rsidR="001409D0" w:rsidRPr="00134661">
        <w:rPr>
          <w:b/>
          <w:bCs/>
          <w:lang w:val="en-US"/>
        </w:rPr>
        <w:t>Figure 1</w:t>
      </w:r>
      <w:r w:rsidR="00134661" w:rsidRPr="00134661">
        <w:rPr>
          <w:b/>
          <w:bCs/>
          <w:lang w:val="en-US"/>
        </w:rPr>
        <w:t>C</w:t>
      </w:r>
      <w:r w:rsidR="001409D0">
        <w:rPr>
          <w:bCs/>
          <w:lang w:val="en-US"/>
        </w:rPr>
        <w:t>)</w:t>
      </w:r>
      <w:r w:rsidR="005D21A0">
        <w:rPr>
          <w:lang w:val="en-US"/>
        </w:rPr>
        <w:t>.</w:t>
      </w:r>
      <w:r w:rsidR="001F6D13" w:rsidRPr="00FC4716">
        <w:rPr>
          <w:lang w:val="en-US"/>
        </w:rPr>
        <w:t xml:space="preserve"> </w:t>
      </w:r>
      <w:r w:rsidRPr="00FC4716">
        <w:rPr>
          <w:lang w:val="en-US"/>
        </w:rPr>
        <w:t>All participants gave written informed consent before the study and were financially compensated for participation. The study was approved by the local ethics committe</w:t>
      </w:r>
      <w:r w:rsidR="003633D6" w:rsidRPr="00FC4716">
        <w:rPr>
          <w:lang w:val="en-US"/>
        </w:rPr>
        <w:t>e of the University of Leipzig.</w:t>
      </w:r>
    </w:p>
    <w:p w14:paraId="54F9B9FA" w14:textId="77777777" w:rsidR="001E2439" w:rsidRPr="00FC4716" w:rsidRDefault="001E2439" w:rsidP="00B662EE">
      <w:pPr>
        <w:widowControl w:val="0"/>
        <w:spacing w:line="480" w:lineRule="auto"/>
        <w:jc w:val="both"/>
        <w:rPr>
          <w:b/>
          <w:bCs/>
          <w:iCs/>
          <w:lang w:val="en-US"/>
        </w:rPr>
      </w:pPr>
    </w:p>
    <w:p w14:paraId="58ACFDC9" w14:textId="315BD958" w:rsidR="00E83FA6" w:rsidRDefault="00546551" w:rsidP="00B662EE">
      <w:pPr>
        <w:widowControl w:val="0"/>
        <w:spacing w:line="480" w:lineRule="auto"/>
        <w:jc w:val="both"/>
        <w:rPr>
          <w:lang w:val="en-US"/>
        </w:rPr>
      </w:pPr>
      <w:r w:rsidRPr="00FC4716">
        <w:rPr>
          <w:b/>
          <w:bCs/>
          <w:iCs/>
          <w:lang w:val="en-US"/>
        </w:rPr>
        <w:t>Experimental</w:t>
      </w:r>
      <w:r w:rsidR="00D67469" w:rsidRPr="00FC4716">
        <w:rPr>
          <w:b/>
          <w:bCs/>
          <w:iCs/>
          <w:lang w:val="en-US"/>
        </w:rPr>
        <w:t xml:space="preserve"> design.</w:t>
      </w:r>
      <w:r w:rsidR="00D67469" w:rsidRPr="00FC4716">
        <w:rPr>
          <w:b/>
          <w:bCs/>
          <w:i/>
          <w:iCs/>
          <w:lang w:val="en-US"/>
        </w:rPr>
        <w:t xml:space="preserve"> </w:t>
      </w:r>
      <w:r w:rsidR="00D67469" w:rsidRPr="00FC4716">
        <w:rPr>
          <w:lang w:val="en-US"/>
        </w:rPr>
        <w:t xml:space="preserve">Participants were assigned to one of </w:t>
      </w:r>
      <w:r w:rsidR="006E6027" w:rsidRPr="00FC4716">
        <w:rPr>
          <w:lang w:val="en-US"/>
        </w:rPr>
        <w:t xml:space="preserve">two </w:t>
      </w:r>
      <w:r w:rsidR="00AA280F">
        <w:rPr>
          <w:lang w:val="en-US"/>
        </w:rPr>
        <w:t>group</w:t>
      </w:r>
      <w:r w:rsidR="005D21A0">
        <w:rPr>
          <w:lang w:val="en-US"/>
        </w:rPr>
        <w:t>s</w:t>
      </w:r>
      <w:r w:rsidR="006E6027" w:rsidRPr="00FC4716">
        <w:rPr>
          <w:lang w:val="en-US"/>
        </w:rPr>
        <w:t>, which</w:t>
      </w:r>
      <w:r w:rsidR="00EE4010">
        <w:rPr>
          <w:lang w:val="en-US"/>
        </w:rPr>
        <w:t xml:space="preserve"> did not differ</w:t>
      </w:r>
      <w:r w:rsidR="004947CE" w:rsidRPr="00FC4716">
        <w:rPr>
          <w:lang w:val="en-US"/>
        </w:rPr>
        <w:t xml:space="preserve"> regarding</w:t>
      </w:r>
      <w:r w:rsidR="004410F3" w:rsidRPr="00FC4716">
        <w:rPr>
          <w:lang w:val="en-US"/>
        </w:rPr>
        <w:t xml:space="preserve"> age, graduation</w:t>
      </w:r>
      <w:r w:rsidR="00134661">
        <w:rPr>
          <w:lang w:val="en-US"/>
        </w:rPr>
        <w:t xml:space="preserve"> </w:t>
      </w:r>
      <w:r w:rsidR="005D21A0">
        <w:rPr>
          <w:lang w:val="en-US"/>
        </w:rPr>
        <w:t>or</w:t>
      </w:r>
      <w:r w:rsidR="004410F3" w:rsidRPr="00FC4716">
        <w:rPr>
          <w:lang w:val="en-US"/>
        </w:rPr>
        <w:t xml:space="preserve"> verbal intelligence </w:t>
      </w:r>
      <w:r w:rsidR="006A2672" w:rsidRPr="00FC4716">
        <w:rPr>
          <w:lang w:val="en-US"/>
        </w:rPr>
        <w:t>(</w:t>
      </w:r>
      <w:r w:rsidR="004410F3" w:rsidRPr="00134661">
        <w:rPr>
          <w:b/>
          <w:lang w:val="en-US"/>
        </w:rPr>
        <w:t>Table 1</w:t>
      </w:r>
      <w:r w:rsidR="006A2672" w:rsidRPr="00FC4716">
        <w:rPr>
          <w:lang w:val="en-US"/>
        </w:rPr>
        <w:t xml:space="preserve">). </w:t>
      </w:r>
      <w:r w:rsidR="005D21A0">
        <w:rPr>
          <w:lang w:val="en-US"/>
        </w:rPr>
        <w:t xml:space="preserve">Both </w:t>
      </w:r>
      <w:r w:rsidR="00AA280F">
        <w:rPr>
          <w:lang w:val="en-US"/>
        </w:rPr>
        <w:t>group</w:t>
      </w:r>
      <w:r w:rsidR="005D21A0">
        <w:rPr>
          <w:lang w:val="en-US"/>
        </w:rPr>
        <w:t>s</w:t>
      </w:r>
      <w:r w:rsidR="000C2006" w:rsidRPr="00FC4716">
        <w:rPr>
          <w:lang w:val="en-US"/>
        </w:rPr>
        <w:t xml:space="preserve"> </w:t>
      </w:r>
      <w:r w:rsidR="004947CE" w:rsidRPr="00FC4716">
        <w:rPr>
          <w:lang w:val="en-US"/>
        </w:rPr>
        <w:t xml:space="preserve">were tested </w:t>
      </w:r>
      <w:r w:rsidR="004135A8">
        <w:rPr>
          <w:lang w:val="en-US"/>
        </w:rPr>
        <w:t>using</w:t>
      </w:r>
      <w:r w:rsidR="000C2006" w:rsidRPr="00FC4716">
        <w:rPr>
          <w:lang w:val="en-US"/>
        </w:rPr>
        <w:t xml:space="preserve"> a double-blind</w:t>
      </w:r>
      <w:r w:rsidR="0071160D" w:rsidRPr="00FC4716">
        <w:rPr>
          <w:lang w:val="en-US"/>
        </w:rPr>
        <w:t>, sham-controlled</w:t>
      </w:r>
      <w:r w:rsidR="007C76F9" w:rsidRPr="00FC4716">
        <w:rPr>
          <w:lang w:val="en-US"/>
        </w:rPr>
        <w:t>,</w:t>
      </w:r>
      <w:r w:rsidR="004947CE" w:rsidRPr="00FC4716">
        <w:rPr>
          <w:lang w:val="en-US"/>
        </w:rPr>
        <w:t xml:space="preserve"> within-subject </w:t>
      </w:r>
      <w:r w:rsidR="00A94E7D" w:rsidRPr="00FC4716">
        <w:rPr>
          <w:lang w:val="en-US"/>
        </w:rPr>
        <w:t>design</w:t>
      </w:r>
      <w:r w:rsidR="00AC1890" w:rsidRPr="00FC4716">
        <w:rPr>
          <w:lang w:val="en-US"/>
        </w:rPr>
        <w:t xml:space="preserve">. Importantly, </w:t>
      </w:r>
      <w:r w:rsidR="00AA280F">
        <w:rPr>
          <w:lang w:val="en-US"/>
        </w:rPr>
        <w:t>group</w:t>
      </w:r>
      <w:r w:rsidR="001409D0">
        <w:rPr>
          <w:lang w:val="en-US"/>
        </w:rPr>
        <w:t>s</w:t>
      </w:r>
      <w:r w:rsidR="00D67469" w:rsidRPr="00FC4716">
        <w:rPr>
          <w:lang w:val="en-US"/>
        </w:rPr>
        <w:t xml:space="preserve"> d</w:t>
      </w:r>
      <w:r w:rsidR="00EC3ED7" w:rsidRPr="00FC4716">
        <w:rPr>
          <w:lang w:val="en-US"/>
        </w:rPr>
        <w:t>iffered with respect to the polarity</w:t>
      </w:r>
      <w:r w:rsidR="00D67469" w:rsidRPr="00FC4716">
        <w:rPr>
          <w:lang w:val="en-US"/>
        </w:rPr>
        <w:t xml:space="preserve"> </w:t>
      </w:r>
      <w:r w:rsidR="00572EBF" w:rsidRPr="00FC4716">
        <w:rPr>
          <w:lang w:val="en-US"/>
        </w:rPr>
        <w:t xml:space="preserve">of tDCS </w:t>
      </w:r>
      <w:r w:rsidR="00E67DF3" w:rsidRPr="00FC4716">
        <w:rPr>
          <w:lang w:val="en-US"/>
        </w:rPr>
        <w:t xml:space="preserve">received </w:t>
      </w:r>
      <w:r w:rsidR="00572EBF" w:rsidRPr="00FC4716">
        <w:rPr>
          <w:lang w:val="en-US"/>
        </w:rPr>
        <w:t>during</w:t>
      </w:r>
      <w:r w:rsidR="00E67DF3" w:rsidRPr="00FC4716">
        <w:rPr>
          <w:lang w:val="en-US"/>
        </w:rPr>
        <w:t xml:space="preserve"> </w:t>
      </w:r>
      <w:r w:rsidR="00D67469" w:rsidRPr="009B59E6">
        <w:rPr>
          <w:i/>
          <w:lang w:val="en-US"/>
        </w:rPr>
        <w:t>verum</w:t>
      </w:r>
      <w:r w:rsidR="00D67469" w:rsidRPr="00FC4716">
        <w:rPr>
          <w:lang w:val="en-US"/>
        </w:rPr>
        <w:t xml:space="preserve"> </w:t>
      </w:r>
      <w:r w:rsidR="00E67DF3" w:rsidRPr="00FC4716">
        <w:rPr>
          <w:lang w:val="en-US"/>
        </w:rPr>
        <w:t>stimulation</w:t>
      </w:r>
      <w:r w:rsidR="00AC1890" w:rsidRPr="00FC4716">
        <w:rPr>
          <w:lang w:val="en-US"/>
        </w:rPr>
        <w:t xml:space="preserve">, i.e. </w:t>
      </w:r>
      <w:r w:rsidR="005D21A0" w:rsidRPr="00FC4716">
        <w:rPr>
          <w:lang w:val="en-US"/>
        </w:rPr>
        <w:t xml:space="preserve">anodal </w:t>
      </w:r>
      <w:r w:rsidR="005D21A0">
        <w:rPr>
          <w:lang w:val="en-US"/>
        </w:rPr>
        <w:t>or cathodal</w:t>
      </w:r>
      <w:r w:rsidR="00AC1890" w:rsidRPr="00FC4716">
        <w:rPr>
          <w:lang w:val="en-US"/>
        </w:rPr>
        <w:t xml:space="preserve"> stimulation</w:t>
      </w:r>
      <w:r w:rsidR="00CE5BFA">
        <w:rPr>
          <w:lang w:val="en-US"/>
        </w:rPr>
        <w:t xml:space="preserve">, resulting in </w:t>
      </w:r>
      <w:r w:rsidR="00671DFF">
        <w:rPr>
          <w:lang w:val="en-US"/>
        </w:rPr>
        <w:t xml:space="preserve">an anodal tDCS group (a-tDCS group) and a cathodal tDCS group (c-tDCS group). </w:t>
      </w:r>
      <w:r w:rsidR="00603375" w:rsidRPr="00FC4716">
        <w:rPr>
          <w:lang w:val="en-US"/>
        </w:rPr>
        <w:t>I</w:t>
      </w:r>
      <w:r w:rsidR="00D67469" w:rsidRPr="00FC4716">
        <w:rPr>
          <w:lang w:val="en-US"/>
        </w:rPr>
        <w:t xml:space="preserve">ntervals of </w:t>
      </w:r>
      <w:r w:rsidR="00E031CF">
        <w:rPr>
          <w:lang w:val="en-US"/>
        </w:rPr>
        <w:t xml:space="preserve">as possible </w:t>
      </w:r>
      <w:r w:rsidR="00D67469" w:rsidRPr="00FC4716">
        <w:rPr>
          <w:lang w:val="en-US"/>
        </w:rPr>
        <w:t xml:space="preserve">one week between </w:t>
      </w:r>
      <w:r w:rsidR="00603375" w:rsidRPr="00FC4716">
        <w:rPr>
          <w:lang w:val="en-US"/>
        </w:rPr>
        <w:t xml:space="preserve">testing </w:t>
      </w:r>
      <w:r w:rsidR="00D67469" w:rsidRPr="00FC4716">
        <w:rPr>
          <w:lang w:val="en-US"/>
        </w:rPr>
        <w:t xml:space="preserve">sessions </w:t>
      </w:r>
      <w:r w:rsidR="00E031CF">
        <w:rPr>
          <w:lang w:val="en-US"/>
        </w:rPr>
        <w:t>(</w:t>
      </w:r>
      <w:r w:rsidR="003A2282">
        <w:rPr>
          <w:lang w:val="en-US"/>
        </w:rPr>
        <w:t xml:space="preserve">testing interval: </w:t>
      </w:r>
      <w:r w:rsidR="003A2282" w:rsidRPr="00FC4716">
        <w:rPr>
          <w:i/>
          <w:lang w:val="en-US"/>
        </w:rPr>
        <w:t>M</w:t>
      </w:r>
      <w:r w:rsidR="003A2282" w:rsidRPr="00FC4716">
        <w:rPr>
          <w:lang w:val="en-US"/>
        </w:rPr>
        <w:t xml:space="preserve"> = </w:t>
      </w:r>
      <w:r w:rsidR="003A2282">
        <w:rPr>
          <w:lang w:val="en-US"/>
        </w:rPr>
        <w:t>7.</w:t>
      </w:r>
      <w:r w:rsidR="00E427C7">
        <w:rPr>
          <w:lang w:val="en-US"/>
        </w:rPr>
        <w:t>4</w:t>
      </w:r>
      <w:r w:rsidR="003A2282" w:rsidRPr="00FC4716">
        <w:rPr>
          <w:lang w:val="en-US"/>
        </w:rPr>
        <w:t xml:space="preserve">, </w:t>
      </w:r>
      <w:r w:rsidR="003A2282" w:rsidRPr="00FC4716">
        <w:rPr>
          <w:i/>
          <w:lang w:val="en-US"/>
        </w:rPr>
        <w:t>SD</w:t>
      </w:r>
      <w:r w:rsidR="003A2282" w:rsidRPr="00FC4716">
        <w:rPr>
          <w:lang w:val="en-US"/>
        </w:rPr>
        <w:t xml:space="preserve"> = </w:t>
      </w:r>
      <w:r w:rsidR="003A2282">
        <w:rPr>
          <w:lang w:val="en-US"/>
        </w:rPr>
        <w:t>2</w:t>
      </w:r>
      <w:r w:rsidR="003A2282" w:rsidRPr="00FC4716">
        <w:rPr>
          <w:lang w:val="en-US"/>
        </w:rPr>
        <w:t>.</w:t>
      </w:r>
      <w:r w:rsidR="00E427C7">
        <w:rPr>
          <w:lang w:val="en-US"/>
        </w:rPr>
        <w:t>0</w:t>
      </w:r>
      <w:r w:rsidR="003A2282" w:rsidRPr="00FC4716">
        <w:rPr>
          <w:lang w:val="en-US"/>
        </w:rPr>
        <w:t xml:space="preserve">, range = </w:t>
      </w:r>
      <w:r w:rsidR="003A2282">
        <w:rPr>
          <w:lang w:val="en-US"/>
        </w:rPr>
        <w:t>6</w:t>
      </w:r>
      <w:r w:rsidR="003A2282" w:rsidRPr="00FC4716">
        <w:rPr>
          <w:lang w:val="en-US"/>
        </w:rPr>
        <w:t xml:space="preserve"> – </w:t>
      </w:r>
      <w:r w:rsidR="003A2282">
        <w:rPr>
          <w:lang w:val="en-US"/>
        </w:rPr>
        <w:t>21 day</w:t>
      </w:r>
      <w:r w:rsidR="00E427C7">
        <w:rPr>
          <w:lang w:val="en-US"/>
        </w:rPr>
        <w:t>s</w:t>
      </w:r>
      <w:r w:rsidR="003A2282">
        <w:rPr>
          <w:lang w:val="en-US"/>
        </w:rPr>
        <w:t xml:space="preserve">) </w:t>
      </w:r>
      <w:r w:rsidR="00D67469" w:rsidRPr="00FC4716">
        <w:rPr>
          <w:lang w:val="en-US"/>
        </w:rPr>
        <w:t xml:space="preserve">avoided potential </w:t>
      </w:r>
      <w:r w:rsidR="00430A36">
        <w:rPr>
          <w:lang w:val="en-US"/>
        </w:rPr>
        <w:t>carry-over effects</w:t>
      </w:r>
      <w:r w:rsidR="00D67469" w:rsidRPr="00FC4716">
        <w:rPr>
          <w:lang w:val="en-US"/>
        </w:rPr>
        <w:t xml:space="preserve"> of stimulation.</w:t>
      </w:r>
      <w:r w:rsidR="008009FB">
        <w:rPr>
          <w:lang w:val="en-US"/>
        </w:rPr>
        <w:t xml:space="preserve"> </w:t>
      </w:r>
      <w:r w:rsidR="008009FB" w:rsidRPr="00FC4716">
        <w:rPr>
          <w:lang w:val="en-US"/>
        </w:rPr>
        <w:t xml:space="preserve">Experiments were </w:t>
      </w:r>
      <w:r w:rsidR="008009FB">
        <w:rPr>
          <w:lang w:val="en-US"/>
        </w:rPr>
        <w:t xml:space="preserve">performed </w:t>
      </w:r>
      <w:r w:rsidR="00114A57">
        <w:rPr>
          <w:lang w:val="en-US"/>
        </w:rPr>
        <w:t>effectively</w:t>
      </w:r>
      <w:r w:rsidR="008009FB">
        <w:rPr>
          <w:lang w:val="en-US"/>
        </w:rPr>
        <w:t xml:space="preserve"> during the same time in the same subjects </w:t>
      </w:r>
      <w:r w:rsidR="008009FB" w:rsidRPr="00FC4716">
        <w:rPr>
          <w:lang w:val="en-US"/>
        </w:rPr>
        <w:t>between 8:30AM</w:t>
      </w:r>
      <w:r w:rsidR="008009FB">
        <w:rPr>
          <w:lang w:val="en-US"/>
        </w:rPr>
        <w:t xml:space="preserve"> and </w:t>
      </w:r>
      <w:r w:rsidR="00246454">
        <w:rPr>
          <w:lang w:val="en-US"/>
        </w:rPr>
        <w:t>1:00PM</w:t>
      </w:r>
      <w:r w:rsidR="008009FB" w:rsidRPr="00FC4716">
        <w:rPr>
          <w:lang w:val="en-US"/>
        </w:rPr>
        <w:t xml:space="preserve"> to avoid potential interactions of daytimes.</w:t>
      </w:r>
      <w:r w:rsidR="00D67469" w:rsidRPr="00FC4716">
        <w:rPr>
          <w:lang w:val="en-US"/>
        </w:rPr>
        <w:t xml:space="preserve"> </w:t>
      </w:r>
      <w:r w:rsidR="00603375" w:rsidRPr="00FC4716">
        <w:rPr>
          <w:lang w:val="en-US"/>
        </w:rPr>
        <w:t>G</w:t>
      </w:r>
      <w:r w:rsidR="005A20B1">
        <w:rPr>
          <w:lang w:val="en-US"/>
        </w:rPr>
        <w:t xml:space="preserve">ender </w:t>
      </w:r>
      <w:r w:rsidR="00F312BC">
        <w:rPr>
          <w:lang w:val="en-US"/>
        </w:rPr>
        <w:t>was</w:t>
      </w:r>
      <w:r w:rsidR="00603375" w:rsidRPr="00FC4716">
        <w:rPr>
          <w:lang w:val="en-US"/>
        </w:rPr>
        <w:t xml:space="preserve"> counterbalanced </w:t>
      </w:r>
      <w:r w:rsidR="00D67469" w:rsidRPr="00FC4716">
        <w:rPr>
          <w:lang w:val="en-US"/>
        </w:rPr>
        <w:t>withi</w:t>
      </w:r>
      <w:r w:rsidR="0077252D" w:rsidRPr="00FC4716">
        <w:rPr>
          <w:lang w:val="en-US"/>
        </w:rPr>
        <w:t>n</w:t>
      </w:r>
      <w:r w:rsidR="0042711B" w:rsidRPr="00FC4716">
        <w:rPr>
          <w:lang w:val="en-US"/>
        </w:rPr>
        <w:t xml:space="preserve"> groups</w:t>
      </w:r>
      <w:r w:rsidR="00AB705E">
        <w:rPr>
          <w:lang w:val="en-US"/>
        </w:rPr>
        <w:t xml:space="preserve"> as was </w:t>
      </w:r>
      <w:r w:rsidR="00992BCC">
        <w:rPr>
          <w:lang w:val="en-US"/>
        </w:rPr>
        <w:t>intervention</w:t>
      </w:r>
      <w:r w:rsidR="00603375" w:rsidRPr="00FC4716">
        <w:rPr>
          <w:lang w:val="en-US"/>
        </w:rPr>
        <w:t xml:space="preserve"> </w:t>
      </w:r>
      <w:r w:rsidR="00A84237">
        <w:rPr>
          <w:lang w:val="en-US"/>
        </w:rPr>
        <w:t xml:space="preserve">order (sham vs. </w:t>
      </w:r>
      <w:r w:rsidR="00A84237" w:rsidRPr="009B59E6">
        <w:rPr>
          <w:i/>
          <w:lang w:val="en-US"/>
        </w:rPr>
        <w:t>verum</w:t>
      </w:r>
      <w:r w:rsidR="00A84237">
        <w:rPr>
          <w:lang w:val="en-US"/>
        </w:rPr>
        <w:t xml:space="preserve"> stimulation)</w:t>
      </w:r>
      <w:r w:rsidR="008009FB">
        <w:rPr>
          <w:lang w:val="en-US"/>
        </w:rPr>
        <w:t>.</w:t>
      </w:r>
    </w:p>
    <w:p w14:paraId="573785B9" w14:textId="77777777" w:rsidR="000917C5" w:rsidRPr="00FC4716" w:rsidRDefault="000917C5" w:rsidP="00B662EE">
      <w:pPr>
        <w:widowControl w:val="0"/>
        <w:spacing w:line="480" w:lineRule="auto"/>
        <w:jc w:val="both"/>
        <w:rPr>
          <w:lang w:val="en-US"/>
        </w:rPr>
      </w:pPr>
    </w:p>
    <w:p w14:paraId="7BAC1241" w14:textId="17AB2149" w:rsidR="00E83FA6" w:rsidRPr="00FC4716" w:rsidRDefault="00854D16" w:rsidP="00B662EE">
      <w:pPr>
        <w:widowControl w:val="0"/>
        <w:spacing w:line="480" w:lineRule="auto"/>
        <w:jc w:val="both"/>
        <w:rPr>
          <w:lang w:val="en-US"/>
        </w:rPr>
      </w:pPr>
      <w:r>
        <w:rPr>
          <w:b/>
          <w:bCs/>
          <w:lang w:val="en-US"/>
        </w:rPr>
        <w:lastRenderedPageBreak/>
        <w:t>Decision-making</w:t>
      </w:r>
      <w:r w:rsidRPr="00FC4716">
        <w:rPr>
          <w:b/>
          <w:bCs/>
          <w:lang w:val="en-US"/>
        </w:rPr>
        <w:t xml:space="preserve"> </w:t>
      </w:r>
      <w:r w:rsidR="00D67469" w:rsidRPr="00FC4716">
        <w:rPr>
          <w:b/>
          <w:bCs/>
          <w:lang w:val="en-US"/>
        </w:rPr>
        <w:t xml:space="preserve">task. </w:t>
      </w:r>
      <w:r w:rsidR="001409D0">
        <w:rPr>
          <w:bCs/>
          <w:lang w:val="en-US"/>
        </w:rPr>
        <w:t>While receiving</w:t>
      </w:r>
      <w:r w:rsidR="001409D0" w:rsidRPr="001409D0">
        <w:rPr>
          <w:bCs/>
          <w:lang w:val="en-US"/>
        </w:rPr>
        <w:t xml:space="preserve"> </w:t>
      </w:r>
      <w:r w:rsidR="008B757E">
        <w:rPr>
          <w:bCs/>
          <w:lang w:val="en-US"/>
        </w:rPr>
        <w:t>tDCS</w:t>
      </w:r>
      <w:r w:rsidR="001409D0" w:rsidRPr="001409D0">
        <w:rPr>
          <w:bCs/>
          <w:lang w:val="en-US"/>
        </w:rPr>
        <w:t xml:space="preserve">, </w:t>
      </w:r>
      <w:r w:rsidR="001409D0">
        <w:rPr>
          <w:lang w:val="en-US"/>
        </w:rPr>
        <w:t>p</w:t>
      </w:r>
      <w:r w:rsidR="00D67469" w:rsidRPr="00FC4716">
        <w:rPr>
          <w:lang w:val="en-US"/>
        </w:rPr>
        <w:t>articipants performed a rew</w:t>
      </w:r>
      <w:r w:rsidR="00A87670" w:rsidRPr="00FC4716">
        <w:rPr>
          <w:lang w:val="en-US"/>
        </w:rPr>
        <w:t>ard-based</w:t>
      </w:r>
      <w:r w:rsidR="001409D0">
        <w:rPr>
          <w:lang w:val="en-US"/>
        </w:rPr>
        <w:t xml:space="preserve"> decision-making task</w:t>
      </w:r>
      <w:r w:rsidR="00FA679D">
        <w:rPr>
          <w:lang w:val="en-US"/>
        </w:rPr>
        <w:t xml:space="preserve"> (</w:t>
      </w:r>
      <w:r w:rsidR="00FA679D" w:rsidRPr="00134661">
        <w:rPr>
          <w:b/>
          <w:lang w:val="en-US"/>
        </w:rPr>
        <w:t>Figure 1</w:t>
      </w:r>
      <w:r w:rsidR="00134661" w:rsidRPr="00134661">
        <w:rPr>
          <w:b/>
          <w:lang w:val="en-US"/>
        </w:rPr>
        <w:t>A</w:t>
      </w:r>
      <w:r w:rsidR="00134661">
        <w:rPr>
          <w:b/>
          <w:lang w:val="en-US"/>
        </w:rPr>
        <w:t>/B</w:t>
      </w:r>
      <w:r w:rsidR="00FA679D">
        <w:rPr>
          <w:lang w:val="en-US"/>
        </w:rPr>
        <w:t>)</w:t>
      </w:r>
      <w:r>
        <w:rPr>
          <w:lang w:val="en-US"/>
        </w:rPr>
        <w:t xml:space="preserve"> as used previously </w:t>
      </w:r>
      <w:r w:rsidR="00B5043A">
        <w:rPr>
          <w:lang w:val="en-US"/>
        </w:rPr>
        <w:fldChar w:fldCharType="begin" w:fldLock="1"/>
      </w:r>
      <w:r w:rsidR="004B6EB8">
        <w:rPr>
          <w:lang w:val="en-US"/>
        </w:rPr>
        <w:instrText>ADDIN CSL_CITATION {"citationItems":[{"id":"ITEM-1","itemData":{"DOI":"10.1523/JNEUROSCI.0805-15.2015","ISSN":"1529-2401","PMID":"26180188","abstract":"The striatum is known to play a key role in reinforcement learning, specifically in the encoding of teaching signals such as reward prediction errors (RPEs). It has been proposed that aberrant salience attribution is associated with impaired coding of RPE and heightened dopamine turnover in the striatum, and might be linked to the development of psychotic symptoms. However, the relationship of aberrant salience attribution, RPE coding, and dopamine synthesis capacity has not been directly investigated. Here we assessed the association between a behavioral measure of aberrant salience attribution, the salience attribution test, to neural correlates of RPEs measured via functional magnetic resonance imaging while healthy participants (n = 58) performed an instrumental learning task. A subset of participants (n = 27) also underwent positron emission tomography with the radiotracer [(18)F]fluoro-l-DOPA to quantify striatal presynaptic dopamine synthesis capacity. Individual variability in aberrant salience measures related negatively to ventral striatal and prefrontal RPE signals and in an exploratory analysis was found to be positively associated with ventral striatal presynaptic dopamine levels. These data provide the first evidence for a specific link between the constructs of aberrant salience attribution, reduced RPE processing, and potentially increased presynaptic dopamine function.","author":[{"dropping-particle":"","family":"Boehme","given":"Rebecca","non-dropping-particle":"","parse-names":false,"suffix":""},{"dropping-particle":"","family":"Deserno","given":"Lorenz","non-dropping-particle":"","parse-names":false,"suffix":""},{"dropping-particle":"","family":"Gleich","given":"Tobias","non-dropping-particle":"","parse-names":false,"suffix":""},{"dropping-particle":"","family":"Katthagen","given":"Teresa","non-dropping-particle":"","parse-names":false,"suffix":""},{"dropping-particle":"","family":"Pankow","given":"Anne","non-dropping-particle":"","parse-names":false,"suffix":""},{"dropping-particle":"","family":"Behr","given":"Joachim","non-dropping-particle":"","parse-names":false,"suffix":""},{"dropping-particle":"","family":"Buchert","given":"Ralph","non-dropping-particle":"","parse-names":false,"suffix":""},{"dropping-particle":"","family":"Roiser","given":"Jonathan P","non-dropping-particle":"","parse-names":false,"suffix":""},{"dropping-particle":"","family":"Heinz","given":"Andreas","non-dropping-particle":"","parse-names":false,"suffix":""},{"dropping-particle":"","family":"Schlagenhauf","given":"Florian","non-dropping-particle":"","parse-names":false,"suffix":""}],"container-title":"The Journal of neuroscience : the official journal of the Society for Neuroscience","id":"ITEM-1","issue":"28","issued":{"date-parts":[["2015"]]},"page":"10103-11","title":"Aberrant Salience Is Related to Reduced Reinforcement Learning Signals and Elevated Dopamine Synthesis Capacity in Healthy Adults.","type":"article-journal","volume":"35"},"uris":["http://www.mendeley.com/documents/?uuid=a58d88cd-3d57-4167-b388-478c5f858ae9"]},{"id":"ITEM-2","itemData":{"abstract":"Behavioral control is influenced not only by learning from the choices made and the rewards obtained but also by “what might have happened,” that is, inference about unchosen options and their fictive outcomes. Substantial progress has been made in understanding the neural signatures of direct learning from choices that are actually made and their associated rewards via reward prediction errors (RPEs). However, electrophysiological correlates of abstract inference in decision-making are less clear. One seminal theory suggests that the so-called feedback-related negativity (FRN), an ERP peaking 200–300 msec after a feedback stimulus at frontocentral sites of the scalp, codes RPEs. Hitherto, the FRN has been predominantly related to a so-called “model-free” RPE: The difference between the observed outcome and what had been expected. Here, by means of computational modeling of choice behavior, we show that individuals employ abstract, “double-update” inference on the task structure by concurrently tracking values of chosen stimuli (associated with observed outcomes) and unchosen stimuli (linked to fictive outcomes). In a parametric analysis, model-free RPEs as well as their modification because of abstract inference were regressed against single-trial FRN amplitudes. We demonstrate that components related to abstract inference uniquely explain variance in the FRN beyond model-free RPEs. These findings advance our understanding of the FRN and its role in behavioral adaptation. This might further the investigation of disturbed abstract inference, as proposed, for example, for psychiatric disorders, and its underlying neural correlates.","author":[{"dropping-particle":"","family":"Reiter","given":"Andrea M. F.","non-dropping-particle":"","parse-names":false,"suffix":""}],"container-title":"Journal of Cognitive Neuroscience","id":"ITEM-2","issue":"8","issued":{"date-parts":[["2016"]]},"page":"1127-1138","title":"The Feedback-related Negativity Codes Components of Abstract Inference during Reward-based Decision-making","type":"article-journal","volume":"28"},"uris":["http://www.mendeley.com/documents/?uuid=2c2806b7-3656-4c4a-bbd0-a720e63d7673"]},{"id":"ITEM-3","itemData":{"DOI":"10.1038/npp.2016.95","ISSN":"1740634X","abstract":"Despite its clinical relevance and the recent recognition as a diagnostic category in the DSM-5, binge eating disorder (BED) has rarely been investigated from a cognitive neuroscientific perspective targeting a more precise neurocognitive profiling of the disorder. BED patients suffer from a lack of behavioral control during recurrent binge eating episodes and thus fail to adapt their behavior in the face of negative consequences, eg, high risk for obesity. To examine impairments in flexible reward-based decision-making, we exposed BED patients (n=22) and matched healthy individuals (n=22) to a reward-guided decision-making task during functional resonance imaging (fMRI). Performing fMRI analysis informed via computational modeling of choice behavior, we were able to identify specific signatures of altered decision-making in BED. On the behavioral level, we observed impaired behavioral adaptation in BED, which was due to enhanced switching behavior, a putative deficit in striking a balance between exploration and exploitation appropriately. This was accompanied by diminished activation related to exploratory decisions in the anterior insula/ventro-lateral prefrontal cortex. Moreover, although so-called model-free reward prediction errors remained intact, representation of ventro-medial prefrontal learning signatures, incorporating inference on unchosen options, was reduced in BED, which was associated with successful decision-making in the task. On the basis of a computational psychiatry account, the presented findings contribute to defining a neurocognitive phenotype of BED.","author":[{"dropping-particle":"","family":"Reiter","given":"Andrea M.F.","non-dropping-particle":"","parse-names":false,"suffix":""},{"dropping-particle":"","family":"Heinze","given":"Hans Jochen","non-dropping-particle":"","parse-names":false,"suffix":""},{"dropping-particle":"","family":"Schlagenhauf","given":"Florian","non-dropping-particle":"","parse-names":false,"suffix":""},{"dropping-particle":"","family":"Deserno","given":"Lorenz","non-dropping-particle":"","parse-names":false,"suffix":""}],"container-title":"Neuropsychopharmacology","id":"ITEM-3","issue":"3","issued":{"date-parts":[["2017"]]},"page":"628-637","publisher":"Nature Publishing Group","title":"Impaired Flexible Reward-Based Decision-Making in Binge Eating Disorder: Evidence from Computational Modeling and Functional Neuroimaging","type":"article-journal","volume":"42"},"uris":["http://www.mendeley.com/documents/?uuid=d2c360f5-b07b-48c0-b3fc-4a739dff4d27"]},{"id":"ITEM-4","itemData":{"DOI":"10.1523/JNEUROSCI.4322-15.2016","ISSN":"0270-6474","author":[{"dropping-particle":"","family":"Reiter","given":"A. M. F.","non-dropping-particle":"","parse-names":false,"suffix":""},{"dropping-particle":"","family":"Deserno","given":"L.","non-dropping-particle":"","parse-names":false,"suffix":""},{"dropping-particle":"","family":"Kallert","given":"T.","non-dropping-particle":"","parse-names":false,"suffix":""},{"dropping-particle":"","family":"Heinze","given":"H.-J.","non-dropping-particle":"","parse-names":false,"suffix":""},{"dropping-particle":"","family":"Heinz","given":"A.","non-dropping-particle":"","parse-names":false,"suffix":""},{"dropping-particle":"","family":"Schlagenhauf","given":"F.","non-dropping-particle":"","parse-names":false,"suffix":""}],"container-title":"Journal of Neuroscience","id":"ITEM-4","issue":"43","issued":{"date-parts":[["2016"]]},"page":"10935-10948","title":"Behavioral and Neural Signatures of Reduced Updating of Alternative Options in Alcohol-Dependent Patients during Flexible Decision-Making","type":"article-journal","volume":"36"},"uris":["http://www.mendeley.com/documents/?uuid=4d46dc4e-7ef3-4d8a-b147-3c8042844a0a"]}],"mendeley":{"formattedCitation":"(Boehme et al., 2015; Reiter, 2016; Reiter et al., 2016, 2017)","manualFormatting":"(Reiter, 2016; Reiter et al., 2016, 2017)","plainTextFormattedCitation":"(Boehme et al., 2015; Reiter, 2016; Reiter et al., 2016, 2017)","previouslyFormattedCitation":"(Boehme et al., 2015; Reiter, 2016; Reiter et al., 2016, 2017)"},"properties":{"noteIndex":0},"schema":"https://github.com/citation-style-language/schema/raw/master/csl-citation.json"}</w:instrText>
      </w:r>
      <w:r w:rsidR="00B5043A">
        <w:rPr>
          <w:lang w:val="en-US"/>
        </w:rPr>
        <w:fldChar w:fldCharType="separate"/>
      </w:r>
      <w:r w:rsidR="00B5043A" w:rsidRPr="00B5043A">
        <w:rPr>
          <w:noProof/>
          <w:lang w:val="en-US"/>
        </w:rPr>
        <w:t>(Reiter, 2016; Reiter et al., 2016, 2017)</w:t>
      </w:r>
      <w:r w:rsidR="00B5043A">
        <w:rPr>
          <w:lang w:val="en-US"/>
        </w:rPr>
        <w:fldChar w:fldCharType="end"/>
      </w:r>
      <w:r w:rsidR="00D67469" w:rsidRPr="00B6356B">
        <w:rPr>
          <w:lang w:val="en-US"/>
        </w:rPr>
        <w:t xml:space="preserve">. </w:t>
      </w:r>
      <w:r w:rsidR="00BE2EEE" w:rsidRPr="00FC4716">
        <w:rPr>
          <w:lang w:val="en-US"/>
        </w:rPr>
        <w:t xml:space="preserve">Two </w:t>
      </w:r>
      <w:r w:rsidR="001E11FF" w:rsidRPr="00FC4716">
        <w:rPr>
          <w:lang w:val="en-US"/>
        </w:rPr>
        <w:t>versions of the task</w:t>
      </w:r>
      <w:r w:rsidR="00515062" w:rsidRPr="00FC4716">
        <w:rPr>
          <w:lang w:val="en-US"/>
        </w:rPr>
        <w:t xml:space="preserve"> </w:t>
      </w:r>
      <w:r>
        <w:rPr>
          <w:lang w:val="en-US"/>
        </w:rPr>
        <w:t xml:space="preserve">with different stimuli </w:t>
      </w:r>
      <w:r w:rsidR="00F312BC">
        <w:rPr>
          <w:lang w:val="en-US"/>
        </w:rPr>
        <w:t xml:space="preserve">were </w:t>
      </w:r>
      <w:r w:rsidR="00114A57">
        <w:rPr>
          <w:lang w:val="en-US"/>
        </w:rPr>
        <w:t xml:space="preserve">available and </w:t>
      </w:r>
      <w:r w:rsidR="00F312BC">
        <w:rPr>
          <w:lang w:val="en-US"/>
        </w:rPr>
        <w:t>counterbalanced within groups</w:t>
      </w:r>
      <w:r w:rsidR="00A90658" w:rsidRPr="00FC4716">
        <w:rPr>
          <w:lang w:val="en-US"/>
        </w:rPr>
        <w:t xml:space="preserve">. </w:t>
      </w:r>
      <w:r w:rsidR="00A87670" w:rsidRPr="00FC4716">
        <w:rPr>
          <w:lang w:val="en-US"/>
        </w:rPr>
        <w:t>In 160 trials, p</w:t>
      </w:r>
      <w:r w:rsidR="00D67469" w:rsidRPr="00FC4716">
        <w:rPr>
          <w:lang w:val="en-US"/>
        </w:rPr>
        <w:t xml:space="preserve">articipants </w:t>
      </w:r>
      <w:r w:rsidR="00CD566F" w:rsidRPr="00FC4716">
        <w:rPr>
          <w:lang w:val="en-US"/>
        </w:rPr>
        <w:t>had to choose</w:t>
      </w:r>
      <w:r w:rsidR="00A87670" w:rsidRPr="00FC4716">
        <w:rPr>
          <w:lang w:val="en-US"/>
        </w:rPr>
        <w:t xml:space="preserve"> between </w:t>
      </w:r>
      <w:r w:rsidR="00CD566F" w:rsidRPr="00FC4716">
        <w:rPr>
          <w:lang w:val="en-US"/>
        </w:rPr>
        <w:t xml:space="preserve">one of </w:t>
      </w:r>
      <w:r w:rsidR="00D67469" w:rsidRPr="00FC4716">
        <w:rPr>
          <w:lang w:val="en-US"/>
        </w:rPr>
        <w:t>two cards, each represent</w:t>
      </w:r>
      <w:r w:rsidR="00A110EF" w:rsidRPr="00FC4716">
        <w:rPr>
          <w:lang w:val="en-US"/>
        </w:rPr>
        <w:t>ed by a</w:t>
      </w:r>
      <w:r w:rsidR="00D67469" w:rsidRPr="00FC4716">
        <w:rPr>
          <w:lang w:val="en-US"/>
        </w:rPr>
        <w:t xml:space="preserve"> different geometric symbol</w:t>
      </w:r>
      <w:r w:rsidR="009325FA" w:rsidRPr="00FC4716">
        <w:rPr>
          <w:lang w:val="en-US"/>
        </w:rPr>
        <w:t>.</w:t>
      </w:r>
      <w:r w:rsidR="00A87670" w:rsidRPr="00FC4716">
        <w:rPr>
          <w:lang w:val="en-US"/>
        </w:rPr>
        <w:t xml:space="preserve"> </w:t>
      </w:r>
      <w:r w:rsidR="00CD566F" w:rsidRPr="00FC4716">
        <w:rPr>
          <w:lang w:val="en-US"/>
        </w:rPr>
        <w:t>Stimuli</w:t>
      </w:r>
      <w:r w:rsidR="00D67469" w:rsidRPr="00FC4716">
        <w:rPr>
          <w:lang w:val="en-US"/>
        </w:rPr>
        <w:t xml:space="preserve"> were randomly assigned to the left or right side. </w:t>
      </w:r>
      <w:r w:rsidR="00CD566F" w:rsidRPr="00FC4716">
        <w:rPr>
          <w:lang w:val="en-US"/>
        </w:rPr>
        <w:t>Within the s</w:t>
      </w:r>
      <w:r w:rsidR="00D67469" w:rsidRPr="00FC4716">
        <w:rPr>
          <w:lang w:val="en-US"/>
        </w:rPr>
        <w:t>timulus presentation</w:t>
      </w:r>
      <w:r w:rsidR="00CD566F" w:rsidRPr="00FC4716">
        <w:rPr>
          <w:lang w:val="en-US"/>
        </w:rPr>
        <w:t xml:space="preserve"> time</w:t>
      </w:r>
      <w:r w:rsidR="00D67469" w:rsidRPr="00FC4716">
        <w:rPr>
          <w:lang w:val="en-US"/>
        </w:rPr>
        <w:t xml:space="preserve"> (1.5</w:t>
      </w:r>
      <w:r w:rsidR="00E3307C">
        <w:rPr>
          <w:lang w:val="en-US"/>
        </w:rPr>
        <w:t xml:space="preserve"> </w:t>
      </w:r>
      <w:r w:rsidR="00D67469" w:rsidRPr="00FC4716">
        <w:rPr>
          <w:lang w:val="en-US"/>
        </w:rPr>
        <w:t xml:space="preserve">s), </w:t>
      </w:r>
      <w:r w:rsidR="00CD566F" w:rsidRPr="00FC4716">
        <w:rPr>
          <w:lang w:val="en-US"/>
        </w:rPr>
        <w:t>participants had to press a left or right button, after which the selected card was highlighted along with monetary win (10 Eurocent coin) or monetary loss (crossed 10 Eurocent coin) for 0.5</w:t>
      </w:r>
      <w:r w:rsidR="00BD7A56">
        <w:rPr>
          <w:lang w:val="en-US"/>
        </w:rPr>
        <w:t xml:space="preserve"> </w:t>
      </w:r>
      <w:r w:rsidR="00CD566F" w:rsidRPr="00FC4716">
        <w:rPr>
          <w:lang w:val="en-US"/>
        </w:rPr>
        <w:t>s.</w:t>
      </w:r>
      <w:r w:rsidR="00D67469" w:rsidRPr="00FC4716">
        <w:rPr>
          <w:lang w:val="en-US"/>
        </w:rPr>
        <w:t xml:space="preserve"> </w:t>
      </w:r>
      <w:r w:rsidR="00695AC1" w:rsidRPr="00FC4716">
        <w:rPr>
          <w:lang w:val="en-US"/>
        </w:rPr>
        <w:t>A fixation cross was presented during the exponential distributed, jittered inter-trial interval (min</w:t>
      </w:r>
      <w:r w:rsidR="00096A02">
        <w:rPr>
          <w:lang w:val="en-US"/>
        </w:rPr>
        <w:t>.</w:t>
      </w:r>
      <w:r w:rsidR="00695AC1" w:rsidRPr="00FC4716">
        <w:rPr>
          <w:lang w:val="en-US"/>
        </w:rPr>
        <w:t xml:space="preserve"> 1</w:t>
      </w:r>
      <w:r w:rsidR="00610961">
        <w:rPr>
          <w:lang w:val="en-US"/>
        </w:rPr>
        <w:t>.0</w:t>
      </w:r>
      <w:r w:rsidR="00096A02">
        <w:rPr>
          <w:lang w:val="en-US"/>
        </w:rPr>
        <w:t xml:space="preserve"> </w:t>
      </w:r>
      <w:r w:rsidR="00695AC1" w:rsidRPr="00FC4716">
        <w:rPr>
          <w:lang w:val="en-US"/>
        </w:rPr>
        <w:t>s, max</w:t>
      </w:r>
      <w:r w:rsidR="00F373D4">
        <w:rPr>
          <w:lang w:val="en-US"/>
        </w:rPr>
        <w:t>.</w:t>
      </w:r>
      <w:r w:rsidR="00695AC1" w:rsidRPr="00FC4716">
        <w:rPr>
          <w:lang w:val="en-US"/>
        </w:rPr>
        <w:t xml:space="preserve"> 12.5</w:t>
      </w:r>
      <w:r w:rsidR="00096A02">
        <w:rPr>
          <w:lang w:val="en-US"/>
        </w:rPr>
        <w:t xml:space="preserve"> </w:t>
      </w:r>
      <w:r w:rsidR="00695AC1" w:rsidRPr="00FC4716">
        <w:rPr>
          <w:lang w:val="en-US"/>
        </w:rPr>
        <w:t xml:space="preserve">s). </w:t>
      </w:r>
      <w:r w:rsidR="00D67469" w:rsidRPr="00FC4716">
        <w:rPr>
          <w:lang w:val="en-US"/>
        </w:rPr>
        <w:t xml:space="preserve">If no response </w:t>
      </w:r>
      <w:r w:rsidR="004A50FE" w:rsidRPr="00FC4716">
        <w:rPr>
          <w:lang w:val="en-US"/>
        </w:rPr>
        <w:t>was given</w:t>
      </w:r>
      <w:r w:rsidR="00D67469" w:rsidRPr="00FC4716">
        <w:rPr>
          <w:lang w:val="en-US"/>
        </w:rPr>
        <w:t xml:space="preserve"> </w:t>
      </w:r>
      <w:r w:rsidR="009A50A7">
        <w:rPr>
          <w:lang w:val="en-US"/>
        </w:rPr>
        <w:t>on</w:t>
      </w:r>
      <w:r w:rsidR="00D67469" w:rsidRPr="00FC4716">
        <w:rPr>
          <w:lang w:val="en-US"/>
        </w:rPr>
        <w:t xml:space="preserve"> time, the message “too slow” </w:t>
      </w:r>
      <w:r w:rsidR="004A50FE" w:rsidRPr="00FC4716">
        <w:rPr>
          <w:lang w:val="en-US"/>
        </w:rPr>
        <w:t xml:space="preserve">appeared. </w:t>
      </w:r>
      <w:r w:rsidR="00D67469" w:rsidRPr="00FC4716">
        <w:rPr>
          <w:lang w:val="en-US"/>
        </w:rPr>
        <w:t xml:space="preserve">One </w:t>
      </w:r>
      <w:r w:rsidR="00F034B3" w:rsidRPr="00FC4716">
        <w:rPr>
          <w:lang w:val="en-US"/>
        </w:rPr>
        <w:t>of the two cards</w:t>
      </w:r>
      <w:r w:rsidR="00D67469" w:rsidRPr="00FC4716">
        <w:rPr>
          <w:lang w:val="en-US"/>
        </w:rPr>
        <w:t xml:space="preserve"> </w:t>
      </w:r>
      <w:r w:rsidR="00F034B3" w:rsidRPr="00FC4716">
        <w:rPr>
          <w:lang w:val="en-US"/>
        </w:rPr>
        <w:t>w</w:t>
      </w:r>
      <w:r w:rsidR="005555DE">
        <w:rPr>
          <w:lang w:val="en-US"/>
        </w:rPr>
        <w:t>as</w:t>
      </w:r>
      <w:r w:rsidR="00D67469" w:rsidRPr="00FC4716">
        <w:rPr>
          <w:lang w:val="en-US"/>
        </w:rPr>
        <w:t xml:space="preserve"> associated with a high reward probability (80%) and a low </w:t>
      </w:r>
      <w:r w:rsidR="00A0651F" w:rsidRPr="00FC4716">
        <w:rPr>
          <w:lang w:val="en-US"/>
        </w:rPr>
        <w:t>punishment</w:t>
      </w:r>
      <w:r w:rsidR="00D67469" w:rsidRPr="00FC4716">
        <w:rPr>
          <w:lang w:val="en-US"/>
        </w:rPr>
        <w:t xml:space="preserve"> probability (20%), </w:t>
      </w:r>
      <w:r w:rsidR="007A3BB3" w:rsidRPr="00FC4716">
        <w:rPr>
          <w:lang w:val="en-US"/>
        </w:rPr>
        <w:t xml:space="preserve">whereas </w:t>
      </w:r>
      <w:r w:rsidR="00E5072D" w:rsidRPr="00FC4716">
        <w:rPr>
          <w:lang w:val="en-US"/>
        </w:rPr>
        <w:t>the inverted reward probabilities pertained to</w:t>
      </w:r>
      <w:r w:rsidR="002A4A00" w:rsidRPr="00FC4716">
        <w:rPr>
          <w:lang w:val="en-US"/>
        </w:rPr>
        <w:t xml:space="preserve"> </w:t>
      </w:r>
      <w:r w:rsidR="00D67469" w:rsidRPr="00FC4716">
        <w:rPr>
          <w:lang w:val="en-US"/>
        </w:rPr>
        <w:t xml:space="preserve">the other </w:t>
      </w:r>
      <w:r w:rsidR="007A3BB3" w:rsidRPr="00FC4716">
        <w:rPr>
          <w:lang w:val="en-US"/>
        </w:rPr>
        <w:t>card</w:t>
      </w:r>
      <w:r w:rsidR="00E5072D" w:rsidRPr="00FC4716">
        <w:rPr>
          <w:lang w:val="en-US"/>
        </w:rPr>
        <w:t>. Thus,</w:t>
      </w:r>
      <w:r w:rsidR="00D67469" w:rsidRPr="00FC4716">
        <w:rPr>
          <w:lang w:val="en-US"/>
        </w:rPr>
        <w:t xml:space="preserve"> </w:t>
      </w:r>
      <w:r w:rsidR="00E5072D" w:rsidRPr="00FC4716">
        <w:rPr>
          <w:lang w:val="en-US"/>
        </w:rPr>
        <w:t>outcome probabilities were perfectly anti-correlated</w:t>
      </w:r>
      <w:r w:rsidR="007074AC" w:rsidRPr="00FC4716">
        <w:rPr>
          <w:lang w:val="en-US"/>
        </w:rPr>
        <w:t xml:space="preserve">, </w:t>
      </w:r>
      <w:r w:rsidR="005555DE">
        <w:rPr>
          <w:lang w:val="en-US"/>
        </w:rPr>
        <w:t>resulting in</w:t>
      </w:r>
      <w:r w:rsidR="005555DE" w:rsidRPr="00FC4716">
        <w:rPr>
          <w:lang w:val="en-US"/>
        </w:rPr>
        <w:t xml:space="preserve"> </w:t>
      </w:r>
      <w:r w:rsidR="007074AC" w:rsidRPr="00FC4716">
        <w:rPr>
          <w:lang w:val="en-US"/>
        </w:rPr>
        <w:t>a</w:t>
      </w:r>
      <w:r w:rsidR="00E5072D" w:rsidRPr="00FC4716">
        <w:rPr>
          <w:lang w:val="en-US"/>
        </w:rPr>
        <w:t xml:space="preserve"> </w:t>
      </w:r>
      <w:r w:rsidR="007074AC" w:rsidRPr="00FC4716">
        <w:rPr>
          <w:lang w:val="en-US"/>
        </w:rPr>
        <w:t xml:space="preserve">simple higher-order structure of the task. </w:t>
      </w:r>
      <w:r w:rsidR="00D67469" w:rsidRPr="00FC4716">
        <w:rPr>
          <w:lang w:val="en-US"/>
        </w:rPr>
        <w:t>Fo</w:t>
      </w:r>
      <w:r w:rsidR="00D028E5" w:rsidRPr="00FC4716">
        <w:rPr>
          <w:lang w:val="en-US"/>
        </w:rPr>
        <w:t>r the first 55 trials (‘pre-reversal’</w:t>
      </w:r>
      <w:r w:rsidR="00D67469" w:rsidRPr="00FC4716">
        <w:rPr>
          <w:lang w:val="en-US"/>
        </w:rPr>
        <w:t xml:space="preserve"> phase) the reward contingencies remained stable, whereas d</w:t>
      </w:r>
      <w:r w:rsidR="00D028E5" w:rsidRPr="00FC4716">
        <w:rPr>
          <w:lang w:val="en-US"/>
        </w:rPr>
        <w:t>uring the following 70 trials (‘reversal’</w:t>
      </w:r>
      <w:r w:rsidR="00D67469" w:rsidRPr="00FC4716">
        <w:rPr>
          <w:lang w:val="en-US"/>
        </w:rPr>
        <w:t xml:space="preserve"> phase) the reward contingencies switched </w:t>
      </w:r>
      <w:r w:rsidR="00D028E5" w:rsidRPr="00FC4716">
        <w:rPr>
          <w:lang w:val="en-US"/>
        </w:rPr>
        <w:t xml:space="preserve">four times, </w:t>
      </w:r>
      <w:r w:rsidR="00AF79F2">
        <w:rPr>
          <w:lang w:val="en-US"/>
        </w:rPr>
        <w:t xml:space="preserve">alternating </w:t>
      </w:r>
      <w:r w:rsidR="00F373D4">
        <w:rPr>
          <w:lang w:val="en-US"/>
        </w:rPr>
        <w:t xml:space="preserve">after </w:t>
      </w:r>
      <w:r w:rsidR="00AF79F2" w:rsidRPr="00FC4716">
        <w:rPr>
          <w:lang w:val="en-US"/>
        </w:rPr>
        <w:t>15 or 20 tria</w:t>
      </w:r>
      <w:r w:rsidR="00AF79F2">
        <w:rPr>
          <w:lang w:val="en-US"/>
        </w:rPr>
        <w:t>ls</w:t>
      </w:r>
      <w:r w:rsidR="00D028E5" w:rsidRPr="00FC4716">
        <w:rPr>
          <w:lang w:val="en-US"/>
        </w:rPr>
        <w:t>. During the last 35 trials (‘</w:t>
      </w:r>
      <w:r w:rsidR="00D67469" w:rsidRPr="00FC4716">
        <w:rPr>
          <w:lang w:val="en-US"/>
        </w:rPr>
        <w:t>pos</w:t>
      </w:r>
      <w:r w:rsidR="00D028E5" w:rsidRPr="00FC4716">
        <w:rPr>
          <w:lang w:val="en-US"/>
        </w:rPr>
        <w:t>t-reversal’</w:t>
      </w:r>
      <w:r w:rsidR="00D67469" w:rsidRPr="00FC4716">
        <w:rPr>
          <w:lang w:val="en-US"/>
        </w:rPr>
        <w:t xml:space="preserve"> phase) the reward contingencies </w:t>
      </w:r>
      <w:r w:rsidR="00D028E5" w:rsidRPr="00FC4716">
        <w:rPr>
          <w:lang w:val="en-US"/>
        </w:rPr>
        <w:t>were</w:t>
      </w:r>
      <w:r w:rsidR="00D67469" w:rsidRPr="00FC4716">
        <w:rPr>
          <w:lang w:val="en-US"/>
        </w:rPr>
        <w:t xml:space="preserve"> stable</w:t>
      </w:r>
      <w:r w:rsidR="009A50A7">
        <w:rPr>
          <w:lang w:val="en-US"/>
        </w:rPr>
        <w:t xml:space="preserve"> again</w:t>
      </w:r>
      <w:r w:rsidR="00D67469" w:rsidRPr="00FC4716">
        <w:rPr>
          <w:lang w:val="en-US"/>
        </w:rPr>
        <w:t xml:space="preserve">. </w:t>
      </w:r>
      <w:r w:rsidR="00A110EF" w:rsidRPr="00FC4716">
        <w:rPr>
          <w:lang w:val="en-US"/>
        </w:rPr>
        <w:t>Due to the probabilistic nature of the task</w:t>
      </w:r>
      <w:r w:rsidR="0083406C">
        <w:rPr>
          <w:lang w:val="en-US"/>
        </w:rPr>
        <w:t>,</w:t>
      </w:r>
      <w:r w:rsidR="00A110EF" w:rsidRPr="00FC4716">
        <w:rPr>
          <w:lang w:val="en-US"/>
        </w:rPr>
        <w:t xml:space="preserve"> </w:t>
      </w:r>
      <w:r w:rsidR="000C208C" w:rsidRPr="00FC4716">
        <w:rPr>
          <w:lang w:val="en-US"/>
        </w:rPr>
        <w:t>feedback could be either informative or misleading (e.g. getting an informative reward vs. getting a misleading punishment when choosing t</w:t>
      </w:r>
      <w:r w:rsidR="003D2B76" w:rsidRPr="00FC4716">
        <w:rPr>
          <w:lang w:val="en-US"/>
        </w:rPr>
        <w:t>he</w:t>
      </w:r>
      <w:r w:rsidR="00876F7A" w:rsidRPr="00FC4716">
        <w:rPr>
          <w:lang w:val="en-US"/>
        </w:rPr>
        <w:t xml:space="preserve"> </w:t>
      </w:r>
      <w:r w:rsidR="009A50A7">
        <w:rPr>
          <w:lang w:val="en-US"/>
        </w:rPr>
        <w:t>option</w:t>
      </w:r>
      <w:r w:rsidR="009A50A7" w:rsidRPr="00FC4716">
        <w:rPr>
          <w:lang w:val="en-US"/>
        </w:rPr>
        <w:t xml:space="preserve"> </w:t>
      </w:r>
      <w:r w:rsidR="003D2B76" w:rsidRPr="00FC4716">
        <w:rPr>
          <w:lang w:val="en-US"/>
        </w:rPr>
        <w:t>with the 80% reward probability</w:t>
      </w:r>
      <w:r w:rsidR="006F3F23">
        <w:rPr>
          <w:lang w:val="en-US"/>
        </w:rPr>
        <w:t xml:space="preserve">). </w:t>
      </w:r>
      <w:r w:rsidR="00C66E06">
        <w:rPr>
          <w:lang w:val="en-US"/>
        </w:rPr>
        <w:t>Bec</w:t>
      </w:r>
      <w:r w:rsidR="009A50A7">
        <w:rPr>
          <w:lang w:val="en-US"/>
        </w:rPr>
        <w:t xml:space="preserve">ause </w:t>
      </w:r>
      <w:r w:rsidR="009A50A7" w:rsidRPr="00DF0B89">
        <w:rPr>
          <w:highlight w:val="yellow"/>
          <w:lang w:val="en-US"/>
        </w:rPr>
        <w:t xml:space="preserve">feedback was drawn probabilistically, </w:t>
      </w:r>
      <w:r w:rsidR="006F3F23" w:rsidRPr="00DF0B89">
        <w:rPr>
          <w:highlight w:val="yellow"/>
          <w:lang w:val="en-US"/>
        </w:rPr>
        <w:t>difference</w:t>
      </w:r>
      <w:r w:rsidR="009A50A7" w:rsidRPr="00DF0B89">
        <w:rPr>
          <w:highlight w:val="yellow"/>
          <w:lang w:val="en-US"/>
        </w:rPr>
        <w:t>s</w:t>
      </w:r>
      <w:r w:rsidR="006F3F23" w:rsidRPr="00DF0B89">
        <w:rPr>
          <w:highlight w:val="yellow"/>
          <w:lang w:val="en-US"/>
        </w:rPr>
        <w:t xml:space="preserve"> </w:t>
      </w:r>
      <w:r w:rsidR="009A50A7" w:rsidRPr="00DF0B89">
        <w:rPr>
          <w:highlight w:val="yellow"/>
          <w:lang w:val="en-US"/>
        </w:rPr>
        <w:t xml:space="preserve">in proportion </w:t>
      </w:r>
      <w:r w:rsidR="00C66E06" w:rsidRPr="00DF0B89">
        <w:rPr>
          <w:highlight w:val="yellow"/>
          <w:lang w:val="en-US"/>
        </w:rPr>
        <w:t xml:space="preserve">of </w:t>
      </w:r>
      <w:r w:rsidR="006F3F23" w:rsidRPr="00DF0B89">
        <w:rPr>
          <w:highlight w:val="yellow"/>
          <w:lang w:val="en-US"/>
        </w:rPr>
        <w:t>t</w:t>
      </w:r>
      <w:r w:rsidR="009F3ADB" w:rsidRPr="00DF0B89">
        <w:rPr>
          <w:highlight w:val="yellow"/>
          <w:lang w:val="en-US"/>
        </w:rPr>
        <w:t>he n</w:t>
      </w:r>
      <w:r w:rsidR="00E5198F" w:rsidRPr="00DF0B89">
        <w:rPr>
          <w:highlight w:val="yellow"/>
          <w:lang w:val="en-US"/>
        </w:rPr>
        <w:t xml:space="preserve">umber of </w:t>
      </w:r>
      <w:r w:rsidR="009A50A7" w:rsidRPr="00DF0B89">
        <w:rPr>
          <w:highlight w:val="yellow"/>
          <w:lang w:val="en-US"/>
        </w:rPr>
        <w:t xml:space="preserve">informative and misleading </w:t>
      </w:r>
      <w:r w:rsidR="00E5198F" w:rsidRPr="00DF0B89">
        <w:rPr>
          <w:highlight w:val="yellow"/>
          <w:lang w:val="en-US"/>
        </w:rPr>
        <w:t xml:space="preserve">events </w:t>
      </w:r>
      <w:r w:rsidR="009A50A7" w:rsidRPr="00DF0B89">
        <w:rPr>
          <w:highlight w:val="yellow"/>
          <w:lang w:val="en-US"/>
        </w:rPr>
        <w:t xml:space="preserve">between </w:t>
      </w:r>
      <w:r w:rsidR="006F3F23" w:rsidRPr="00DF0B89">
        <w:rPr>
          <w:highlight w:val="yellow"/>
          <w:lang w:val="en-US"/>
        </w:rPr>
        <w:t xml:space="preserve">the two sessions of a participant </w:t>
      </w:r>
      <w:r w:rsidR="009A50A7" w:rsidRPr="00DF0B89">
        <w:rPr>
          <w:highlight w:val="yellow"/>
          <w:lang w:val="en-US"/>
        </w:rPr>
        <w:t xml:space="preserve">were </w:t>
      </w:r>
      <w:r w:rsidR="005555DE" w:rsidRPr="00DF0B89">
        <w:rPr>
          <w:highlight w:val="yellow"/>
          <w:lang w:val="en-US"/>
        </w:rPr>
        <w:t xml:space="preserve">matched </w:t>
      </w:r>
      <w:r w:rsidR="00FA5A67" w:rsidRPr="00DF0B89">
        <w:rPr>
          <w:highlight w:val="yellow"/>
          <w:lang w:val="en-US"/>
        </w:rPr>
        <w:t>between individuals</w:t>
      </w:r>
      <w:r w:rsidR="00CE5BFA" w:rsidRPr="00DF0B89">
        <w:rPr>
          <w:highlight w:val="yellow"/>
          <w:lang w:val="en-US"/>
        </w:rPr>
        <w:t xml:space="preserve"> in both the a</w:t>
      </w:r>
      <w:r w:rsidR="00671DFF" w:rsidRPr="00DF0B89">
        <w:rPr>
          <w:highlight w:val="yellow"/>
          <w:lang w:val="en-US"/>
        </w:rPr>
        <w:t>-tDCS</w:t>
      </w:r>
      <w:r w:rsidR="00CE5BFA" w:rsidRPr="00DF0B89">
        <w:rPr>
          <w:highlight w:val="yellow"/>
          <w:lang w:val="en-US"/>
        </w:rPr>
        <w:t xml:space="preserve"> and the c</w:t>
      </w:r>
      <w:r w:rsidR="00671DFF" w:rsidRPr="00DF0B89">
        <w:rPr>
          <w:highlight w:val="yellow"/>
          <w:lang w:val="en-US"/>
        </w:rPr>
        <w:t>-</w:t>
      </w:r>
      <w:r w:rsidR="00CE5BFA" w:rsidRPr="00DF0B89">
        <w:rPr>
          <w:highlight w:val="yellow"/>
          <w:lang w:val="en-US"/>
        </w:rPr>
        <w:t>tDCS group</w:t>
      </w:r>
      <w:r w:rsidR="00E5198F">
        <w:rPr>
          <w:lang w:val="en-US"/>
        </w:rPr>
        <w:t>.</w:t>
      </w:r>
      <w:r w:rsidR="00237751">
        <w:rPr>
          <w:lang w:val="en-US"/>
        </w:rPr>
        <w:t xml:space="preserve"> </w:t>
      </w:r>
      <w:r w:rsidR="00B1407A" w:rsidRPr="00FC4716">
        <w:rPr>
          <w:lang w:val="en-US"/>
        </w:rPr>
        <w:t>On every testing day, participants got standardized instructions about the task with a subsequent training of 20 practice trials without any reversals</w:t>
      </w:r>
      <w:r w:rsidR="00A110EF" w:rsidRPr="00FC4716">
        <w:rPr>
          <w:lang w:val="en-US"/>
        </w:rPr>
        <w:t xml:space="preserve"> using </w:t>
      </w:r>
      <w:r w:rsidR="00FA679D">
        <w:rPr>
          <w:lang w:val="en-US"/>
        </w:rPr>
        <w:t xml:space="preserve">a </w:t>
      </w:r>
      <w:r w:rsidR="00A110EF" w:rsidRPr="00FC4716">
        <w:rPr>
          <w:lang w:val="en-US"/>
        </w:rPr>
        <w:t xml:space="preserve">different </w:t>
      </w:r>
      <w:r w:rsidR="00FA679D">
        <w:rPr>
          <w:lang w:val="en-US"/>
        </w:rPr>
        <w:t xml:space="preserve">set of </w:t>
      </w:r>
      <w:r w:rsidR="00A110EF" w:rsidRPr="00FC4716">
        <w:rPr>
          <w:lang w:val="en-US"/>
        </w:rPr>
        <w:t>stimuli</w:t>
      </w:r>
      <w:r w:rsidR="00B1407A" w:rsidRPr="00FC4716">
        <w:rPr>
          <w:lang w:val="en-US"/>
        </w:rPr>
        <w:t xml:space="preserve">. </w:t>
      </w:r>
      <w:r w:rsidR="00534FBB" w:rsidRPr="00FC4716">
        <w:rPr>
          <w:lang w:val="en-US"/>
        </w:rPr>
        <w:t xml:space="preserve">Before </w:t>
      </w:r>
      <w:r w:rsidR="00F034B3" w:rsidRPr="00FC4716">
        <w:rPr>
          <w:lang w:val="en-US"/>
        </w:rPr>
        <w:t>practicing</w:t>
      </w:r>
      <w:r w:rsidR="00534FBB" w:rsidRPr="00FC4716">
        <w:rPr>
          <w:lang w:val="en-US"/>
        </w:rPr>
        <w:t xml:space="preserve">, participants </w:t>
      </w:r>
      <w:r w:rsidR="00FA679D">
        <w:rPr>
          <w:lang w:val="en-US"/>
        </w:rPr>
        <w:t>were informed</w:t>
      </w:r>
      <w:r w:rsidR="00534FBB" w:rsidRPr="00FC4716">
        <w:rPr>
          <w:lang w:val="en-US"/>
        </w:rPr>
        <w:t xml:space="preserve"> that one of the two cards had a </w:t>
      </w:r>
      <w:r w:rsidR="0059432B" w:rsidRPr="00FC4716">
        <w:rPr>
          <w:lang w:val="en-US"/>
        </w:rPr>
        <w:t>superior</w:t>
      </w:r>
      <w:r w:rsidR="00534FBB" w:rsidRPr="00FC4716">
        <w:rPr>
          <w:lang w:val="en-US"/>
        </w:rPr>
        <w:t xml:space="preserve"> chance of winning money</w:t>
      </w:r>
      <w:r w:rsidR="006466C7" w:rsidRPr="00FC4716">
        <w:rPr>
          <w:lang w:val="en-US"/>
        </w:rPr>
        <w:t xml:space="preserve"> and that they should try to win as much money as possible, as the earned money would be paid out at the end of testing. </w:t>
      </w:r>
      <w:r w:rsidR="00534FBB" w:rsidRPr="00FC4716">
        <w:rPr>
          <w:lang w:val="en-US"/>
        </w:rPr>
        <w:t xml:space="preserve">After </w:t>
      </w:r>
      <w:r w:rsidR="00F034B3" w:rsidRPr="00FC4716">
        <w:rPr>
          <w:lang w:val="en-US"/>
        </w:rPr>
        <w:t>the practice trials</w:t>
      </w:r>
      <w:r w:rsidR="00534FBB" w:rsidRPr="00FC4716">
        <w:rPr>
          <w:lang w:val="en-US"/>
        </w:rPr>
        <w:t>, i</w:t>
      </w:r>
      <w:r w:rsidR="00B1407A" w:rsidRPr="00FC4716">
        <w:rPr>
          <w:lang w:val="en-US"/>
        </w:rPr>
        <w:t xml:space="preserve">nstructions </w:t>
      </w:r>
      <w:r w:rsidR="00B1407A" w:rsidRPr="00FC4716">
        <w:rPr>
          <w:lang w:val="en-US"/>
        </w:rPr>
        <w:lastRenderedPageBreak/>
        <w:t>ended</w:t>
      </w:r>
      <w:r w:rsidR="00B47E02" w:rsidRPr="00FC4716">
        <w:rPr>
          <w:lang w:val="en-US"/>
        </w:rPr>
        <w:t xml:space="preserve"> with a notification</w:t>
      </w:r>
      <w:r w:rsidR="00D67469" w:rsidRPr="00FC4716">
        <w:rPr>
          <w:lang w:val="en-US"/>
        </w:rPr>
        <w:t xml:space="preserve"> </w:t>
      </w:r>
      <w:r w:rsidR="00534FBB" w:rsidRPr="00FC4716">
        <w:rPr>
          <w:lang w:val="en-US"/>
        </w:rPr>
        <w:t>that the “</w:t>
      </w:r>
      <w:r w:rsidR="00BC54CD">
        <w:rPr>
          <w:lang w:val="en-US"/>
        </w:rPr>
        <w:t xml:space="preserve">better </w:t>
      </w:r>
      <w:r w:rsidR="00B47E02" w:rsidRPr="00FC4716">
        <w:rPr>
          <w:lang w:val="en-US"/>
        </w:rPr>
        <w:t>card</w:t>
      </w:r>
      <w:r w:rsidR="00500680">
        <w:rPr>
          <w:lang w:val="en-US"/>
        </w:rPr>
        <w:t>” could</w:t>
      </w:r>
      <w:r w:rsidR="00534FBB" w:rsidRPr="00FC4716">
        <w:rPr>
          <w:lang w:val="en-US"/>
        </w:rPr>
        <w:t xml:space="preserve"> change during the experiment and </w:t>
      </w:r>
      <w:r w:rsidR="00F034B3" w:rsidRPr="00FC4716">
        <w:rPr>
          <w:lang w:val="en-US"/>
        </w:rPr>
        <w:t xml:space="preserve">participants </w:t>
      </w:r>
      <w:r w:rsidR="00534FBB" w:rsidRPr="00FC4716">
        <w:rPr>
          <w:lang w:val="en-US"/>
        </w:rPr>
        <w:t xml:space="preserve">were told to be </w:t>
      </w:r>
      <w:r w:rsidR="00D67469" w:rsidRPr="00FC4716">
        <w:rPr>
          <w:lang w:val="en-US"/>
        </w:rPr>
        <w:t xml:space="preserve">attentive to </w:t>
      </w:r>
      <w:r w:rsidR="00500680">
        <w:rPr>
          <w:lang w:val="en-US"/>
        </w:rPr>
        <w:t>such</w:t>
      </w:r>
      <w:r w:rsidR="00534FBB" w:rsidRPr="00FC4716">
        <w:rPr>
          <w:lang w:val="en-US"/>
        </w:rPr>
        <w:t xml:space="preserve"> changes</w:t>
      </w:r>
      <w:r w:rsidR="00D67469" w:rsidRPr="00FC4716">
        <w:rPr>
          <w:lang w:val="en-US"/>
        </w:rPr>
        <w:t xml:space="preserve">. </w:t>
      </w:r>
      <w:r w:rsidR="00534FBB" w:rsidRPr="00FC4716">
        <w:rPr>
          <w:lang w:val="en-US"/>
        </w:rPr>
        <w:t>No</w:t>
      </w:r>
      <w:r w:rsidR="00D67469" w:rsidRPr="00FC4716">
        <w:rPr>
          <w:lang w:val="en-US"/>
        </w:rPr>
        <w:t xml:space="preserve"> other information on reversals </w:t>
      </w:r>
      <w:r w:rsidR="00F034B3" w:rsidRPr="00FC4716">
        <w:rPr>
          <w:lang w:val="en-US"/>
        </w:rPr>
        <w:t>or the</w:t>
      </w:r>
      <w:r w:rsidR="00B47E02" w:rsidRPr="00FC4716">
        <w:rPr>
          <w:lang w:val="en-US"/>
        </w:rPr>
        <w:t xml:space="preserve"> anti-correlated </w:t>
      </w:r>
      <w:r w:rsidR="002B1209">
        <w:rPr>
          <w:lang w:val="en-US"/>
        </w:rPr>
        <w:t xml:space="preserve">task </w:t>
      </w:r>
      <w:r w:rsidR="00B47E02" w:rsidRPr="00FC4716">
        <w:rPr>
          <w:lang w:val="en-US"/>
        </w:rPr>
        <w:t xml:space="preserve">structure </w:t>
      </w:r>
      <w:r w:rsidR="002B1209">
        <w:rPr>
          <w:lang w:val="en-US"/>
        </w:rPr>
        <w:t>was</w:t>
      </w:r>
      <w:r w:rsidR="002B1209" w:rsidRPr="00FC4716">
        <w:rPr>
          <w:lang w:val="en-US"/>
        </w:rPr>
        <w:t xml:space="preserve"> </w:t>
      </w:r>
      <w:r w:rsidR="00B47E02" w:rsidRPr="00FC4716">
        <w:rPr>
          <w:lang w:val="en-US"/>
        </w:rPr>
        <w:t>provided.</w:t>
      </w:r>
    </w:p>
    <w:p w14:paraId="18AE57B5" w14:textId="77777777" w:rsidR="00FA679D" w:rsidRPr="00FC4716" w:rsidRDefault="00FA679D" w:rsidP="00B662EE">
      <w:pPr>
        <w:widowControl w:val="0"/>
        <w:spacing w:line="480" w:lineRule="auto"/>
        <w:jc w:val="both"/>
        <w:rPr>
          <w:lang w:val="en-US"/>
        </w:rPr>
      </w:pPr>
    </w:p>
    <w:p w14:paraId="6270FF39" w14:textId="4A52520C" w:rsidR="00E83FA6" w:rsidRPr="005F4689" w:rsidRDefault="00D67469" w:rsidP="00B662EE">
      <w:pPr>
        <w:spacing w:line="480" w:lineRule="auto"/>
        <w:jc w:val="both"/>
        <w:rPr>
          <w:rFonts w:eastAsia="Times New Roman"/>
          <w:color w:val="000000"/>
          <w:lang w:val="en-US"/>
        </w:rPr>
      </w:pPr>
      <w:r w:rsidRPr="005F4689">
        <w:rPr>
          <w:b/>
          <w:bCs/>
          <w:iCs/>
          <w:lang w:val="en-US"/>
        </w:rPr>
        <w:t>Transcranial direct current stimulation (tDCS).</w:t>
      </w:r>
      <w:r w:rsidRPr="005F4689">
        <w:rPr>
          <w:b/>
          <w:bCs/>
          <w:i/>
          <w:iCs/>
          <w:lang w:val="en-US"/>
        </w:rPr>
        <w:t xml:space="preserve"> </w:t>
      </w:r>
      <w:r w:rsidR="005E7086" w:rsidRPr="005F4689">
        <w:rPr>
          <w:lang w:val="en-US"/>
        </w:rPr>
        <w:t xml:space="preserve">For non-invasive brain stimulation, a direct current of 1 mA was delivered for twenty minutes using a battery-driven DC stimulator (neuroConn, Germany). </w:t>
      </w:r>
      <w:r w:rsidR="002B1209" w:rsidRPr="005F4689">
        <w:rPr>
          <w:bCs/>
          <w:iCs/>
          <w:lang w:val="en-US"/>
        </w:rPr>
        <w:t>Target</w:t>
      </w:r>
      <w:r w:rsidR="002B1209" w:rsidRPr="005F4689">
        <w:rPr>
          <w:b/>
          <w:bCs/>
          <w:i/>
          <w:iCs/>
          <w:lang w:val="en-US"/>
        </w:rPr>
        <w:t xml:space="preserve"> </w:t>
      </w:r>
      <w:r w:rsidR="002B1209" w:rsidRPr="005F4689">
        <w:rPr>
          <w:bCs/>
          <w:iCs/>
          <w:lang w:val="en-US"/>
        </w:rPr>
        <w:t xml:space="preserve">of our stimulation protocol was the </w:t>
      </w:r>
      <w:r w:rsidR="00ED4AC0" w:rsidRPr="005F4689">
        <w:rPr>
          <w:bCs/>
          <w:iCs/>
          <w:lang w:val="en-US"/>
        </w:rPr>
        <w:t>mPFC</w:t>
      </w:r>
      <w:r w:rsidR="002B1209" w:rsidRPr="005F4689">
        <w:rPr>
          <w:bCs/>
          <w:iCs/>
          <w:lang w:val="en-US"/>
        </w:rPr>
        <w:t xml:space="preserve"> based on its potential key role in enabling flexible value-based decision-making</w:t>
      </w:r>
      <w:r w:rsidR="00613C3B" w:rsidRPr="005F4689">
        <w:rPr>
          <w:bCs/>
          <w:iCs/>
          <w:lang w:val="en-US"/>
        </w:rPr>
        <w:t xml:space="preserve"> </w:t>
      </w:r>
      <w:r w:rsidR="00C42937">
        <w:rPr>
          <w:bCs/>
          <w:iCs/>
          <w:lang w:val="en-US"/>
        </w:rPr>
        <w:fldChar w:fldCharType="begin" w:fldLock="1"/>
      </w:r>
      <w:r w:rsidR="004B6EB8">
        <w:rPr>
          <w:bCs/>
          <w:iCs/>
          <w:lang w:val="en-US"/>
        </w:rPr>
        <w:instrText>ADDIN CSL_CITATION {"citationItems":[{"id":"ITEM-1","itemData":{"DOI":"23/21/7931 [pii]","ISBN":"1529-2401 (Electronic)\\n0270-6474 (Linking)","ISSN":"1529-2401","PMID":"12944524","abstract":"The precise role of orbitofrontal cortex (OFC) in affective processing is still debated. One view suggests OFC represents stimulus reward value and supports learning and relearning of stimulus-reward associations. An alternate view implicates OFC in behavioral control after rewarding or punishing feedback. To discriminate between these possibilities, we used event-related functional magnetic resonance imaging in subjects performing a reversal task in which, on each trial, selection of the correct stimulus led to a 70% probability of receiving a monetary reward and a 30% probability of obtaining a monetary punishment. The incorrect stimulus had the reverse contingency. In one condition (choice), subjects had to choose which stimulus to select and switch their response to the other stimulus once contingencies had changed. In another condition (imperative), subjects had simply to track the currently rewarded stimulus. In some regions of OFC and medial prefrontal cortex, activity was related to valence of outcome, whereas in adjacent areas activity was associated with behavioral choice, signaling maintenance of the current response strategy on a subsequent trial. Caudolateral OFC-anterior insula was activated by punishing feedback preceding a switch in stimulus in both the choice and imperative conditions, indicating a possible role for this region in signaling a change in reward contingencies. These results suggest functional heterogeneity within the OFC, with a role for this region in representing stimulus-reward values, signaling changes in reinforcement contingencies and in behavioral control.","author":[{"dropping-particle":"","family":"O'Doherty","given":"John","non-dropping-particle":"","parse-names":false,"suffix":""},{"dropping-particle":"","family":"Critchley","given":"Hugo","non-dropping-particle":"","parse-names":false,"suffix":""},{"dropping-particle":"","family":"Deichmann","given":"Ralf","non-dropping-particle":"","parse-names":false,"suffix":""},{"dropping-particle":"","family":"Dolan","given":"Raymond J","non-dropping-particle":"","parse-names":false,"suffix":""},{"dropping-particle":"","family":"O&amp;apos;Doherty","given":"John","non-dropping-particle":"","parse-names":false,"suffix":""},{"dropping-particle":"","family":"Critchley","given":"Hugo","non-dropping-particle":"","parse-names":false,"suffix":""},{"dropping-particle":"","family":"Deichmann","given":"Ralf","non-dropping-particle":"","parse-names":false,"suffix":""},{"dropping-particle":"","family":"Dolan","given":"Raymond J","non-dropping-particle":"","parse-names":false,"suffix":""}],"container-title":"The Journal of neuroscience : the official journal of the Society for Neuroscience","id":"ITEM-1","issue":"21","issued":{"date-parts":[["2003"]]},"page":"7931-7939","title":"Dissociating valence of outcome from behavioral control in human orbital and ventral prefrontal cortices.","type":"article-journal","volume":"23"},"uris":["http://www.mendeley.com/documents/?uuid=6f741ea5-d0e0-4206-b46f-95da4f8d2586","http://www.mendeley.com/documents/?uuid=c9b13773-6863-4d70-8ecd-14f469cf6e78"]},{"id":"ITEM-2","itemData":{"DOI":"10.1093/brain/awg180","ISBN":"0006-8950 (Print) 0006-8950 (Linking)","ISSN":"00068950","PMID":"12821528","abstract":"How do the frontal lobes support behavioural flexibility? One key element is the ability to adjust responses when the reinforcement value of stimuli change. In monkeys, this ability--a form of affective shifting known as reversal learning--depends on orbitofrontal cortex. The present study examines the anatomical bases of reversal learning in humans. Subjects with lesions of the ventromedial prefrontal cortex were compared with a group with dorsolateral frontal lobe damage, as well as with normal controls on a simple reversal learning task. Neither form of frontal damage affected initial stimulus-reinforcement learning; ventromedial frontal damage selectively impaired reversal learning.","author":[{"dropping-particle":"","family":"Fellows","given":"Lesley K.","non-dropping-particle":"","parse-names":false,"suffix":""},{"dropping-particle":"","family":"Farah","given":"Martha J.","non-dropping-particle":"","parse-names":false,"suffix":""}],"container-title":"Brain","id":"ITEM-2","issue":"8","issued":{"date-parts":[["2003"]]},"page":"1830-1837","title":"Ventromedial frontal cortex mediates affective shifting in humans: Evidence from a reversal learning paradigm","type":"article-journal","volume":"126"},"uris":["http://www.mendeley.com/documents/?uuid=07c2ec1a-e94f-42ba-a435-1b97ee711c61"]},{"id":"ITEM-3","itemData":{"DOI":"10.1093/cercor/bhh108","ISBN":"1047-3211, 1460-2199","ISSN":"10473211","PMID":"15217900","abstract":"Ventromedial prefrontal cortex (VMF) damage can lead to impaired decision-making. This has been studied most intensively with the Iowa gambling task (IGT), a card game that asks subjects to overcome an initial attraction to high-payoff decks as losses begin to accrue. VMF subjects choose from the high risk decks more often than controls, but the fundamental impairments driving poor performance on this complex task have yet to be established. There is also conflicting evidence regarding the role of the dorsolateral prefrontal cortex (DLF) in this task. The present study examined whether poor performance on the IGT was specific for VMF damage and whether fundamental impairments in reversal learning contributed to IGT performance. We found that both VMF and DLF damage leads to impaired IGT performance. The impairment of VMF subjects, but not of DLF subjects, seems to be largely explained by an underlying reversal learning deficit.","author":[{"dropping-particle":"","family":"Fellows","given":"Lesley K.","non-dropping-particle":"","parse-names":false,"suffix":""},{"dropping-particle":"","family":"Farah","given":"Martha J.","non-dropping-particle":"","parse-names":false,"suffix":""}],"container-title":"Cerebral Cortex","id":"ITEM-3","issue":"1","issued":{"date-parts":[["2005"]]},"page":"58-63","title":"Different underlying impairments in decision-making following ventromedial and dorsolateral frontal lobe damage in humans","type":"article-journal","volume":"15"},"uris":["http://www.mendeley.com/documents/?uuid=38a93d76-fac1-48f8-aa35-4a110a4082c5"]},{"id":"ITEM-4","itemData":{"DOI":"10.1093/cercor/bhl176","ISBN":"1047-3211 (Print)\\r1047-3211 (Linking)","ISSN":"10473211","PMID":"17259643","abstract":"Ventromedial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humans.","author":[{"dropping-particle":"","family":"Fellows","given":"Lesley K.","non-dropping-particle":"","parse-names":false,"suffix":""},{"dropping-particle":"","family":"Farah","given":"Martha J.","non-dropping-particle":"","parse-names":false,"suffix":""}],"container-title":"Cerebral Cortex","id":"ITEM-4","issue":"11","issued":{"date-parts":[["2007"]]},"page":"2669-2674","title":"The role of ventromedial prefrontal cortex in decision making: Judgment under uncertainty or judgment per se?","type":"article-journal","volume":"17"},"uris":["http://www.mendeley.com/documents/?uuid=924a9f0d-283e-4cc1-9d49-9261c8da312d"]},{"id":"ITEM-5","itemData":{"DOI":"10.1073/pnas.1206608109","ISBN":"1091-6490 (Electronic)\\n0027-8424 (Linking)","ISSN":"0027-8424","PMID":"22908286","abstract":"A considerable body of previous research on the prefrontal cortex (PFC) has helped characterize the regional specificity of various cognitive functions, such as cognitive control and decision making. Here we provide definitive findings on this topic, using a neuropsychological approach that takes advantage of a unique dataset accrued over several decades. We applied voxel-based lesion-symptom mapping in 344 individuals with focal lesions (165 involving the PFC) who had been tested on a comprehensive battery of neuropsychological tasks. Two distinct functional-anatomical networks were revealed within the PFC: one associated with cognitive control (response inhibition, conflict monitoring, and switching), which included the dorsolateral prefrontal cortex and anterior cingulate cortex and a second associated with value-based decision-making, which included the orbitofrontal, ventromedial, and frontopolar cortex. Furthermore, cognitive control tasks shared a common performance factor related to set shifting that was linked to the rostral anterior cingulate cortex. By contrast, regions in the ventral PFC were required for decision-making. These findings provide detailed causal evidence for a remarkable functional-anatomical specificity in the human PFC.","author":[{"dropping-particle":"","family":"Glascher","given":"J.","non-dropping-particle":"","parse-names":false,"suffix":""},{"dropping-particle":"","family":"Adolphs","given":"R.","non-dropping-particle":"","parse-names":false,"suffix":""},{"dropping-particle":"","family":"Damasio","given":"H.","non-dropping-particle":"","parse-names":false,"suffix":""},{"dropping-particle":"","family":"Bechara","given":"A.","non-dropping-particle":"","parse-names":false,"suffix":""},{"dropping-particle":"","family":"Rudrauf","given":"D.","non-dropping-particle":"","parse-names":false,"suffix":""},{"dropping-particle":"","family":"Calamia","given":"M.","non-dropping-particle":"","parse-names":false,"suffix":""},{"dropping-particle":"","family":"Paul","given":"L. K.","non-dropping-particle":"","parse-names":false,"suffix":""},{"dropping-particle":"","family":"Tranel","given":"D.","non-dropping-particle":"","parse-names":false,"suffix":""}],"container-title":"Proceedings of the National Academy of Sciences","id":"ITEM-5","issue":"36","issued":{"date-parts":[["2012"]]},"page":"14681-14686","title":"Lesion mapping of cognitive control and value-based decision making in the prefrontal cortex","type":"article-journal","volume":"109"},"uris":["http://www.mendeley.com/documents/?uuid=976a965c-5617-4e50-9f68-a5abc64c3c97"]},{"id":"ITEM-6","itemData":{"DOI":"10.1111/j.1749-6632.2011.06290.x","ISBN":"0077-8923\\n978-1-57331-822-8","ISSN":"00778923","PMID":"22145881","abstract":"In this article, it will be argued that one of the key contributions of the ventromedial prefrontal cortex (vmPFC) to goal-directed action selection lies both in retrieving the value of goals that are the putative outcomes of the decision process and in establishing a relative preference ranking for these goals by taking into account the value of each of the different goals under consideration in a given decision-making scenario. These goal-value signals are then suggested to be used as an input into the on-line computation of action values mediated by brain regions outside of the vmPFC, such as parts of the parietal cortex, supplementary motor cortex, and dorsal striatum. Collectively, these areas can be considered to be constituent elements of a multistage decision process whereby the values of different goals must first be represented and ranked before the value of different courses of action available for the pursuit of those goals can be computed.","author":[{"dropping-particle":"","family":"O'Doherty","given":"John P.","non-dropping-particle":"","parse-names":false,"suffix":""}],"container-title":"Annals of the New York Academy of Sciences","id":"ITEM-6","issue":"1","issued":{"date-parts":[["2011"]]},"page":"118-129","title":"Contributions of the ventromedial prefrontal cortex to goal-directed action selection","type":"article-journal","volume":"1239"},"uris":["http://www.mendeley.com/documents/?uuid=4bdeda59-511f-43c5-b747-f50f5869e8a9"]},{"id":"ITEM-7","itemData":{"DOI":"10.1016/j.conb.2009.02.005","ISBN":"1873-6882 (Electronic)\\n0959-4388 (Linking)","ISSN":"09594388","PMID":"19349160","abstract":"It has been suggested that many aspects of reward-guided behaviour can be understood within the framework of a computational account of decision making. The account emphasises representation of expectations about decision outcomes and the revision of future expectations in the light of the prediction error-the discrepancy between the actual outcome and prior expectation. Frontal cortex and striatum are implicated in such processes in humans, monkeys, and rats suggesting they are ubiquitous and found in many species. Disagreement remains over the exact contribution made by each brain region. A growing body of work even suggests analogous processes may account for behaviour outside the domain of reward-guided decision making, for example, when people and animals learn about visual and social environments. © 2009 Elsevier Ltd. All rights reserved.","author":[{"dropping-particle":"","family":"Rushworth","given":"Matthew FS","non-dropping-particle":"","parse-names":false,"suffix":""},{"dropping-particle":"","family":"Mars","given":"Rogier B.","non-dropping-particle":"","parse-names":false,"suffix":""},{"dropping-particle":"","family":"Summerfield","given":"Christopher","non-dropping-particle":"","parse-names":false,"suffix":""}],"container-title":"Current Opinion in Neurobiology","id":"ITEM-7","issue":"1","issued":{"date-parts":[["2009"]]},"page":"75-83","title":"General mechanisms for making decisions?","type":"article-journal","volume":"19"},"uris":["http://www.mendeley.com/documents/?uuid=4de468e7-90f8-474f-a76f-c09738a78cf4"]},{"id":"ITEM-8","itemData":{"DOI":"10.1016/j.neuron.2011.05.014","ISBN":"1097-4199 (Electronic) 0896-6273 (Linking)","ISSN":"08966273","PMID":"21689594","abstract":"Reward-guided decision-making and learning depends on distributed neural circuits with many components. Here we focus on recent evidence that suggests four frontal lobe regions make distinct contributions to reward-guided learning and decision-making: the lateral orbitofrontal cortex, the ventromedial prefrontal cortex and adjacent medial orbitofrontal cortex, anterior cingulate cortex, and the anterior lateral prefrontal cortex. We attempt to identify common themes in experiments with human participants and with animal models, which suggest roles that the areas play in learning about reward associations, selecting reward goals, choosing actions to obtain reward, and monitoring the potential value of switching to alternative courses of action. © 2011 Elsevier Inc.","author":[{"dropping-particle":"","family":"Rushworth","given":"Matthew F.S.","non-dropping-particle":"","parse-names":false,"suffix":""},{"dropping-particle":"","family":"Noonan","given":"Mary Ann P.","non-dropping-particle":"","parse-names":false,"suffix":""},{"dropping-particle":"","family":"Boorman","given":"Erie D.","non-dropping-particle":"","parse-names":false,"suffix":""},{"dropping-particle":"","family":"Walton","given":"Mark E.","non-dropping-particle":"","parse-names":false,"suffix":""},{"dropping-particle":"","family":"Behrens","given":"Timothy E.","non-dropping-particle":"","parse-names":false,"suffix":""}],"container-title":"Neuron","id":"ITEM-8","issue":"6","issued":{"date-parts":[["2011"]]},"page":"1054-1069","publisher":"Elsevier Inc.","title":"Frontal Cortex and Reward-Guided Learning and Decision-Making","type":"article-journal","volume":"70"},"uris":["http://www.mendeley.com/documents/?uuid=2dfcae6f-860b-462f-adb6-d23d292d1156"]},{"id":"ITEM-9","itemData":{"DOI":"10.1016/j.conb.2012.04.011","ISBN":"1873-6882 (Electronic)\\r0959-4388 (Linking)","ISSN":"18736882","PMID":"22572389","abstract":"We evaluate the merits of different conceptualizations of frontal cortex function in value-guided decision-making. According to one view each frontal cortical region is concerned with a different aspect of the process of learning about and evaluating choices and then selecting actions. An alternative view, however, sees sets of decision-making circuits working in parallel within the frontal lobes in order to make different types of decisions. While there is a neural circuit for making choices between pairs of simultaneously presented items in the manner that is frequently assessed in the laboratory, there is also evidence that other frontal lobe circuits have evolved to make other types of choices such as those made during the course of foraging.","author":[{"dropping-particle":"","family":"Rushworth","given":"Matthew F S","non-dropping-particle":"","parse-names":false,"suffix":""},{"dropping-particle":"","family":"Kolling","given":"Nils","non-dropping-particle":"","parse-names":false,"suffix":""},{"dropping-particle":"","family":"Sallet","given":"Jérôme","non-dropping-particle":"","parse-names":false,"suffix":""},{"dropping-particle":"","family":"Mars","given":"Rogier B.","non-dropping-particle":"","parse-names":false,"suffix":""}],"container-title":"Current Opinion in Neurobiology","id":"ITEM-9","issue":"6","issued":{"date-parts":[["2012"]]},"page":"946-955","title":"Valuation and decision-making in frontal cortex: One or many serial or parallel systems?","type":"article-journal","volume":"22"},"uris":["http://www.mendeley.com/documents/?uuid=264147ab-9d12-4546-b483-c48f2003726b"]}],"mendeley":{"formattedCitation":"(Fellows and Farah, 2003, 2005, 2007; O’Doherty et al., 2003; Rushworth et al., 2009, 2011, 2012; O’Doherty, 2011; Glascher et al., 2012)","plainTextFormattedCitation":"(Fellows and Farah, 2003, 2005, 2007; O’Doherty et al., 2003; Rushworth et al., 2009, 2011, 2012; O’Doherty, 2011; Glascher et al., 2012)","previouslyFormattedCitation":"(Fellows and Farah, 2003, 2005, 2007; O’Doherty et al., 2003; Rushworth et al., 2009, 2011, 2012; O’Doherty, 2011; Glascher et al., 2012)"},"properties":{"noteIndex":0},"schema":"https://github.com/citation-style-language/schema/raw/master/csl-citation.json"}</w:instrText>
      </w:r>
      <w:r w:rsidR="00C42937">
        <w:rPr>
          <w:bCs/>
          <w:iCs/>
          <w:lang w:val="en-US"/>
        </w:rPr>
        <w:fldChar w:fldCharType="separate"/>
      </w:r>
      <w:r w:rsidR="00C42937" w:rsidRPr="00C42937">
        <w:rPr>
          <w:bCs/>
          <w:iCs/>
          <w:noProof/>
          <w:lang w:val="en-US"/>
        </w:rPr>
        <w:t>(Fellows and Farah, 2003, 2005, 2007; O’Doherty et al., 2003; Rushworth et al., 2009, 2011, 2012; O’Doherty, 2011; Glascher et al., 2012)</w:t>
      </w:r>
      <w:r w:rsidR="00C42937">
        <w:rPr>
          <w:bCs/>
          <w:iCs/>
          <w:lang w:val="en-US"/>
        </w:rPr>
        <w:fldChar w:fldCharType="end"/>
      </w:r>
      <w:r w:rsidR="002B1209" w:rsidRPr="005F4689">
        <w:rPr>
          <w:bCs/>
          <w:iCs/>
          <w:lang w:val="en-US"/>
        </w:rPr>
        <w:t xml:space="preserve">. </w:t>
      </w:r>
      <w:r w:rsidR="00D80754">
        <w:rPr>
          <w:lang w:val="en-US"/>
        </w:rPr>
        <w:t>U</w:t>
      </w:r>
      <w:r w:rsidR="00D80754" w:rsidRPr="005F4689">
        <w:rPr>
          <w:lang w:val="en-US"/>
        </w:rPr>
        <w:t>sing neuronavigation (Brainsight Version 2; Rogue Research, Canada)</w:t>
      </w:r>
      <w:r w:rsidR="00D91E68">
        <w:rPr>
          <w:lang w:val="en-US"/>
        </w:rPr>
        <w:t xml:space="preserve"> and a standard brain</w:t>
      </w:r>
      <w:r w:rsidR="002B1209" w:rsidRPr="005F4689">
        <w:rPr>
          <w:lang w:val="en-US"/>
        </w:rPr>
        <w:t xml:space="preserve">, </w:t>
      </w:r>
      <w:r w:rsidR="00C30A4F">
        <w:rPr>
          <w:lang w:val="en-US"/>
        </w:rPr>
        <w:t>one</w:t>
      </w:r>
      <w:r w:rsidR="00DA0C4E" w:rsidRPr="005F4689">
        <w:rPr>
          <w:lang w:val="en-US"/>
        </w:rPr>
        <w:t xml:space="preserve"> stimulation electrode (4 x 4 cm, current density: .0625 mA/cm</w:t>
      </w:r>
      <w:r w:rsidR="00DA0C4E" w:rsidRPr="005F4689">
        <w:rPr>
          <w:rFonts w:eastAsia="Times New Roman"/>
          <w:color w:val="333333"/>
          <w:lang w:val="en-US"/>
        </w:rPr>
        <w:t>²</w:t>
      </w:r>
      <w:r w:rsidR="00DA0C4E" w:rsidRPr="005F4689">
        <w:rPr>
          <w:lang w:val="en-US"/>
        </w:rPr>
        <w:t xml:space="preserve">) was placed over the mPFC </w:t>
      </w:r>
      <w:r w:rsidR="00B74BA1" w:rsidRPr="005F4689">
        <w:rPr>
          <w:lang w:val="en-US"/>
        </w:rPr>
        <w:t xml:space="preserve">region </w:t>
      </w:r>
      <w:r w:rsidR="00235EB1">
        <w:rPr>
          <w:lang w:val="en-US"/>
        </w:rPr>
        <w:t xml:space="preserve">targeting </w:t>
      </w:r>
      <w:r w:rsidR="00235EB1" w:rsidRPr="005F4689">
        <w:rPr>
          <w:lang w:val="en-US"/>
        </w:rPr>
        <w:t>MNI-coordinate: X = -8, Y = 62, Z = 12</w:t>
      </w:r>
      <w:r w:rsidR="00235EB1">
        <w:rPr>
          <w:lang w:val="en-US"/>
        </w:rPr>
        <w:t xml:space="preserve">, </w:t>
      </w:r>
      <w:r w:rsidR="002C2D21" w:rsidRPr="005F4689">
        <w:rPr>
          <w:rFonts w:eastAsia="Times New Roman"/>
          <w:color w:val="000000"/>
          <w:lang w:val="en-US"/>
        </w:rPr>
        <w:t>reflecting</w:t>
      </w:r>
      <w:r w:rsidR="002B1209" w:rsidRPr="005F4689">
        <w:rPr>
          <w:rFonts w:eastAsia="Times New Roman"/>
          <w:color w:val="000000"/>
          <w:lang w:val="en-US"/>
        </w:rPr>
        <w:t xml:space="preserve"> peak </w:t>
      </w:r>
      <w:r w:rsidR="002C2D21" w:rsidRPr="005F4689">
        <w:rPr>
          <w:rFonts w:eastAsia="Times New Roman"/>
          <w:color w:val="000000"/>
          <w:lang w:val="en-US"/>
        </w:rPr>
        <w:t xml:space="preserve">statistics of inter-individual differences in </w:t>
      </w:r>
      <w:r w:rsidR="002B1209" w:rsidRPr="005F4689">
        <w:rPr>
          <w:color w:val="000000"/>
          <w:lang w:val="en-US"/>
        </w:rPr>
        <w:t xml:space="preserve">coding of neural signatures incorporating values of the unchosen </w:t>
      </w:r>
      <w:r w:rsidR="002C2D21" w:rsidRPr="005F4689">
        <w:rPr>
          <w:color w:val="000000"/>
          <w:lang w:val="en-US"/>
        </w:rPr>
        <w:t>option</w:t>
      </w:r>
      <w:r w:rsidR="002C2D21" w:rsidRPr="005F4689">
        <w:rPr>
          <w:rFonts w:eastAsia="Times New Roman"/>
          <w:color w:val="000000"/>
          <w:lang w:val="en-US"/>
        </w:rPr>
        <w:t>, which were linked to inter-individual differences in behavior,</w:t>
      </w:r>
      <w:r w:rsidR="00D80754">
        <w:rPr>
          <w:rFonts w:eastAsia="Times New Roman"/>
          <w:color w:val="000000"/>
          <w:lang w:val="en-US"/>
        </w:rPr>
        <w:t xml:space="preserve"> reported</w:t>
      </w:r>
      <w:r w:rsidR="002C2D21" w:rsidRPr="005F4689">
        <w:rPr>
          <w:rFonts w:eastAsia="Times New Roman"/>
          <w:color w:val="000000"/>
          <w:lang w:val="en-US"/>
        </w:rPr>
        <w:t xml:space="preserve"> </w:t>
      </w:r>
      <w:r w:rsidR="002B1209" w:rsidRPr="005F4689">
        <w:rPr>
          <w:rFonts w:eastAsia="Times New Roman"/>
          <w:color w:val="000000"/>
          <w:lang w:val="en-US"/>
        </w:rPr>
        <w:t xml:space="preserve">in </w:t>
      </w:r>
      <w:r w:rsidR="00235EB1">
        <w:rPr>
          <w:rFonts w:eastAsia="Times New Roman"/>
          <w:color w:val="000000"/>
          <w:lang w:val="en-US"/>
        </w:rPr>
        <w:t xml:space="preserve">a </w:t>
      </w:r>
      <w:r w:rsidR="002C2D21" w:rsidRPr="005F4689">
        <w:rPr>
          <w:rFonts w:eastAsia="Times New Roman"/>
          <w:color w:val="000000"/>
          <w:lang w:val="en-US"/>
        </w:rPr>
        <w:t>previ</w:t>
      </w:r>
      <w:r w:rsidR="002B1209" w:rsidRPr="005F4689">
        <w:rPr>
          <w:rFonts w:eastAsia="Times New Roman"/>
          <w:color w:val="000000"/>
          <w:lang w:val="en-US"/>
        </w:rPr>
        <w:t>ous study</w:t>
      </w:r>
      <w:r w:rsidR="00235EB1">
        <w:rPr>
          <w:rFonts w:eastAsia="Times New Roman"/>
          <w:color w:val="000000"/>
          <w:lang w:val="en-US"/>
        </w:rPr>
        <w:t xml:space="preserve"> of our research group</w:t>
      </w:r>
      <w:r w:rsidR="00827E13">
        <w:rPr>
          <w:rFonts w:eastAsia="Times New Roman"/>
          <w:color w:val="000000"/>
          <w:lang w:val="en-US"/>
        </w:rPr>
        <w:t xml:space="preserve"> </w:t>
      </w:r>
      <w:r w:rsidR="00827E13">
        <w:rPr>
          <w:rFonts w:eastAsia="Times New Roman"/>
          <w:color w:val="000000"/>
          <w:lang w:val="en-US"/>
        </w:rPr>
        <w:fldChar w:fldCharType="begin" w:fldLock="1"/>
      </w:r>
      <w:r w:rsidR="00827E13">
        <w:rPr>
          <w:rFonts w:eastAsia="Times New Roman"/>
          <w:color w:val="000000"/>
          <w:lang w:val="en-US"/>
        </w:rPr>
        <w:instrText>ADDIN CSL_CITATION {"citationItems":[{"id":"ITEM-1","itemData":{"DOI":"10.1523/JNEUROSCI.4322-15.2016","ISSN":"0270-6474","author":[{"dropping-particle":"","family":"Reiter","given":"A. M. F.","non-dropping-particle":"","parse-names":false,"suffix":""},{"dropping-particle":"","family":"Deserno","given":"L.","non-dropping-particle":"","parse-names":false,"suffix":""},{"dropping-particle":"","family":"Kallert","given":"T.","non-dropping-particle":"","parse-names":false,"suffix":""},{"dropping-particle":"","family":"Heinze","given":"H.-J.","non-dropping-particle":"","parse-names":false,"suffix":""},{"dropping-particle":"","family":"Heinz","given":"A.","non-dropping-particle":"","parse-names":false,"suffix":""},{"dropping-particle":"","family":"Schlagenhauf","given":"F.","non-dropping-particle":"","parse-names":false,"suffix":""}],"container-title":"Journal of Neuroscience","id":"ITEM-1","issue":"43","issued":{"date-parts":[["2016"]]},"page":"10935-10948","title":"Behavioral and Neural Signatures of Reduced Updating of Alternative Options in Alcohol-Dependent Patients during Flexible Decision-Making","type":"article-journal","volume":"36"},"uris":["http://www.mendeley.com/documents/?uuid=4d46dc4e-7ef3-4d8a-b147-3c8042844a0a"]}],"mendeley":{"formattedCitation":"(Reiter et al., 2016)","plainTextFormattedCitation":"(Reiter et al., 2016)","previouslyFormattedCitation":"(Reiter et al., 2016)"},"properties":{"noteIndex":0},"schema":"https://github.com/citation-style-language/schema/raw/master/csl-citation.json"}</w:instrText>
      </w:r>
      <w:r w:rsidR="00827E13">
        <w:rPr>
          <w:rFonts w:eastAsia="Times New Roman"/>
          <w:color w:val="000000"/>
          <w:lang w:val="en-US"/>
        </w:rPr>
        <w:fldChar w:fldCharType="separate"/>
      </w:r>
      <w:r w:rsidR="00827E13" w:rsidRPr="00827E13">
        <w:rPr>
          <w:rFonts w:eastAsia="Times New Roman"/>
          <w:noProof/>
          <w:color w:val="000000"/>
          <w:lang w:val="en-US"/>
        </w:rPr>
        <w:t>(Reiter et al., 2016)</w:t>
      </w:r>
      <w:r w:rsidR="00827E13">
        <w:rPr>
          <w:rFonts w:eastAsia="Times New Roman"/>
          <w:color w:val="000000"/>
          <w:lang w:val="en-US"/>
        </w:rPr>
        <w:fldChar w:fldCharType="end"/>
      </w:r>
      <w:r w:rsidR="00235EB1">
        <w:rPr>
          <w:rFonts w:eastAsia="Times New Roman"/>
          <w:color w:val="000000"/>
          <w:lang w:val="en-US"/>
        </w:rPr>
        <w:t xml:space="preserve">. </w:t>
      </w:r>
      <w:r w:rsidR="00C64A91" w:rsidRPr="00A211C4">
        <w:rPr>
          <w:color w:val="000000" w:themeColor="text1"/>
          <w:lang w:val="en-US"/>
        </w:rPr>
        <w:t>The</w:t>
      </w:r>
      <w:r w:rsidRPr="00A211C4">
        <w:rPr>
          <w:color w:val="000000" w:themeColor="text1"/>
          <w:lang w:val="en-US"/>
        </w:rPr>
        <w:t xml:space="preserve"> </w:t>
      </w:r>
      <w:r w:rsidR="00821431" w:rsidRPr="00A211C4">
        <w:rPr>
          <w:lang w:val="en-US"/>
        </w:rPr>
        <w:t xml:space="preserve">reference </w:t>
      </w:r>
      <w:r w:rsidRPr="00A211C4">
        <w:rPr>
          <w:lang w:val="en-US"/>
        </w:rPr>
        <w:t>electrode (10 x 10 cm, current density: .01 mA/cm</w:t>
      </w:r>
      <w:r w:rsidRPr="00B4677D">
        <w:rPr>
          <w:vertAlign w:val="superscript"/>
          <w:lang w:val="en-US"/>
        </w:rPr>
        <w:t>2</w:t>
      </w:r>
      <w:r w:rsidRPr="00A211C4">
        <w:rPr>
          <w:lang w:val="en-US"/>
        </w:rPr>
        <w:t xml:space="preserve">) was centrally placed on Cz according to the </w:t>
      </w:r>
      <w:r w:rsidR="00FE60C1" w:rsidRPr="00A211C4">
        <w:rPr>
          <w:lang w:val="en-US"/>
        </w:rPr>
        <w:t>EEG 10-</w:t>
      </w:r>
      <w:r w:rsidR="00871153" w:rsidRPr="00A211C4">
        <w:rPr>
          <w:lang w:val="en-US"/>
        </w:rPr>
        <w:t xml:space="preserve">20 system. </w:t>
      </w:r>
      <w:r w:rsidR="00871153" w:rsidRPr="00B849EB">
        <w:rPr>
          <w:lang w:val="en-US"/>
        </w:rPr>
        <w:t>The small size of the stimulation electrode</w:t>
      </w:r>
      <w:r w:rsidR="00FE60C1" w:rsidRPr="00B849EB">
        <w:rPr>
          <w:lang w:val="en-US"/>
        </w:rPr>
        <w:t xml:space="preserve"> </w:t>
      </w:r>
      <w:r w:rsidRPr="00B849EB">
        <w:rPr>
          <w:lang w:val="en-US"/>
        </w:rPr>
        <w:t>intentionally ma</w:t>
      </w:r>
      <w:r w:rsidR="00265F19" w:rsidRPr="00B849EB">
        <w:rPr>
          <w:lang w:val="en-US"/>
        </w:rPr>
        <w:t>ximizes the current density in</w:t>
      </w:r>
      <w:r w:rsidR="00FE60C1" w:rsidRPr="00B849EB">
        <w:rPr>
          <w:lang w:val="en-US"/>
        </w:rPr>
        <w:t xml:space="preserve"> the</w:t>
      </w:r>
      <w:r w:rsidRPr="00B849EB">
        <w:rPr>
          <w:lang w:val="en-US"/>
        </w:rPr>
        <w:t xml:space="preserve"> </w:t>
      </w:r>
      <w:r w:rsidR="00265F19" w:rsidRPr="00B849EB">
        <w:rPr>
          <w:lang w:val="en-US"/>
        </w:rPr>
        <w:t xml:space="preserve">cortical </w:t>
      </w:r>
      <w:r w:rsidR="00821431" w:rsidRPr="00B849EB">
        <w:rPr>
          <w:lang w:val="en-US"/>
        </w:rPr>
        <w:t xml:space="preserve">target region in order to </w:t>
      </w:r>
      <w:r w:rsidR="00FE60C1" w:rsidRPr="00B849EB">
        <w:rPr>
          <w:lang w:val="en-US"/>
        </w:rPr>
        <w:t>promote the desired modulation of</w:t>
      </w:r>
      <w:r w:rsidR="00821431" w:rsidRPr="00B849EB">
        <w:rPr>
          <w:lang w:val="en-US"/>
        </w:rPr>
        <w:t xml:space="preserve"> </w:t>
      </w:r>
      <w:r w:rsidR="004C786B" w:rsidRPr="00B849EB">
        <w:rPr>
          <w:lang w:val="en-US"/>
        </w:rPr>
        <w:t>cortical</w:t>
      </w:r>
      <w:r w:rsidR="00FE60C1" w:rsidRPr="00B766F2">
        <w:rPr>
          <w:lang w:val="en-US"/>
        </w:rPr>
        <w:t xml:space="preserve"> excitability</w:t>
      </w:r>
      <w:r w:rsidRPr="00B766F2">
        <w:rPr>
          <w:lang w:val="en-US"/>
        </w:rPr>
        <w:t>, whereas the large</w:t>
      </w:r>
      <w:r w:rsidR="005F097E" w:rsidRPr="00B766F2">
        <w:rPr>
          <w:lang w:val="en-US"/>
        </w:rPr>
        <w:t xml:space="preserve"> size of the </w:t>
      </w:r>
      <w:r w:rsidR="00871153" w:rsidRPr="00B766F2">
        <w:rPr>
          <w:lang w:val="en-US"/>
        </w:rPr>
        <w:t xml:space="preserve">reference </w:t>
      </w:r>
      <w:r w:rsidRPr="00B766F2">
        <w:rPr>
          <w:lang w:val="en-US"/>
        </w:rPr>
        <w:t>electrode minimizes current density</w:t>
      </w:r>
      <w:r w:rsidRPr="005F4689">
        <w:rPr>
          <w:lang w:val="en-US"/>
        </w:rPr>
        <w:t xml:space="preserve"> </w:t>
      </w:r>
      <w:r w:rsidR="00265F19" w:rsidRPr="005F4689">
        <w:rPr>
          <w:lang w:val="en-US"/>
        </w:rPr>
        <w:t>in the underlying cortex</w:t>
      </w:r>
      <w:r w:rsidR="00821431" w:rsidRPr="005F4689">
        <w:rPr>
          <w:lang w:val="en-US"/>
        </w:rPr>
        <w:t xml:space="preserve"> </w:t>
      </w:r>
      <w:r w:rsidR="005F097E">
        <w:rPr>
          <w:lang w:val="en-US"/>
        </w:rPr>
        <w:t xml:space="preserve">in order to </w:t>
      </w:r>
      <w:r w:rsidR="00413B58">
        <w:rPr>
          <w:lang w:val="en-US"/>
        </w:rPr>
        <w:t xml:space="preserve">enhance </w:t>
      </w:r>
      <w:r w:rsidR="005F097E">
        <w:rPr>
          <w:lang w:val="en-US"/>
        </w:rPr>
        <w:t xml:space="preserve">focality of tDCS </w:t>
      </w:r>
      <w:r w:rsidR="009B5A11" w:rsidRPr="005F4689">
        <w:rPr>
          <w:lang w:val="en-US"/>
        </w:rPr>
        <w:fldChar w:fldCharType="begin" w:fldLock="1"/>
      </w:r>
      <w:r w:rsidR="00FF170E" w:rsidRPr="005F4689">
        <w:rPr>
          <w:lang w:val="en-US"/>
        </w:rPr>
        <w:instrText>ADDIN CSL_CITATION {"citationItems":[{"id":"ITEM-1","itemData":{"DOI":"10.1152/jn.01312.2006.","ISBN":"0022-3077 (Print)\\r0022-3077 (Linking)","ISSN":"0022-3077","PMID":"17251360","abstract":"Transcranial DC stimulation (tDCS) in- duces stimulation polarity-dependent neuroplastic excitability shifts in the human brain. Because it accomplishes long-lasting effects and its application is simple, it is used increasingly. However, one drawback is its low focality, caused by 1) the large stimulation electrode and 2) the functionally effective reference electrode, which is also situated on the scalp. We aimed to increase the focality of tDCS, which might improve the interpretation of the functional effects of stimulation because it will restrict its effects to more clearly defined cortical areas. Moreover, it will avoid unwanted reversed effects of tDCS under the reference electrode, which is of special importance in clinical settings, when a homogeneous shift of cortical excitability is needed. Because current density (current strength/electrode size) determines the effi- cacy of tDCS, increased focality should be accomplished by 1) reducing stimulation electrode size, but keeping current density con- stant; or 2) increasing reference electrode size under constant current strength. We tested these hypotheses for motor cortex tDCS. The results show that reducing the size of the motor cortex DC-stimulation electrode focalized the respective tDCS-induced excitability changes. Increasing the size of the frontopolar reference electrode rendered stimulation over this cortex functionally inefficient, but did not com- promise the tDCS-generated motor cortical excitability shifts. Thus tDCS-generated modulations of cortical excitability can be focused by reducing the size of the stimulation electrode and by increasing the size of the reference electrode. For future applications of tDCS, such paradigms may help to achieve more selective tDCS effects.","author":[{"dropping-particle":"","family":"Nitsche","given":"Ma","non-dropping-particle":"","parse-names":false,"suffix":""},{"dropping-particle":"","family":"Doemkes","given":"S","non-dropping-particle":"","parse-names":false,"suffix":""}],"container-title":"Journal of neurophysiol","id":"ITEM-1","issued":{"date-parts":[["2007"]]},"page":"3109-3117","title":"Shaping the effects of transcranial direct current stimulation of the human motor cortex","type":"article-journal"},"uris":["http://www.mendeley.com/documents/?uuid=49ea4611-22e8-48ca-a2d2-6e26be9901d2"]}],"mendeley":{"formattedCitation":"(Nitsche and Doemkes, 2007)","plainTextFormattedCitation":"(Nitsche and Doemkes, 2007)","previouslyFormattedCitation":"(Nitsche and Doemkes, 2007)"},"properties":{"noteIndex":0},"schema":"https://github.com/citation-style-language/schema/raw/master/csl-citation.json"}</w:instrText>
      </w:r>
      <w:r w:rsidR="009B5A11" w:rsidRPr="005F4689">
        <w:rPr>
          <w:lang w:val="en-US"/>
        </w:rPr>
        <w:fldChar w:fldCharType="separate"/>
      </w:r>
      <w:r w:rsidR="00FE2C60" w:rsidRPr="005F4689">
        <w:rPr>
          <w:noProof/>
          <w:lang w:val="en-US"/>
        </w:rPr>
        <w:t>(Nitsche and Doemkes, 2007)</w:t>
      </w:r>
      <w:r w:rsidR="009B5A11" w:rsidRPr="005F4689">
        <w:rPr>
          <w:lang w:val="en-US"/>
        </w:rPr>
        <w:fldChar w:fldCharType="end"/>
      </w:r>
      <w:r w:rsidR="009B5A11" w:rsidRPr="005F4689">
        <w:rPr>
          <w:lang w:val="en-US"/>
        </w:rPr>
        <w:t xml:space="preserve">. </w:t>
      </w:r>
      <w:r w:rsidR="00265F19" w:rsidRPr="005F4689">
        <w:rPr>
          <w:lang w:val="en-US"/>
        </w:rPr>
        <w:t xml:space="preserve">The electrodes </w:t>
      </w:r>
      <w:r w:rsidRPr="005F4689">
        <w:rPr>
          <w:lang w:val="en-US"/>
        </w:rPr>
        <w:t>we</w:t>
      </w:r>
      <w:r w:rsidR="00265F19" w:rsidRPr="005F4689">
        <w:rPr>
          <w:lang w:val="en-US"/>
        </w:rPr>
        <w:t>re attached to the participants’</w:t>
      </w:r>
      <w:r w:rsidRPr="005F4689">
        <w:rPr>
          <w:lang w:val="en-US"/>
        </w:rPr>
        <w:t xml:space="preserve"> head</w:t>
      </w:r>
      <w:r w:rsidR="00265F19" w:rsidRPr="005F4689">
        <w:rPr>
          <w:lang w:val="en-US"/>
        </w:rPr>
        <w:t>s</w:t>
      </w:r>
      <w:r w:rsidRPr="005F4689">
        <w:rPr>
          <w:lang w:val="en-US"/>
        </w:rPr>
        <w:t xml:space="preserve"> using elasti</w:t>
      </w:r>
      <w:r w:rsidR="003E7954" w:rsidRPr="005F4689">
        <w:rPr>
          <w:lang w:val="en-US"/>
        </w:rPr>
        <w:t>c straps</w:t>
      </w:r>
      <w:r w:rsidR="00265F19" w:rsidRPr="005F4689">
        <w:rPr>
          <w:lang w:val="en-US"/>
        </w:rPr>
        <w:t xml:space="preserve"> in a pair of saline-soaked sponges</w:t>
      </w:r>
      <w:r w:rsidR="003E7954" w:rsidRPr="005F4689">
        <w:rPr>
          <w:lang w:val="en-US"/>
        </w:rPr>
        <w:t>. To minimize impedance</w:t>
      </w:r>
      <w:r w:rsidRPr="005F4689">
        <w:rPr>
          <w:lang w:val="en-US"/>
        </w:rPr>
        <w:t xml:space="preserve">, the scalp was </w:t>
      </w:r>
      <w:r w:rsidR="00265F19" w:rsidRPr="005F4689">
        <w:rPr>
          <w:lang w:val="en-US"/>
        </w:rPr>
        <w:t xml:space="preserve">carefully </w:t>
      </w:r>
      <w:r w:rsidRPr="005F4689">
        <w:rPr>
          <w:lang w:val="en-US"/>
        </w:rPr>
        <w:t>cleaned with 70% isopropyl alcohol pads before attaching the electrodes</w:t>
      </w:r>
      <w:r w:rsidR="003E7954" w:rsidRPr="005F4689">
        <w:rPr>
          <w:lang w:val="en-US"/>
        </w:rPr>
        <w:t xml:space="preserve"> to the head</w:t>
      </w:r>
      <w:r w:rsidR="00F94FD2" w:rsidRPr="005F4689">
        <w:rPr>
          <w:lang w:val="en-US"/>
        </w:rPr>
        <w:t xml:space="preserve">. </w:t>
      </w:r>
      <w:r w:rsidR="008C3FAE" w:rsidRPr="00592DD6">
        <w:rPr>
          <w:lang w:val="en-US"/>
        </w:rPr>
        <w:t>The impedance of stimulation electrodes was always kept below 10 kΩ for each participant.</w:t>
      </w:r>
      <w:r w:rsidR="008C3FAE" w:rsidRPr="005F4689">
        <w:rPr>
          <w:lang w:val="en-US"/>
        </w:rPr>
        <w:t xml:space="preserve"> </w:t>
      </w:r>
      <w:r w:rsidRPr="005F4689">
        <w:rPr>
          <w:lang w:val="en-US"/>
        </w:rPr>
        <w:t xml:space="preserve">To minimize side effects, such as itching or tingling sensations, current was ramped up and down for 30 s before and after stimulation. During </w:t>
      </w:r>
      <w:r w:rsidRPr="005F4689">
        <w:rPr>
          <w:i/>
          <w:lang w:val="en-US"/>
        </w:rPr>
        <w:t>verum</w:t>
      </w:r>
      <w:r w:rsidRPr="005F4689">
        <w:rPr>
          <w:lang w:val="en-US"/>
        </w:rPr>
        <w:t xml:space="preserve"> stimulation</w:t>
      </w:r>
      <w:r w:rsidR="00265F19" w:rsidRPr="005F4689">
        <w:rPr>
          <w:lang w:val="en-US"/>
        </w:rPr>
        <w:t>,</w:t>
      </w:r>
      <w:r w:rsidRPr="005F4689">
        <w:rPr>
          <w:lang w:val="en-US"/>
        </w:rPr>
        <w:t xml:space="preserve"> current was </w:t>
      </w:r>
      <w:r w:rsidR="00265F19" w:rsidRPr="005F4689">
        <w:rPr>
          <w:lang w:val="en-US"/>
        </w:rPr>
        <w:t>delivered</w:t>
      </w:r>
      <w:r w:rsidRPr="005F4689">
        <w:rPr>
          <w:lang w:val="en-US"/>
        </w:rPr>
        <w:t xml:space="preserve"> for 20 min, </w:t>
      </w:r>
      <w:r w:rsidR="00265F19" w:rsidRPr="005F4689">
        <w:rPr>
          <w:lang w:val="en-US"/>
        </w:rPr>
        <w:t xml:space="preserve">while </w:t>
      </w:r>
      <w:r w:rsidRPr="005F4689">
        <w:rPr>
          <w:lang w:val="en-US"/>
        </w:rPr>
        <w:t xml:space="preserve">during sham stimulation current was </w:t>
      </w:r>
      <w:r w:rsidRPr="005F4689">
        <w:rPr>
          <w:lang w:val="en-US"/>
        </w:rPr>
        <w:lastRenderedPageBreak/>
        <w:t xml:space="preserve">maintained for only 30 s. </w:t>
      </w:r>
      <w:r w:rsidR="00BB06A0" w:rsidRPr="005F4689">
        <w:rPr>
          <w:lang w:val="en-US"/>
        </w:rPr>
        <w:t>Five</w:t>
      </w:r>
      <w:r w:rsidR="00265F19" w:rsidRPr="005F4689">
        <w:rPr>
          <w:lang w:val="en-US"/>
        </w:rPr>
        <w:t xml:space="preserve"> minutes after the onset of stimulation, the experimental task was started. </w:t>
      </w:r>
      <w:r w:rsidR="004C1015" w:rsidRPr="005F4689">
        <w:rPr>
          <w:lang w:val="en-US"/>
        </w:rPr>
        <w:t>A</w:t>
      </w:r>
      <w:r w:rsidR="004C0BC8" w:rsidRPr="005F4689">
        <w:rPr>
          <w:lang w:val="en-US"/>
        </w:rPr>
        <w:t xml:space="preserve">t the end of each testing session </w:t>
      </w:r>
      <w:r w:rsidR="004C1015" w:rsidRPr="005F4689">
        <w:rPr>
          <w:lang w:val="en-US"/>
        </w:rPr>
        <w:t>all</w:t>
      </w:r>
      <w:r w:rsidR="00E13BDE" w:rsidRPr="005F4689">
        <w:rPr>
          <w:lang w:val="en-US"/>
        </w:rPr>
        <w:t xml:space="preserve"> </w:t>
      </w:r>
      <w:r w:rsidR="004C0BC8" w:rsidRPr="005F4689">
        <w:rPr>
          <w:lang w:val="en-US"/>
        </w:rPr>
        <w:t>participants</w:t>
      </w:r>
      <w:r w:rsidR="00A735DC" w:rsidRPr="005F4689">
        <w:rPr>
          <w:lang w:val="en-US"/>
        </w:rPr>
        <w:t xml:space="preserve"> </w:t>
      </w:r>
      <w:r w:rsidR="004C0BC8" w:rsidRPr="005F4689">
        <w:rPr>
          <w:lang w:val="en-US"/>
        </w:rPr>
        <w:t>were asked</w:t>
      </w:r>
      <w:r w:rsidR="0056199B" w:rsidRPr="005F4689">
        <w:rPr>
          <w:lang w:val="en-US"/>
        </w:rPr>
        <w:t xml:space="preserve"> about their estimate whether </w:t>
      </w:r>
      <w:r w:rsidR="00A735DC" w:rsidRPr="005F4689">
        <w:rPr>
          <w:lang w:val="en-US"/>
        </w:rPr>
        <w:t xml:space="preserve">sham or </w:t>
      </w:r>
      <w:r w:rsidR="00A735DC" w:rsidRPr="005F4689">
        <w:rPr>
          <w:i/>
          <w:lang w:val="en-US"/>
        </w:rPr>
        <w:t>verum</w:t>
      </w:r>
      <w:r w:rsidR="00A735DC" w:rsidRPr="005F4689">
        <w:rPr>
          <w:lang w:val="en-US"/>
        </w:rPr>
        <w:t xml:space="preserve"> stimulation</w:t>
      </w:r>
      <w:r w:rsidR="0056199B" w:rsidRPr="005F4689">
        <w:rPr>
          <w:lang w:val="en-US"/>
        </w:rPr>
        <w:t xml:space="preserve"> was administered</w:t>
      </w:r>
      <w:r w:rsidR="002B519E" w:rsidRPr="005F4689">
        <w:rPr>
          <w:lang w:val="en-US"/>
        </w:rPr>
        <w:t>.</w:t>
      </w:r>
      <w:r w:rsidR="00ED718B" w:rsidRPr="005F4689">
        <w:rPr>
          <w:lang w:val="en-US"/>
        </w:rPr>
        <w:t xml:space="preserve"> </w:t>
      </w:r>
      <w:r w:rsidR="00265F19" w:rsidRPr="005F4689">
        <w:rPr>
          <w:lang w:val="en-US"/>
        </w:rPr>
        <w:t>Successful b</w:t>
      </w:r>
      <w:r w:rsidR="00AE5210" w:rsidRPr="005F4689">
        <w:rPr>
          <w:lang w:val="en-US"/>
        </w:rPr>
        <w:t xml:space="preserve">linding was tested </w:t>
      </w:r>
      <w:r w:rsidR="00963009">
        <w:rPr>
          <w:lang w:val="en-US"/>
        </w:rPr>
        <w:t xml:space="preserve">by questionnaires applying </w:t>
      </w:r>
      <w:r w:rsidR="00ED718B" w:rsidRPr="005F4689">
        <w:rPr>
          <w:lang w:val="en-US"/>
        </w:rPr>
        <w:t xml:space="preserve">binomial tests </w:t>
      </w:r>
      <w:r w:rsidR="00265F19" w:rsidRPr="005F4689">
        <w:rPr>
          <w:lang w:val="en-US"/>
        </w:rPr>
        <w:t>on false/right ratings at</w:t>
      </w:r>
      <w:r w:rsidR="003139DE" w:rsidRPr="005F4689">
        <w:rPr>
          <w:lang w:val="en-US"/>
        </w:rPr>
        <w:t xml:space="preserve"> a </w:t>
      </w:r>
      <w:r w:rsidR="003139DE" w:rsidRPr="00B4677D">
        <w:rPr>
          <w:i/>
          <w:lang w:val="en-US"/>
        </w:rPr>
        <w:t>p</w:t>
      </w:r>
      <w:r w:rsidR="003139DE" w:rsidRPr="005F4689">
        <w:rPr>
          <w:lang w:val="en-US"/>
        </w:rPr>
        <w:t>-level of .05</w:t>
      </w:r>
      <w:r w:rsidR="00ED718B" w:rsidRPr="005F4689">
        <w:rPr>
          <w:lang w:val="en-US"/>
        </w:rPr>
        <w:t xml:space="preserve">. </w:t>
      </w:r>
    </w:p>
    <w:p w14:paraId="7A800B95" w14:textId="77777777" w:rsidR="00721E10" w:rsidRPr="00963009" w:rsidRDefault="00721E10" w:rsidP="00B662EE">
      <w:pPr>
        <w:widowControl w:val="0"/>
        <w:spacing w:line="480" w:lineRule="auto"/>
        <w:jc w:val="both"/>
        <w:rPr>
          <w:b/>
          <w:bCs/>
          <w:iCs/>
          <w:lang w:val="en-US"/>
        </w:rPr>
      </w:pPr>
    </w:p>
    <w:p w14:paraId="7C4CF5A6" w14:textId="310027D0" w:rsidR="00721E10" w:rsidRPr="00FC4716" w:rsidRDefault="008359AA" w:rsidP="00B662EE">
      <w:pPr>
        <w:widowControl w:val="0"/>
        <w:spacing w:line="480" w:lineRule="auto"/>
        <w:jc w:val="both"/>
        <w:rPr>
          <w:lang w:val="en-US"/>
        </w:rPr>
      </w:pPr>
      <w:r w:rsidRPr="005F4689">
        <w:rPr>
          <w:b/>
          <w:bCs/>
          <w:iCs/>
          <w:lang w:val="en-US"/>
        </w:rPr>
        <w:t>Behavi</w:t>
      </w:r>
      <w:r w:rsidR="000D1AF2" w:rsidRPr="005F4689">
        <w:rPr>
          <w:b/>
          <w:bCs/>
          <w:iCs/>
          <w:lang w:val="en-US"/>
        </w:rPr>
        <w:t>o</w:t>
      </w:r>
      <w:r w:rsidR="000A7772" w:rsidRPr="005F4689">
        <w:rPr>
          <w:b/>
          <w:bCs/>
          <w:iCs/>
          <w:lang w:val="en-US"/>
        </w:rPr>
        <w:t>ral data analysi</w:t>
      </w:r>
      <w:r w:rsidR="00D67469" w:rsidRPr="005F4689">
        <w:rPr>
          <w:b/>
          <w:bCs/>
          <w:iCs/>
          <w:lang w:val="en-US"/>
        </w:rPr>
        <w:t>s.</w:t>
      </w:r>
      <w:r w:rsidR="00D67469" w:rsidRPr="005F4689">
        <w:rPr>
          <w:b/>
          <w:bCs/>
          <w:i/>
          <w:iCs/>
          <w:lang w:val="en-US"/>
        </w:rPr>
        <w:t xml:space="preserve"> </w:t>
      </w:r>
      <w:r w:rsidR="000D1AF2" w:rsidRPr="005F4689">
        <w:rPr>
          <w:bCs/>
          <w:iCs/>
          <w:lang w:val="en-US"/>
        </w:rPr>
        <w:t>Behavio</w:t>
      </w:r>
      <w:r w:rsidR="00A33D2E" w:rsidRPr="005F4689">
        <w:rPr>
          <w:bCs/>
          <w:iCs/>
          <w:lang w:val="en-US"/>
        </w:rPr>
        <w:t>ral</w:t>
      </w:r>
      <w:r w:rsidR="00D67469" w:rsidRPr="005F4689">
        <w:rPr>
          <w:lang w:val="en-US"/>
        </w:rPr>
        <w:t xml:space="preserve"> performance was</w:t>
      </w:r>
      <w:r w:rsidR="00640B96" w:rsidRPr="005F4689">
        <w:rPr>
          <w:lang w:val="en-US"/>
        </w:rPr>
        <w:t xml:space="preserve"> </w:t>
      </w:r>
      <w:r w:rsidR="00D67469" w:rsidRPr="005F4689">
        <w:rPr>
          <w:lang w:val="en-US"/>
        </w:rPr>
        <w:t xml:space="preserve">quantified as choices of the stimulus with </w:t>
      </w:r>
      <w:r w:rsidR="000E6AC6" w:rsidRPr="005F4689">
        <w:rPr>
          <w:lang w:val="en-US"/>
        </w:rPr>
        <w:t xml:space="preserve">the </w:t>
      </w:r>
      <w:r w:rsidR="00D67469" w:rsidRPr="005F4689">
        <w:rPr>
          <w:lang w:val="en-US"/>
        </w:rPr>
        <w:t>80% re</w:t>
      </w:r>
      <w:r w:rsidR="000E6AC6" w:rsidRPr="005F4689">
        <w:rPr>
          <w:lang w:val="en-US"/>
        </w:rPr>
        <w:t>ward probability (</w:t>
      </w:r>
      <w:r w:rsidR="001E11FF" w:rsidRPr="005F4689">
        <w:rPr>
          <w:lang w:val="en-US"/>
        </w:rPr>
        <w:t>correct</w:t>
      </w:r>
      <w:r w:rsidR="000E6AC6" w:rsidRPr="005F4689">
        <w:rPr>
          <w:lang w:val="en-US"/>
        </w:rPr>
        <w:t xml:space="preserve"> choices)</w:t>
      </w:r>
      <w:r w:rsidR="000D1AF2" w:rsidRPr="005F4689">
        <w:rPr>
          <w:lang w:val="en-US"/>
        </w:rPr>
        <w:t xml:space="preserve"> </w:t>
      </w:r>
      <w:r w:rsidR="00992CB0">
        <w:rPr>
          <w:lang w:val="en-US"/>
        </w:rPr>
        <w:t xml:space="preserve">using </w:t>
      </w:r>
      <w:r w:rsidR="00992CB0" w:rsidRPr="005F4689">
        <w:rPr>
          <w:lang w:val="en-US"/>
        </w:rPr>
        <w:t>MATLAB (The MathWorks</w:t>
      </w:r>
      <w:r w:rsidR="00992CB0">
        <w:rPr>
          <w:lang w:val="en-US"/>
        </w:rPr>
        <w:t xml:space="preserve">, </w:t>
      </w:r>
      <w:r w:rsidR="00945731">
        <w:rPr>
          <w:lang w:val="en-US"/>
        </w:rPr>
        <w:t xml:space="preserve">version </w:t>
      </w:r>
      <w:r w:rsidR="00945731" w:rsidRPr="00945731">
        <w:rPr>
          <w:lang w:val="en-US"/>
        </w:rPr>
        <w:t>9.1.0.441655</w:t>
      </w:r>
      <w:r w:rsidR="00945731">
        <w:rPr>
          <w:lang w:val="en-US"/>
        </w:rPr>
        <w:t xml:space="preserve">, </w:t>
      </w:r>
      <w:r w:rsidR="00992CB0">
        <w:rPr>
          <w:lang w:val="en-US"/>
        </w:rPr>
        <w:t xml:space="preserve">R2016b) </w:t>
      </w:r>
      <w:r w:rsidR="000D1AF2" w:rsidRPr="005F4689">
        <w:rPr>
          <w:lang w:val="en-US"/>
        </w:rPr>
        <w:t>and was analyz</w:t>
      </w:r>
      <w:r w:rsidR="00331EF8" w:rsidRPr="005F4689">
        <w:rPr>
          <w:lang w:val="en-US"/>
        </w:rPr>
        <w:t xml:space="preserve">ed using </w:t>
      </w:r>
      <w:r w:rsidR="000E5E72" w:rsidRPr="005F4689">
        <w:rPr>
          <w:lang w:val="en-US"/>
        </w:rPr>
        <w:t xml:space="preserve">a </w:t>
      </w:r>
      <w:r w:rsidR="00175F11" w:rsidRPr="005F4689">
        <w:rPr>
          <w:lang w:val="en-US"/>
        </w:rPr>
        <w:t>mixed-design ANOVA</w:t>
      </w:r>
      <w:r w:rsidR="005C22AC" w:rsidRPr="005F4689">
        <w:rPr>
          <w:lang w:val="en-US"/>
        </w:rPr>
        <w:t xml:space="preserve"> </w:t>
      </w:r>
      <w:r w:rsidR="00963009">
        <w:rPr>
          <w:lang w:val="en-US"/>
        </w:rPr>
        <w:t xml:space="preserve">in JASP </w:t>
      </w:r>
      <w:r w:rsidR="00B27573">
        <w:rPr>
          <w:lang w:val="en-US"/>
        </w:rPr>
        <w:t xml:space="preserve">(JASP </w:t>
      </w:r>
      <w:r w:rsidR="00992CB0">
        <w:rPr>
          <w:lang w:val="en-US"/>
        </w:rPr>
        <w:t xml:space="preserve">Team, JASP Version 0.12.1, 2020) </w:t>
      </w:r>
      <w:r w:rsidR="005C22AC" w:rsidRPr="005F4689">
        <w:rPr>
          <w:lang w:val="en-US"/>
        </w:rPr>
        <w:t>with</w:t>
      </w:r>
      <w:r w:rsidR="000E6AC6" w:rsidRPr="005F4689">
        <w:rPr>
          <w:lang w:val="en-US"/>
        </w:rPr>
        <w:t xml:space="preserve"> within-subject</w:t>
      </w:r>
      <w:r w:rsidR="00476123" w:rsidRPr="005F4689">
        <w:rPr>
          <w:lang w:val="en-US"/>
        </w:rPr>
        <w:t>s</w:t>
      </w:r>
      <w:r w:rsidR="000E6AC6" w:rsidRPr="005F4689">
        <w:rPr>
          <w:lang w:val="en-US"/>
        </w:rPr>
        <w:t xml:space="preserve"> </w:t>
      </w:r>
      <w:r w:rsidR="005F1EB2" w:rsidRPr="005F4689">
        <w:rPr>
          <w:lang w:val="en-US"/>
        </w:rPr>
        <w:t xml:space="preserve">factors </w:t>
      </w:r>
      <w:r w:rsidR="00281A74" w:rsidRPr="005F4689">
        <w:rPr>
          <w:lang w:val="en-US"/>
        </w:rPr>
        <w:t>stimulation</w:t>
      </w:r>
      <w:r w:rsidR="005F1EB2" w:rsidRPr="005F4689">
        <w:rPr>
          <w:lang w:val="en-US"/>
        </w:rPr>
        <w:t xml:space="preserve"> </w:t>
      </w:r>
      <w:r w:rsidR="00D74865" w:rsidRPr="005F4689">
        <w:rPr>
          <w:lang w:val="en-US"/>
        </w:rPr>
        <w:t>(</w:t>
      </w:r>
      <w:r w:rsidR="00476123" w:rsidRPr="005F4689">
        <w:rPr>
          <w:lang w:val="en-US"/>
        </w:rPr>
        <w:t xml:space="preserve">sham stimulation, </w:t>
      </w:r>
      <w:r w:rsidR="00EE2995" w:rsidRPr="005F4689">
        <w:rPr>
          <w:i/>
          <w:lang w:val="en-US"/>
        </w:rPr>
        <w:t>verum</w:t>
      </w:r>
      <w:bookmarkStart w:id="0" w:name="__DdeLink__92_594531393"/>
      <w:r w:rsidR="00476123" w:rsidRPr="005F4689">
        <w:rPr>
          <w:lang w:val="en-US"/>
        </w:rPr>
        <w:t xml:space="preserve"> stimulation</w:t>
      </w:r>
      <w:r w:rsidR="00E3467D" w:rsidRPr="005F4689">
        <w:rPr>
          <w:lang w:val="en-US"/>
        </w:rPr>
        <w:t>)</w:t>
      </w:r>
      <w:r w:rsidR="00663A77">
        <w:rPr>
          <w:lang w:val="en-US"/>
        </w:rPr>
        <w:t xml:space="preserve">, </w:t>
      </w:r>
      <w:r w:rsidR="00E3467D" w:rsidRPr="005F4689">
        <w:rPr>
          <w:lang w:val="en-US"/>
        </w:rPr>
        <w:t>phase (</w:t>
      </w:r>
      <w:r w:rsidR="005F1EB2" w:rsidRPr="005F4689">
        <w:rPr>
          <w:lang w:val="en-US"/>
        </w:rPr>
        <w:t>pre</w:t>
      </w:r>
      <w:r w:rsidR="00E3467D" w:rsidRPr="005F4689">
        <w:rPr>
          <w:lang w:val="en-US"/>
        </w:rPr>
        <w:t>-reversal</w:t>
      </w:r>
      <w:bookmarkEnd w:id="0"/>
      <w:r w:rsidR="000E6AC6" w:rsidRPr="005F4689">
        <w:rPr>
          <w:lang w:val="en-US"/>
        </w:rPr>
        <w:t xml:space="preserve">, </w:t>
      </w:r>
      <w:r w:rsidR="00E3467D" w:rsidRPr="005F4689">
        <w:rPr>
          <w:lang w:val="en-US"/>
        </w:rPr>
        <w:t>reversal</w:t>
      </w:r>
      <w:r w:rsidR="0072021A">
        <w:rPr>
          <w:lang w:val="en-US"/>
        </w:rPr>
        <w:t xml:space="preserve">, and </w:t>
      </w:r>
      <w:r w:rsidR="00E3467D" w:rsidRPr="005F4689">
        <w:rPr>
          <w:lang w:val="en-US"/>
        </w:rPr>
        <w:t>post-reversal</w:t>
      </w:r>
      <w:r w:rsidR="00476123" w:rsidRPr="005F4689">
        <w:rPr>
          <w:lang w:val="en-US"/>
        </w:rPr>
        <w:t xml:space="preserve"> phase</w:t>
      </w:r>
      <w:r w:rsidR="00D67469" w:rsidRPr="005F4689">
        <w:rPr>
          <w:lang w:val="en-US"/>
        </w:rPr>
        <w:t>)</w:t>
      </w:r>
      <w:r w:rsidR="00175F11" w:rsidRPr="005F4689">
        <w:rPr>
          <w:lang w:val="en-US"/>
        </w:rPr>
        <w:t xml:space="preserve"> and between-subject</w:t>
      </w:r>
      <w:r w:rsidR="00476123" w:rsidRPr="005F4689">
        <w:rPr>
          <w:lang w:val="en-US"/>
        </w:rPr>
        <w:t>s</w:t>
      </w:r>
      <w:r w:rsidR="00175F11" w:rsidRPr="005F4689">
        <w:rPr>
          <w:lang w:val="en-US"/>
        </w:rPr>
        <w:t xml:space="preserve"> factor group (a</w:t>
      </w:r>
      <w:r w:rsidR="00671DFF">
        <w:rPr>
          <w:lang w:val="en-US"/>
        </w:rPr>
        <w:t>-</w:t>
      </w:r>
      <w:r w:rsidR="00476123" w:rsidRPr="005F4689">
        <w:rPr>
          <w:lang w:val="en-US"/>
        </w:rPr>
        <w:t xml:space="preserve">tDCS group, </w:t>
      </w:r>
      <w:r w:rsidR="00175F11" w:rsidRPr="005F4689">
        <w:rPr>
          <w:lang w:val="en-US"/>
        </w:rPr>
        <w:t>c</w:t>
      </w:r>
      <w:r w:rsidR="00671DFF">
        <w:rPr>
          <w:lang w:val="en-US"/>
        </w:rPr>
        <w:t>-</w:t>
      </w:r>
      <w:r w:rsidR="00175F11" w:rsidRPr="005F4689">
        <w:rPr>
          <w:lang w:val="en-US"/>
        </w:rPr>
        <w:t>tDCS group)</w:t>
      </w:r>
      <w:r w:rsidR="00D67469" w:rsidRPr="005F4689">
        <w:rPr>
          <w:lang w:val="en-US"/>
        </w:rPr>
        <w:t xml:space="preserve">. </w:t>
      </w:r>
      <w:r w:rsidR="00640B96" w:rsidRPr="005F4689">
        <w:rPr>
          <w:lang w:val="en-US"/>
        </w:rPr>
        <w:t>Further</w:t>
      </w:r>
      <w:r w:rsidR="00D67469" w:rsidRPr="005F4689">
        <w:rPr>
          <w:lang w:val="en-US"/>
        </w:rPr>
        <w:t>, we investigated the effect of previous feedback</w:t>
      </w:r>
      <w:r w:rsidR="00E92EE0" w:rsidRPr="005F4689">
        <w:rPr>
          <w:lang w:val="en-US"/>
        </w:rPr>
        <w:t xml:space="preserve"> on subsequent </w:t>
      </w:r>
      <w:r w:rsidR="0072021A">
        <w:rPr>
          <w:lang w:val="en-US"/>
        </w:rPr>
        <w:t>choices</w:t>
      </w:r>
      <w:r w:rsidR="00D67469" w:rsidRPr="005F4689">
        <w:rPr>
          <w:lang w:val="en-US"/>
        </w:rPr>
        <w:t>. To this end</w:t>
      </w:r>
      <w:r w:rsidR="00E3467D" w:rsidRPr="005F4689">
        <w:rPr>
          <w:lang w:val="en-US"/>
        </w:rPr>
        <w:t>,</w:t>
      </w:r>
      <w:r w:rsidR="00D67469" w:rsidRPr="005F4689">
        <w:rPr>
          <w:lang w:val="en-US"/>
        </w:rPr>
        <w:t xml:space="preserve"> we </w:t>
      </w:r>
      <w:r w:rsidR="00FE5F40">
        <w:rPr>
          <w:lang w:val="en-US"/>
        </w:rPr>
        <w:t xml:space="preserve">calculated </w:t>
      </w:r>
      <w:r w:rsidR="000776A4" w:rsidRPr="005F4689">
        <w:rPr>
          <w:lang w:val="en-US"/>
        </w:rPr>
        <w:t>stay-behavior</w:t>
      </w:r>
      <w:r w:rsidR="000776A4">
        <w:rPr>
          <w:lang w:val="en-US"/>
        </w:rPr>
        <w:t xml:space="preserve"> depending on feedback </w:t>
      </w:r>
      <w:r w:rsidR="00BE3124">
        <w:rPr>
          <w:lang w:val="en-US"/>
        </w:rPr>
        <w:t xml:space="preserve">(reward vs. punishment) </w:t>
      </w:r>
      <w:r w:rsidR="000776A4">
        <w:rPr>
          <w:lang w:val="en-US"/>
        </w:rPr>
        <w:t xml:space="preserve">in the previous trial (‘win-stay’ vs. ‘lose-stay’) and on the three phases of the task. </w:t>
      </w:r>
      <w:r w:rsidR="00DB13F6" w:rsidRPr="00FC4716">
        <w:rPr>
          <w:lang w:val="en-US"/>
        </w:rPr>
        <w:t>S</w:t>
      </w:r>
      <w:r w:rsidR="000979F1" w:rsidRPr="00FC4716">
        <w:rPr>
          <w:lang w:val="en-US"/>
        </w:rPr>
        <w:t>ubsequently</w:t>
      </w:r>
      <w:r w:rsidR="00DE02D6" w:rsidRPr="00FC4716">
        <w:rPr>
          <w:lang w:val="en-US"/>
        </w:rPr>
        <w:t xml:space="preserve">, </w:t>
      </w:r>
      <w:r w:rsidR="000979F1" w:rsidRPr="00FC4716">
        <w:rPr>
          <w:lang w:val="en-US"/>
        </w:rPr>
        <w:t xml:space="preserve">we performed </w:t>
      </w:r>
      <w:r w:rsidR="00DE02D6" w:rsidRPr="00FC4716">
        <w:rPr>
          <w:lang w:val="en-US"/>
        </w:rPr>
        <w:t xml:space="preserve">a </w:t>
      </w:r>
      <w:r w:rsidR="005B6795">
        <w:rPr>
          <w:lang w:val="en-US"/>
        </w:rPr>
        <w:t xml:space="preserve">mixed-design </w:t>
      </w:r>
      <w:r w:rsidR="003E757E" w:rsidRPr="00FC4716">
        <w:rPr>
          <w:lang w:val="en-US"/>
        </w:rPr>
        <w:t>ANOVA</w:t>
      </w:r>
      <w:r w:rsidR="00331EF8" w:rsidRPr="00FC4716">
        <w:rPr>
          <w:lang w:val="en-US"/>
        </w:rPr>
        <w:t xml:space="preserve"> </w:t>
      </w:r>
      <w:r w:rsidR="00992CB0">
        <w:rPr>
          <w:lang w:val="en-US"/>
        </w:rPr>
        <w:t xml:space="preserve">using JASP </w:t>
      </w:r>
      <w:r w:rsidR="00DB13F6" w:rsidRPr="00FC4716">
        <w:rPr>
          <w:lang w:val="en-US"/>
        </w:rPr>
        <w:t>on</w:t>
      </w:r>
      <w:r w:rsidR="000D1AF2">
        <w:rPr>
          <w:lang w:val="en-US"/>
        </w:rPr>
        <w:t xml:space="preserve"> stay-behavio</w:t>
      </w:r>
      <w:r w:rsidR="00DB13F6" w:rsidRPr="00FC4716">
        <w:rPr>
          <w:lang w:val="en-US"/>
        </w:rPr>
        <w:t xml:space="preserve">r </w:t>
      </w:r>
      <w:r w:rsidR="003E757E" w:rsidRPr="00FC4716">
        <w:rPr>
          <w:lang w:val="en-US"/>
        </w:rPr>
        <w:t>with</w:t>
      </w:r>
      <w:r w:rsidR="006A3896" w:rsidRPr="00FC4716">
        <w:rPr>
          <w:lang w:val="en-US"/>
        </w:rPr>
        <w:t xml:space="preserve"> within-subject</w:t>
      </w:r>
      <w:r w:rsidR="00D35F1F">
        <w:rPr>
          <w:lang w:val="en-US"/>
        </w:rPr>
        <w:t>s</w:t>
      </w:r>
      <w:r w:rsidR="006A3896" w:rsidRPr="00FC4716">
        <w:rPr>
          <w:lang w:val="en-US"/>
        </w:rPr>
        <w:t xml:space="preserve"> </w:t>
      </w:r>
      <w:r w:rsidR="00D67469" w:rsidRPr="00FC4716">
        <w:rPr>
          <w:lang w:val="en-US"/>
        </w:rPr>
        <w:t xml:space="preserve">factors </w:t>
      </w:r>
      <w:r w:rsidR="00281A74">
        <w:rPr>
          <w:lang w:val="en-US"/>
        </w:rPr>
        <w:t>stimulation</w:t>
      </w:r>
      <w:r w:rsidR="006B6D99">
        <w:rPr>
          <w:lang w:val="en-US"/>
        </w:rPr>
        <w:t>, feedback</w:t>
      </w:r>
      <w:r w:rsidR="003E757E" w:rsidRPr="00FC4716">
        <w:rPr>
          <w:lang w:val="en-US"/>
        </w:rPr>
        <w:t xml:space="preserve"> and phase</w:t>
      </w:r>
      <w:r w:rsidR="00D35F1F">
        <w:rPr>
          <w:lang w:val="en-US"/>
        </w:rPr>
        <w:t>,</w:t>
      </w:r>
      <w:r w:rsidR="005B6795">
        <w:rPr>
          <w:lang w:val="en-US"/>
        </w:rPr>
        <w:t xml:space="preserve"> and between-subject</w:t>
      </w:r>
      <w:r w:rsidR="00D35F1F">
        <w:rPr>
          <w:lang w:val="en-US"/>
        </w:rPr>
        <w:t>s</w:t>
      </w:r>
      <w:r w:rsidR="005B6795">
        <w:rPr>
          <w:lang w:val="en-US"/>
        </w:rPr>
        <w:t xml:space="preserve"> factor group</w:t>
      </w:r>
      <w:r w:rsidR="0083209D" w:rsidRPr="00FC4716">
        <w:rPr>
          <w:lang w:val="en-US"/>
        </w:rPr>
        <w:t>.</w:t>
      </w:r>
      <w:r w:rsidR="00BC6271">
        <w:rPr>
          <w:lang w:val="en-US"/>
        </w:rPr>
        <w:t xml:space="preserve"> </w:t>
      </w:r>
      <w:r w:rsidR="00C04AF2" w:rsidRPr="00FC4716">
        <w:rPr>
          <w:lang w:val="en-US"/>
        </w:rPr>
        <w:t xml:space="preserve">In case of violated assumptions of sphericity, we report </w:t>
      </w:r>
      <w:r w:rsidR="00B95903" w:rsidRPr="00FC4716">
        <w:rPr>
          <w:lang w:val="en-US"/>
        </w:rPr>
        <w:t>Greenhouse-G</w:t>
      </w:r>
      <w:r w:rsidR="00C04AF2" w:rsidRPr="00FC4716">
        <w:rPr>
          <w:lang w:val="en-US"/>
        </w:rPr>
        <w:t xml:space="preserve">eisser corrected </w:t>
      </w:r>
      <w:r w:rsidR="00C04AF2" w:rsidRPr="00B4677D">
        <w:rPr>
          <w:i/>
          <w:lang w:val="en-US"/>
        </w:rPr>
        <w:t>F</w:t>
      </w:r>
      <w:r w:rsidR="00C04AF2" w:rsidRPr="00FC4716">
        <w:rPr>
          <w:lang w:val="en-US"/>
        </w:rPr>
        <w:t>-values.</w:t>
      </w:r>
    </w:p>
    <w:p w14:paraId="4C3F00A9" w14:textId="77777777" w:rsidR="00721E10" w:rsidRPr="00FC4716" w:rsidRDefault="00721E10" w:rsidP="00B662EE">
      <w:pPr>
        <w:widowControl w:val="0"/>
        <w:spacing w:line="480" w:lineRule="auto"/>
        <w:jc w:val="both"/>
        <w:rPr>
          <w:lang w:val="en-US"/>
        </w:rPr>
      </w:pPr>
    </w:p>
    <w:p w14:paraId="10115030" w14:textId="47751C4A" w:rsidR="00B26F20" w:rsidRPr="00976F2F" w:rsidRDefault="00FC4716" w:rsidP="00976F2F">
      <w:pPr>
        <w:widowControl w:val="0"/>
        <w:spacing w:line="480" w:lineRule="auto"/>
        <w:jc w:val="both"/>
        <w:rPr>
          <w:b/>
          <w:iCs/>
          <w:lang w:val="en-US"/>
        </w:rPr>
      </w:pPr>
      <w:r w:rsidRPr="00FC4716">
        <w:rPr>
          <w:b/>
          <w:iCs/>
          <w:lang w:val="en-US"/>
        </w:rPr>
        <w:t>Computational model</w:t>
      </w:r>
      <w:r w:rsidR="009D446D" w:rsidRPr="00FC4716">
        <w:rPr>
          <w:b/>
          <w:iCs/>
          <w:lang w:val="en-US"/>
        </w:rPr>
        <w:t>ing</w:t>
      </w:r>
      <w:r w:rsidR="002F0F9A">
        <w:rPr>
          <w:b/>
          <w:iCs/>
          <w:lang w:val="en-US"/>
        </w:rPr>
        <w:t xml:space="preserve"> of behavio</w:t>
      </w:r>
      <w:r w:rsidR="00D23C25" w:rsidRPr="00FC4716">
        <w:rPr>
          <w:b/>
          <w:iCs/>
          <w:lang w:val="en-US"/>
        </w:rPr>
        <w:t>r</w:t>
      </w:r>
      <w:r w:rsidR="00877018" w:rsidRPr="00FC4716">
        <w:rPr>
          <w:b/>
          <w:iCs/>
          <w:lang w:val="en-US"/>
        </w:rPr>
        <w:t xml:space="preserve">. </w:t>
      </w:r>
      <w:r w:rsidR="00B26F20" w:rsidRPr="00FC4716">
        <w:rPr>
          <w:rFonts w:eastAsia="Times New Roman"/>
          <w:color w:val="000000"/>
          <w:lang w:val="en-US"/>
        </w:rPr>
        <w:t xml:space="preserve">To </w:t>
      </w:r>
      <w:r w:rsidR="00E92EE0">
        <w:rPr>
          <w:rFonts w:eastAsia="Times New Roman"/>
          <w:color w:val="000000"/>
          <w:lang w:val="en-US"/>
        </w:rPr>
        <w:t>investigate</w:t>
      </w:r>
      <w:r w:rsidR="00B26F20" w:rsidRPr="00FC4716">
        <w:rPr>
          <w:rFonts w:eastAsia="Times New Roman"/>
          <w:color w:val="000000"/>
          <w:lang w:val="en-US"/>
        </w:rPr>
        <w:t xml:space="preserve"> the underlying mechanisms of flexible reward-based decision-making</w:t>
      </w:r>
      <w:r w:rsidR="000924F5">
        <w:rPr>
          <w:rFonts w:eastAsia="Times New Roman"/>
          <w:color w:val="000000"/>
          <w:lang w:val="en-US"/>
        </w:rPr>
        <w:t>,</w:t>
      </w:r>
      <w:r w:rsidR="00B26F20" w:rsidRPr="00FC4716">
        <w:rPr>
          <w:rFonts w:eastAsia="Times New Roman"/>
          <w:color w:val="000000"/>
          <w:lang w:val="en-US"/>
        </w:rPr>
        <w:t xml:space="preserve"> we </w:t>
      </w:r>
      <w:r w:rsidR="000803C5">
        <w:rPr>
          <w:lang w:val="en-US"/>
        </w:rPr>
        <w:t xml:space="preserve">formalized </w:t>
      </w:r>
      <w:r w:rsidR="00127E85">
        <w:rPr>
          <w:lang w:val="en-US"/>
        </w:rPr>
        <w:t xml:space="preserve">learning and </w:t>
      </w:r>
      <w:r w:rsidR="000803C5">
        <w:rPr>
          <w:lang w:val="en-US"/>
        </w:rPr>
        <w:t>decision-making processes via computational models</w:t>
      </w:r>
      <w:r w:rsidR="001C31CE">
        <w:rPr>
          <w:lang w:val="en-US"/>
        </w:rPr>
        <w:t xml:space="preserve"> </w:t>
      </w:r>
      <w:r w:rsidR="009A50A7">
        <w:rPr>
          <w:lang w:val="en-US"/>
        </w:rPr>
        <w:t xml:space="preserve">of </w:t>
      </w:r>
      <w:r w:rsidR="009A50A7">
        <w:rPr>
          <w:rFonts w:eastAsia="Times New Roman"/>
          <w:color w:val="000000"/>
          <w:lang w:val="en-US"/>
        </w:rPr>
        <w:t>RL</w:t>
      </w:r>
      <w:r w:rsidR="000803C5">
        <w:rPr>
          <w:rFonts w:eastAsia="Times New Roman"/>
          <w:color w:val="000000"/>
          <w:lang w:val="en-US"/>
        </w:rPr>
        <w:t xml:space="preserve">. </w:t>
      </w:r>
      <w:r w:rsidR="007966F8">
        <w:rPr>
          <w:color w:val="000000"/>
          <w:lang w:val="en-US"/>
        </w:rPr>
        <w:t>In RL</w:t>
      </w:r>
      <w:r w:rsidR="00CB7806">
        <w:rPr>
          <w:color w:val="000000"/>
          <w:lang w:val="en-US"/>
        </w:rPr>
        <w:t xml:space="preserve">, </w:t>
      </w:r>
      <w:r w:rsidR="000924F5">
        <w:rPr>
          <w:color w:val="000000"/>
          <w:lang w:val="en-US"/>
        </w:rPr>
        <w:t>values are learned from past experiences and choices are made ba</w:t>
      </w:r>
      <w:r w:rsidR="00F56B7C">
        <w:rPr>
          <w:color w:val="000000"/>
          <w:lang w:val="en-US"/>
        </w:rPr>
        <w:t>sed on maximized expected value</w:t>
      </w:r>
      <w:r w:rsidR="004336A5">
        <w:rPr>
          <w:color w:val="000000"/>
          <w:lang w:val="en-US"/>
        </w:rPr>
        <w:t xml:space="preserve"> </w:t>
      </w:r>
      <w:r w:rsidR="004336A5">
        <w:rPr>
          <w:color w:val="000000"/>
          <w:lang w:val="en-US"/>
        </w:rPr>
        <w:fldChar w:fldCharType="begin" w:fldLock="1"/>
      </w:r>
      <w:r w:rsidR="004336A5">
        <w:rPr>
          <w:color w:val="000000"/>
          <w:lang w:val="en-US"/>
        </w:rPr>
        <w:instrText>ADDIN CSL_CITATION {"citationItems":[{"id":"ITEM-1","itemData":{"DOI":"10.1109/TNN.1998.712192","ISBN":"0262193981","ISSN":"10459227","PMID":"18255791","abstract":"Reinforcement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learning.","author":[{"dropping-particle":"","family":"Sutton","given":"Richard S","non-dropping-particle":"","parse-names":false,"suffix":""},{"dropping-particle":"","family":"Barto","given":"Andrew G","non-dropping-particle":"","parse-names":false,"suffix":""}],"container-title":"IEEE Transactions on Neural Networks","id":"ITEM-1","issue":"5","issued":{"date-parts":[["1998"]]},"page":"1054-1054","title":"Reinforcement Learning: An Introduction","type":"article-journal","volume":"9"},"uris":["http://www.mendeley.com/documents/?uuid=646b53a6-4826-4a66-87ed-feb14ecb3c18"]}],"mendeley":{"formattedCitation":"(Sutton and Barto, 1998)","manualFormatting":"(Sutton and Barto, 1998)","plainTextFormattedCitation":"(Sutton and Barto, 1998)","previouslyFormattedCitation":"(Sutton and Barto, 1998)"},"properties":{"noteIndex":0},"schema":"https://github.com/citation-style-language/schema/raw/master/csl-citation.json"}</w:instrText>
      </w:r>
      <w:r w:rsidR="004336A5">
        <w:rPr>
          <w:color w:val="000000"/>
          <w:lang w:val="en-US"/>
        </w:rPr>
        <w:fldChar w:fldCharType="separate"/>
      </w:r>
      <w:r w:rsidR="004336A5" w:rsidRPr="009F64C5">
        <w:rPr>
          <w:noProof/>
          <w:color w:val="000000"/>
          <w:lang w:val="en-US"/>
        </w:rPr>
        <w:t>(Sutton and Barto, 1998)</w:t>
      </w:r>
      <w:r w:rsidR="004336A5">
        <w:rPr>
          <w:color w:val="000000"/>
          <w:lang w:val="en-US"/>
        </w:rPr>
        <w:fldChar w:fldCharType="end"/>
      </w:r>
      <w:r w:rsidR="009C5D86">
        <w:rPr>
          <w:color w:val="000000"/>
          <w:lang w:val="en-US"/>
        </w:rPr>
        <w:t xml:space="preserve">. </w:t>
      </w:r>
      <w:r w:rsidR="00B26F20" w:rsidRPr="00FC4716">
        <w:rPr>
          <w:rFonts w:eastAsia="Times New Roman"/>
          <w:color w:val="000000"/>
          <w:lang w:val="en-US"/>
        </w:rPr>
        <w:t xml:space="preserve">For all models, </w:t>
      </w:r>
      <w:r w:rsidR="007378B9">
        <w:rPr>
          <w:rFonts w:eastAsia="Times New Roman"/>
          <w:color w:val="000000"/>
          <w:lang w:val="en-US"/>
        </w:rPr>
        <w:t>expectations are updated via</w:t>
      </w:r>
      <w:r w:rsidR="00B26F20" w:rsidRPr="00FC4716">
        <w:rPr>
          <w:rFonts w:eastAsia="Times New Roman"/>
          <w:color w:val="000000"/>
          <w:lang w:val="en-US"/>
        </w:rPr>
        <w:t xml:space="preserve"> a </w:t>
      </w:r>
      <w:r w:rsidR="00C77B48">
        <w:rPr>
          <w:rFonts w:eastAsia="Times New Roman"/>
          <w:color w:val="000000"/>
          <w:lang w:val="en-US"/>
        </w:rPr>
        <w:t xml:space="preserve">reward </w:t>
      </w:r>
      <w:r w:rsidR="00B26F20" w:rsidRPr="00FC4716">
        <w:rPr>
          <w:rFonts w:eastAsia="Times New Roman"/>
          <w:color w:val="000000"/>
          <w:lang w:val="en-US"/>
        </w:rPr>
        <w:t>prediction error (</w:t>
      </w:r>
      <w:r w:rsidR="00C77B48">
        <w:rPr>
          <w:rFonts w:eastAsia="Times New Roman"/>
          <w:color w:val="000000"/>
          <w:lang w:val="en-US"/>
        </w:rPr>
        <w:t>R</w:t>
      </w:r>
      <w:r w:rsidR="00B26F20" w:rsidRPr="00FC4716">
        <w:rPr>
          <w:rFonts w:eastAsia="Times New Roman"/>
          <w:color w:val="000000"/>
          <w:lang w:val="en-US"/>
        </w:rPr>
        <w:t xml:space="preserve">PE) </w:t>
      </w:r>
      <w:r w:rsidR="00B26F20" w:rsidRPr="00FC4716">
        <w:rPr>
          <w:rFonts w:eastAsia="Times New Roman"/>
          <w:color w:val="000000"/>
          <w:lang w:val="en-US"/>
        </w:rPr>
        <w:sym w:font="Symbol" w:char="F064"/>
      </w:r>
      <w:r w:rsidR="00B26F20" w:rsidRPr="00FC4716">
        <w:rPr>
          <w:rFonts w:eastAsia="Times New Roman"/>
          <w:color w:val="000000"/>
          <w:lang w:val="en-US"/>
        </w:rPr>
        <w:t xml:space="preserve">: </w:t>
      </w:r>
    </w:p>
    <w:p w14:paraId="2C54FCB3" w14:textId="595871E6" w:rsidR="00B26F20" w:rsidRPr="00FC4716" w:rsidRDefault="00B26F20" w:rsidP="00B662EE">
      <w:pPr>
        <w:pStyle w:val="Textkrper"/>
        <w:spacing w:after="0" w:line="480" w:lineRule="auto"/>
        <w:jc w:val="center"/>
        <w:outlineLvl w:val="0"/>
        <w:rPr>
          <w:rFonts w:ascii="Times New Roman" w:eastAsiaTheme="minorEastAsia" w:hAnsi="Times New Roman" w:cs="Times New Roman"/>
        </w:rPr>
      </w:pPr>
      <w:r w:rsidRPr="00FC4716">
        <w:rPr>
          <w:rFonts w:ascii="Times New Roman" w:hAnsi="Times New Roman" w:cs="Times New Roman"/>
        </w:rPr>
        <w:t xml:space="preserve">(1) </w:t>
      </w:r>
      <m:oMath>
        <m:sSubSup>
          <m:sSubSupPr>
            <m:ctrlPr>
              <w:rPr>
                <w:rFonts w:ascii="Cambria Math" w:hAnsi="Cambria Math" w:cs="Times New Roman"/>
                <w:i/>
              </w:rPr>
            </m:ctrlPr>
          </m:sSubSupPr>
          <m:e>
            <m:r>
              <w:rPr>
                <w:rFonts w:ascii="Cambria Math" w:hAnsi="Cambria Math" w:cs="Times New Roman"/>
              </w:rPr>
              <m:t>δ</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C</m:t>
                </m:r>
              </m:sub>
            </m:sSub>
          </m:sub>
          <m:sup>
            <m:r>
              <w:rPr>
                <w:rFonts w:ascii="Cambria Math" w:hAnsi="Cambria Math" w:cs="Times New Roman"/>
              </w:rPr>
              <m:t>(k)</m:t>
            </m:r>
          </m:sup>
        </m:sSub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(k)</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(k)</m:t>
            </m:r>
          </m:sup>
        </m:sSubSup>
      </m:oMath>
    </w:p>
    <w:p w14:paraId="60EB3A59" w14:textId="0115E272" w:rsidR="00B26F20" w:rsidRPr="00FC4716" w:rsidRDefault="00C77B48" w:rsidP="00B662EE">
      <w:pPr>
        <w:pStyle w:val="Textbody"/>
        <w:spacing w:line="480" w:lineRule="auto"/>
        <w:jc w:val="both"/>
        <w:rPr>
          <w:sz w:val="24"/>
          <w:szCs w:val="24"/>
          <w:lang w:val="en-US"/>
        </w:rPr>
      </w:pPr>
      <w:r>
        <w:rPr>
          <w:sz w:val="24"/>
          <w:szCs w:val="24"/>
          <w:lang w:val="en-US"/>
        </w:rPr>
        <w:lastRenderedPageBreak/>
        <w:t xml:space="preserve">with </w:t>
      </w:r>
      <m:oMath>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c</m:t>
            </m:r>
          </m:sub>
          <m:sup>
            <m:r>
              <w:rPr>
                <w:rFonts w:ascii="Cambria Math" w:hAnsi="Cambria Math"/>
                <w:sz w:val="24"/>
                <w:szCs w:val="24"/>
                <w:lang w:val="en-US"/>
              </w:rPr>
              <m:t>(k)</m:t>
            </m:r>
          </m:sup>
        </m:sSubSup>
      </m:oMath>
      <w:r w:rsidR="008A0355" w:rsidRPr="00FC4716">
        <w:rPr>
          <w:sz w:val="24"/>
          <w:szCs w:val="24"/>
          <w:lang w:val="en-US"/>
        </w:rPr>
        <w:t xml:space="preserve"> </w:t>
      </w:r>
      <w:r>
        <w:rPr>
          <w:sz w:val="24"/>
          <w:szCs w:val="24"/>
          <w:lang w:val="en-US"/>
        </w:rPr>
        <w:t xml:space="preserve">denoting </w:t>
      </w:r>
      <w:r w:rsidR="00B26F20" w:rsidRPr="00FC4716">
        <w:rPr>
          <w:sz w:val="24"/>
          <w:szCs w:val="24"/>
          <w:lang w:val="en-US"/>
        </w:rPr>
        <w:t>the expectation for receiving a reward or punishment</w:t>
      </w:r>
      <w:r>
        <w:rPr>
          <w:sz w:val="24"/>
          <w:szCs w:val="24"/>
          <w:lang w:val="en-US"/>
        </w:rPr>
        <w:t xml:space="preserve"> on </w:t>
      </w:r>
      <w:r w:rsidR="00B26F20" w:rsidRPr="00FC4716">
        <w:rPr>
          <w:sz w:val="24"/>
          <w:szCs w:val="24"/>
          <w:lang w:val="en-US"/>
        </w:rPr>
        <w:t xml:space="preserve">trial </w:t>
      </w:r>
      <m:oMath>
        <m:r>
          <w:rPr>
            <w:rFonts w:ascii="Cambria Math" w:hAnsi="Cambria Math"/>
            <w:sz w:val="24"/>
            <w:szCs w:val="24"/>
            <w:lang w:val="en-US"/>
          </w:rPr>
          <m:t>k</m:t>
        </m:r>
      </m:oMath>
      <w:r>
        <w:rPr>
          <w:sz w:val="24"/>
          <w:szCs w:val="24"/>
          <w:lang w:val="en-US"/>
        </w:rPr>
        <w:t xml:space="preserve"> and</w:t>
      </w:r>
      <w:r w:rsidR="00B26F20" w:rsidRPr="00FC4716">
        <w:rPr>
          <w:sz w:val="24"/>
          <w:szCs w:val="24"/>
          <w:lang w:val="en-US"/>
        </w:rPr>
        <w:t xml:space="preserve"> </w:t>
      </w:r>
      <m:oMath>
        <m:sSup>
          <m:sSupPr>
            <m:ctrlPr>
              <w:rPr>
                <w:rStyle w:val="SubberschriftkursivZeile"/>
                <w:rFonts w:ascii="Cambria Math" w:hAnsi="Cambria Math"/>
                <w:i w:val="0"/>
                <w:szCs w:val="24"/>
                <w:lang w:val="en-US"/>
              </w:rPr>
            </m:ctrlPr>
          </m:sSupPr>
          <m:e>
            <m:r>
              <m:rPr>
                <m:sty m:val="p"/>
              </m:rPr>
              <w:rPr>
                <w:rStyle w:val="SubberschriftkursivZeile"/>
                <w:rFonts w:ascii="Cambria Math" w:hAnsi="Cambria Math"/>
                <w:szCs w:val="24"/>
                <w:lang w:val="en-US"/>
              </w:rPr>
              <m:t>R</m:t>
            </m:r>
          </m:e>
          <m:sup>
            <m:r>
              <m:rPr>
                <m:sty m:val="p"/>
              </m:rPr>
              <w:rPr>
                <w:rStyle w:val="SubberschriftkursivZeile"/>
                <w:rFonts w:ascii="Cambria Math" w:hAnsi="Cambria Math"/>
                <w:szCs w:val="24"/>
                <w:lang w:val="en-US"/>
              </w:rPr>
              <m:t>(k)</m:t>
            </m:r>
          </m:sup>
        </m:sSup>
      </m:oMath>
      <w:r w:rsidR="00863BB2">
        <w:rPr>
          <w:rStyle w:val="SubberschriftkursivZeile"/>
          <w:i w:val="0"/>
          <w:lang w:val="en-US"/>
        </w:rPr>
        <w:t xml:space="preserve"> </w:t>
      </w:r>
      <w:r>
        <w:rPr>
          <w:sz w:val="24"/>
          <w:szCs w:val="24"/>
          <w:lang w:val="en-US"/>
        </w:rPr>
        <w:t>representing</w:t>
      </w:r>
      <w:r w:rsidRPr="00FC4716">
        <w:rPr>
          <w:sz w:val="24"/>
          <w:szCs w:val="24"/>
          <w:lang w:val="en-US"/>
        </w:rPr>
        <w:t xml:space="preserve"> </w:t>
      </w:r>
      <w:r w:rsidR="00B26F20" w:rsidRPr="00FC4716">
        <w:rPr>
          <w:sz w:val="24"/>
          <w:szCs w:val="24"/>
          <w:lang w:val="en-US"/>
        </w:rPr>
        <w:t>the actua</w:t>
      </w:r>
      <w:r w:rsidR="007378B9">
        <w:rPr>
          <w:sz w:val="24"/>
          <w:szCs w:val="24"/>
          <w:lang w:val="en-US"/>
        </w:rPr>
        <w:t xml:space="preserve">lly received outcome. </w:t>
      </w:r>
      <w:r>
        <w:rPr>
          <w:sz w:val="24"/>
          <w:szCs w:val="24"/>
          <w:lang w:val="en-US"/>
        </w:rPr>
        <w:t xml:space="preserve">The </w:t>
      </w:r>
      <w:r w:rsidR="00127E85">
        <w:rPr>
          <w:sz w:val="24"/>
          <w:szCs w:val="24"/>
          <w:lang w:val="en-US"/>
        </w:rPr>
        <w:t>R</w:t>
      </w:r>
      <w:r w:rsidR="00B26F20" w:rsidRPr="00FC4716">
        <w:rPr>
          <w:sz w:val="24"/>
          <w:szCs w:val="24"/>
          <w:lang w:val="en-US"/>
        </w:rPr>
        <w:t xml:space="preserve">PE </w:t>
      </w:r>
      <w:r w:rsidR="00BA6D2B">
        <w:rPr>
          <w:sz w:val="24"/>
          <w:szCs w:val="24"/>
          <w:lang w:val="en-US"/>
        </w:rPr>
        <w:t>is used to update</w:t>
      </w:r>
      <w:r>
        <w:rPr>
          <w:sz w:val="24"/>
          <w:szCs w:val="24"/>
          <w:lang w:val="en-US"/>
        </w:rPr>
        <w:t xml:space="preserve"> expectation of the next trial and is weighted by </w:t>
      </w:r>
      <w:r w:rsidRPr="00EB4397">
        <w:rPr>
          <w:sz w:val="24"/>
          <w:szCs w:val="24"/>
          <w:lang w:val="en-US"/>
        </w:rPr>
        <w:t>the learning rate</w:t>
      </w:r>
      <w:r>
        <w:rPr>
          <w:sz w:val="24"/>
          <w:szCs w:val="24"/>
          <w:lang w:val="en-US"/>
        </w:rPr>
        <w:t xml:space="preserve"> </w:t>
      </w:r>
      <m:oMath>
        <m:r>
          <w:rPr>
            <w:rFonts w:ascii="Cambria Math" w:hAnsi="Cambria Math"/>
            <w:sz w:val="24"/>
            <w:szCs w:val="24"/>
            <w:lang w:val="en-US"/>
          </w:rPr>
          <m:t>α</m:t>
        </m:r>
      </m:oMath>
      <w:del w:id="1" w:author="Schlagenhauf, Florian" w:date="2020-07-24T16:06:00Z">
        <w:r w:rsidR="00BA6D2B" w:rsidDel="00C77B48">
          <w:rPr>
            <w:sz w:val="24"/>
            <w:szCs w:val="24"/>
            <w:lang w:val="en-US"/>
          </w:rPr>
          <w:delText xml:space="preserve"> </w:delText>
        </w:r>
      </w:del>
      <m:oMath>
        <m:sSubSup>
          <m:sSubSupPr>
            <m:ctrlPr>
              <w:del w:id="2" w:author="Schlagenhauf, Florian" w:date="2020-07-24T16:06:00Z">
                <w:rPr>
                  <w:rFonts w:ascii="Cambria Math" w:hAnsi="Cambria Math"/>
                  <w:i/>
                  <w:sz w:val="24"/>
                  <w:szCs w:val="24"/>
                  <w:lang w:val="en-US"/>
                </w:rPr>
              </w:del>
            </m:ctrlPr>
          </m:sSubSupPr>
          <m:e>
            <m:r>
              <w:del w:id="3" w:author="Schlagenhauf, Florian" w:date="2020-07-24T16:06:00Z">
                <w:rPr>
                  <w:rFonts w:ascii="Cambria Math" w:hAnsi="Cambria Math"/>
                  <w:sz w:val="24"/>
                  <w:szCs w:val="24"/>
                  <w:lang w:val="en-US"/>
                </w:rPr>
                <m:t>Q</m:t>
              </w:del>
            </m:r>
          </m:e>
          <m:sub>
            <m:r>
              <w:del w:id="4" w:author="Schlagenhauf, Florian" w:date="2020-07-24T16:06:00Z">
                <w:rPr>
                  <w:rFonts w:ascii="Cambria Math" w:hAnsi="Cambria Math"/>
                  <w:sz w:val="24"/>
                  <w:szCs w:val="24"/>
                  <w:lang w:val="en-US"/>
                </w:rPr>
                <m:t>c</m:t>
              </w:del>
            </m:r>
          </m:sub>
          <m:sup>
            <m:r>
              <w:del w:id="5" w:author="Schlagenhauf, Florian" w:date="2020-07-24T16:06:00Z">
                <w:rPr>
                  <w:rFonts w:ascii="Cambria Math" w:hAnsi="Cambria Math"/>
                  <w:sz w:val="24"/>
                  <w:szCs w:val="24"/>
                  <w:lang w:val="en-US"/>
                </w:rPr>
                <m:t>(k)</m:t>
              </w:del>
            </m:r>
          </m:sup>
        </m:sSubSup>
      </m:oMath>
      <w:r w:rsidR="00BA6D2B">
        <w:rPr>
          <w:sz w:val="24"/>
          <w:szCs w:val="24"/>
          <w:lang w:val="en-US"/>
        </w:rPr>
        <w:t>:</w:t>
      </w:r>
      <w:r w:rsidR="00276A92" w:rsidRPr="00FC4716">
        <w:rPr>
          <w:sz w:val="24"/>
          <w:szCs w:val="24"/>
          <w:lang w:val="en-US"/>
        </w:rPr>
        <w:t xml:space="preserve"> </w:t>
      </w:r>
    </w:p>
    <w:p w14:paraId="0451A93A" w14:textId="337BE444" w:rsidR="007B7E51" w:rsidRPr="00FC4716" w:rsidRDefault="00B26F20" w:rsidP="00B662EE">
      <w:pPr>
        <w:pStyle w:val="Textbody"/>
        <w:spacing w:line="480" w:lineRule="auto"/>
        <w:jc w:val="center"/>
        <w:outlineLvl w:val="0"/>
        <w:rPr>
          <w:sz w:val="24"/>
          <w:szCs w:val="24"/>
          <w:lang w:val="en-US"/>
        </w:rPr>
      </w:pPr>
      <w:r w:rsidRPr="00FC4716">
        <w:rPr>
          <w:sz w:val="24"/>
          <w:szCs w:val="24"/>
          <w:lang w:val="en-US"/>
        </w:rPr>
        <w:t xml:space="preserve">(2) </w:t>
      </w:r>
      <m:oMath>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c</m:t>
            </m:r>
          </m:sub>
          <m:sup>
            <m:r>
              <w:rPr>
                <w:rFonts w:ascii="Cambria Math" w:hAnsi="Cambria Math"/>
                <w:sz w:val="24"/>
                <w:szCs w:val="24"/>
                <w:lang w:val="en-US"/>
              </w:rPr>
              <m:t>(k+1)</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c</m:t>
            </m:r>
          </m:sub>
          <m:sup>
            <m:r>
              <w:rPr>
                <w:rFonts w:ascii="Cambria Math" w:hAnsi="Cambria Math"/>
                <w:sz w:val="24"/>
                <w:szCs w:val="24"/>
                <w:lang w:val="en-US"/>
              </w:rPr>
              <m:t>(k)</m:t>
            </m:r>
          </m:sup>
        </m:sSubSup>
        <m:r>
          <w:rPr>
            <w:rFonts w:ascii="Cambria Math" w:hAnsi="Cambria Math"/>
            <w:sz w:val="24"/>
            <w:szCs w:val="24"/>
            <w:lang w:val="en-US"/>
          </w:rPr>
          <m:t>+α</m:t>
        </m:r>
        <m:sSubSup>
          <m:sSubSupPr>
            <m:ctrlPr>
              <w:rPr>
                <w:rFonts w:ascii="Cambria Math" w:hAnsi="Cambria Math"/>
                <w:i/>
                <w:sz w:val="24"/>
                <w:szCs w:val="24"/>
                <w:lang w:val="en-US"/>
              </w:rPr>
            </m:ctrlPr>
          </m:sSubSupPr>
          <m:e>
            <m:r>
              <w:rPr>
                <w:rFonts w:ascii="Cambria Math" w:hAnsi="Cambria Math"/>
                <w:sz w:val="24"/>
                <w:szCs w:val="24"/>
                <w:lang w:val="en-US"/>
              </w:rPr>
              <m:t>δ</m:t>
            </m:r>
          </m:e>
          <m:sub>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C</m:t>
                </m:r>
              </m:sub>
            </m:sSub>
          </m:sub>
          <m:sup>
            <m:r>
              <w:rPr>
                <w:rFonts w:ascii="Cambria Math" w:hAnsi="Cambria Math"/>
                <w:sz w:val="24"/>
                <w:szCs w:val="24"/>
                <w:lang w:val="en-US"/>
              </w:rPr>
              <m:t>(k)</m:t>
            </m:r>
          </m:sup>
        </m:sSubSup>
      </m:oMath>
      <w:r w:rsidRPr="00FC4716">
        <w:rPr>
          <w:sz w:val="24"/>
          <w:szCs w:val="24"/>
          <w:lang w:val="en-US"/>
        </w:rPr>
        <w:t xml:space="preserve"> </w:t>
      </w:r>
    </w:p>
    <w:p w14:paraId="12A26E74" w14:textId="7C55347C" w:rsidR="00DA027A" w:rsidRPr="00163282" w:rsidRDefault="000924F5" w:rsidP="00B662EE">
      <w:pPr>
        <w:pStyle w:val="Textbody"/>
        <w:spacing w:line="480" w:lineRule="auto"/>
        <w:jc w:val="both"/>
        <w:rPr>
          <w:sz w:val="24"/>
          <w:szCs w:val="24"/>
          <w:lang w:val="en-US"/>
        </w:rPr>
      </w:pPr>
      <w:r>
        <w:rPr>
          <w:iCs/>
          <w:sz w:val="24"/>
          <w:szCs w:val="24"/>
          <w:lang w:val="en-US"/>
        </w:rPr>
        <w:t>So far, the agent updates</w:t>
      </w:r>
      <w:r w:rsidR="00D808DB" w:rsidRPr="00D7068D">
        <w:rPr>
          <w:iCs/>
          <w:sz w:val="24"/>
          <w:szCs w:val="24"/>
          <w:lang w:val="en-US"/>
        </w:rPr>
        <w:t xml:space="preserve"> </w:t>
      </w:r>
      <w:r w:rsidR="00D7068D">
        <w:rPr>
          <w:iCs/>
          <w:sz w:val="24"/>
          <w:szCs w:val="24"/>
          <w:lang w:val="en-US"/>
        </w:rPr>
        <w:t>expectations for</w:t>
      </w:r>
      <w:r w:rsidR="00D808DB" w:rsidRPr="00D7068D">
        <w:rPr>
          <w:iCs/>
          <w:sz w:val="24"/>
          <w:szCs w:val="24"/>
          <w:lang w:val="en-US"/>
        </w:rPr>
        <w:t xml:space="preserve"> the chosen stimulus </w:t>
      </w:r>
      <w:r>
        <w:rPr>
          <w:iCs/>
          <w:sz w:val="24"/>
          <w:szCs w:val="24"/>
          <w:lang w:val="en-US"/>
        </w:rPr>
        <w:t xml:space="preserve">only, which </w:t>
      </w:r>
      <w:r w:rsidR="00D7068D">
        <w:rPr>
          <w:iCs/>
          <w:sz w:val="24"/>
          <w:szCs w:val="24"/>
          <w:lang w:val="en-US"/>
        </w:rPr>
        <w:t>we refer to as single-update (</w:t>
      </w:r>
      <w:r w:rsidR="001F429C">
        <w:rPr>
          <w:iCs/>
          <w:sz w:val="24"/>
          <w:szCs w:val="24"/>
          <w:lang w:val="en-US"/>
        </w:rPr>
        <w:t>‘</w:t>
      </w:r>
      <w:r w:rsidR="00D7068D">
        <w:rPr>
          <w:iCs/>
          <w:sz w:val="24"/>
          <w:szCs w:val="24"/>
          <w:lang w:val="en-US"/>
        </w:rPr>
        <w:t>SU</w:t>
      </w:r>
      <w:r w:rsidR="001F429C">
        <w:rPr>
          <w:iCs/>
          <w:sz w:val="24"/>
          <w:szCs w:val="24"/>
          <w:lang w:val="en-US"/>
        </w:rPr>
        <w:t>’</w:t>
      </w:r>
      <w:r w:rsidR="00D7068D">
        <w:rPr>
          <w:iCs/>
          <w:sz w:val="24"/>
          <w:szCs w:val="24"/>
          <w:lang w:val="en-US"/>
        </w:rPr>
        <w:t xml:space="preserve">). </w:t>
      </w:r>
      <w:r>
        <w:rPr>
          <w:iCs/>
          <w:sz w:val="24"/>
          <w:szCs w:val="24"/>
          <w:lang w:val="en-US"/>
        </w:rPr>
        <w:t>A</w:t>
      </w:r>
      <w:r w:rsidR="00D808DB" w:rsidRPr="00D7068D">
        <w:rPr>
          <w:iCs/>
          <w:sz w:val="24"/>
          <w:szCs w:val="24"/>
          <w:lang w:val="en-US"/>
        </w:rPr>
        <w:t>n ag</w:t>
      </w:r>
      <w:r w:rsidR="00D808DB" w:rsidRPr="00DA73B3">
        <w:rPr>
          <w:iCs/>
          <w:sz w:val="24"/>
          <w:szCs w:val="24"/>
          <w:lang w:val="en-US"/>
        </w:rPr>
        <w:t xml:space="preserve">ent </w:t>
      </w:r>
      <w:r w:rsidR="001D0CF0" w:rsidRPr="00DA73B3">
        <w:rPr>
          <w:iCs/>
          <w:sz w:val="24"/>
          <w:szCs w:val="24"/>
          <w:lang w:val="en-US"/>
        </w:rPr>
        <w:t>could also update expectations</w:t>
      </w:r>
      <w:r w:rsidR="007E734C">
        <w:rPr>
          <w:iCs/>
          <w:sz w:val="24"/>
          <w:szCs w:val="24"/>
          <w:lang w:val="en-US"/>
        </w:rPr>
        <w:t xml:space="preserve"> </w:t>
      </w:r>
      <w:r w:rsidR="007E734C" w:rsidRPr="00163282">
        <w:rPr>
          <w:iCs/>
          <w:sz w:val="24"/>
          <w:szCs w:val="24"/>
          <w:lang w:val="en-US"/>
        </w:rPr>
        <w:t>about</w:t>
      </w:r>
      <w:r w:rsidR="00D808DB" w:rsidRPr="00163282">
        <w:rPr>
          <w:iCs/>
          <w:sz w:val="24"/>
          <w:szCs w:val="24"/>
          <w:lang w:val="en-US"/>
        </w:rPr>
        <w:t xml:space="preserve"> the unchosen stimulus</w:t>
      </w:r>
      <w:r w:rsidR="00082346">
        <w:rPr>
          <w:iCs/>
          <w:sz w:val="24"/>
          <w:szCs w:val="24"/>
          <w:lang w:val="en-US"/>
        </w:rPr>
        <w:t xml:space="preserve">, thereby </w:t>
      </w:r>
      <w:r>
        <w:rPr>
          <w:iCs/>
          <w:sz w:val="24"/>
          <w:szCs w:val="24"/>
          <w:lang w:val="en-US"/>
        </w:rPr>
        <w:t>learning about</w:t>
      </w:r>
      <w:r w:rsidR="0022558D">
        <w:rPr>
          <w:iCs/>
          <w:sz w:val="24"/>
          <w:szCs w:val="24"/>
          <w:lang w:val="en-US"/>
        </w:rPr>
        <w:t xml:space="preserve"> t</w:t>
      </w:r>
      <w:r w:rsidR="00082346">
        <w:rPr>
          <w:iCs/>
          <w:sz w:val="24"/>
          <w:szCs w:val="24"/>
          <w:lang w:val="en-US"/>
        </w:rPr>
        <w:t>he anti-correlated structure</w:t>
      </w:r>
      <w:r w:rsidR="0022558D">
        <w:rPr>
          <w:iCs/>
          <w:sz w:val="24"/>
          <w:szCs w:val="24"/>
          <w:lang w:val="en-US"/>
        </w:rPr>
        <w:t xml:space="preserve"> of the task. In such a model, </w:t>
      </w:r>
      <w:r w:rsidR="0022558D" w:rsidRPr="00163282">
        <w:rPr>
          <w:iCs/>
          <w:sz w:val="24"/>
          <w:szCs w:val="24"/>
          <w:lang w:val="en-US"/>
        </w:rPr>
        <w:t>which we refer to as</w:t>
      </w:r>
      <w:r w:rsidR="004338AD">
        <w:rPr>
          <w:iCs/>
          <w:sz w:val="24"/>
          <w:szCs w:val="24"/>
          <w:lang w:val="en-US"/>
        </w:rPr>
        <w:t xml:space="preserve"> </w:t>
      </w:r>
      <w:r w:rsidR="0022558D" w:rsidRPr="00163282">
        <w:rPr>
          <w:iCs/>
          <w:sz w:val="24"/>
          <w:szCs w:val="24"/>
          <w:lang w:val="en-US"/>
        </w:rPr>
        <w:t>double-update (</w:t>
      </w:r>
      <w:r w:rsidR="001F429C">
        <w:rPr>
          <w:iCs/>
          <w:sz w:val="24"/>
          <w:szCs w:val="24"/>
          <w:lang w:val="en-US"/>
        </w:rPr>
        <w:t>‘</w:t>
      </w:r>
      <w:r w:rsidR="0022558D" w:rsidRPr="00163282">
        <w:rPr>
          <w:iCs/>
          <w:sz w:val="24"/>
          <w:szCs w:val="24"/>
          <w:lang w:val="en-US"/>
        </w:rPr>
        <w:t>DU</w:t>
      </w:r>
      <w:r w:rsidR="001F429C">
        <w:rPr>
          <w:iCs/>
          <w:sz w:val="24"/>
          <w:szCs w:val="24"/>
          <w:lang w:val="en-US"/>
        </w:rPr>
        <w:t>’</w:t>
      </w:r>
      <w:r w:rsidR="0022558D" w:rsidRPr="00163282">
        <w:rPr>
          <w:iCs/>
          <w:sz w:val="24"/>
          <w:szCs w:val="24"/>
          <w:lang w:val="en-US"/>
        </w:rPr>
        <w:t>)</w:t>
      </w:r>
      <w:r w:rsidR="0022558D">
        <w:rPr>
          <w:iCs/>
          <w:sz w:val="24"/>
          <w:szCs w:val="24"/>
          <w:lang w:val="en-US"/>
        </w:rPr>
        <w:t>,</w:t>
      </w:r>
      <w:r w:rsidR="005B512A">
        <w:rPr>
          <w:iCs/>
          <w:sz w:val="24"/>
          <w:szCs w:val="24"/>
          <w:lang w:val="en-US"/>
        </w:rPr>
        <w:t xml:space="preserve"> </w:t>
      </w:r>
      <w:r w:rsidR="00DA73B3" w:rsidRPr="00163282">
        <w:rPr>
          <w:rStyle w:val="SubberschriftkursivZeile"/>
          <w:i w:val="0"/>
          <w:szCs w:val="24"/>
          <w:lang w:val="en-US"/>
        </w:rPr>
        <w:t xml:space="preserve">an increase of the </w:t>
      </w:r>
      <w:r w:rsidR="00082346">
        <w:rPr>
          <w:rStyle w:val="SubberschriftkursivZeile"/>
          <w:i w:val="0"/>
          <w:szCs w:val="24"/>
          <w:lang w:val="en-US"/>
        </w:rPr>
        <w:t xml:space="preserve">expectation for the </w:t>
      </w:r>
      <w:r w:rsidR="00DA73B3" w:rsidRPr="00163282">
        <w:rPr>
          <w:rStyle w:val="SubberschriftkursivZeile"/>
          <w:i w:val="0"/>
          <w:szCs w:val="24"/>
          <w:lang w:val="en-US"/>
        </w:rPr>
        <w:t xml:space="preserve">chosen card connotes a </w:t>
      </w:r>
      <w:r w:rsidR="00DA73B3" w:rsidRPr="00163282">
        <w:rPr>
          <w:sz w:val="24"/>
          <w:szCs w:val="24"/>
          <w:lang w:val="en-US"/>
        </w:rPr>
        <w:t xml:space="preserve">decrease of the </w:t>
      </w:r>
      <w:r w:rsidR="00082346">
        <w:rPr>
          <w:sz w:val="24"/>
          <w:szCs w:val="24"/>
          <w:lang w:val="en-US"/>
        </w:rPr>
        <w:t xml:space="preserve">expectation for the </w:t>
      </w:r>
      <w:r w:rsidR="00DA73B3" w:rsidRPr="00163282">
        <w:rPr>
          <w:sz w:val="24"/>
          <w:szCs w:val="24"/>
          <w:lang w:val="en-US"/>
        </w:rPr>
        <w:t xml:space="preserve">unchosen card </w:t>
      </w:r>
      <m:oMath>
        <m:r>
          <w:rPr>
            <w:rFonts w:ascii="Cambria Math" w:hAnsi="Cambria Math"/>
            <w:sz w:val="24"/>
            <w:szCs w:val="24"/>
            <w:lang w:val="en-US"/>
          </w:rPr>
          <m:t>u</m:t>
        </m:r>
        <m:r>
          <m:rPr>
            <m:sty m:val="p"/>
          </m:rPr>
          <w:rPr>
            <w:rStyle w:val="SubberschriftkursivZeile"/>
            <w:rFonts w:ascii="Cambria Math" w:hAnsi="Cambria Math"/>
            <w:szCs w:val="24"/>
            <w:lang w:val="en-US"/>
          </w:rPr>
          <m:t>c</m:t>
        </m:r>
      </m:oMath>
      <w:r w:rsidR="001C6B52">
        <w:rPr>
          <w:iCs/>
          <w:sz w:val="24"/>
          <w:szCs w:val="24"/>
          <w:lang w:val="en-US"/>
        </w:rPr>
        <w:t xml:space="preserve">. The </w:t>
      </w:r>
      <w:r w:rsidR="00DA027A" w:rsidRPr="00163282">
        <w:rPr>
          <w:sz w:val="24"/>
          <w:szCs w:val="24"/>
          <w:lang w:val="en-US"/>
        </w:rPr>
        <w:t xml:space="preserve">prediction error </w:t>
      </w:r>
      <w:r w:rsidR="00163282" w:rsidRPr="00163282">
        <w:rPr>
          <w:sz w:val="24"/>
          <w:szCs w:val="24"/>
          <w:lang w:val="en-US"/>
        </w:rPr>
        <w:t xml:space="preserve">of the unchosen stimulus </w:t>
      </w:r>
      <m:oMath>
        <m:sSubSup>
          <m:sSubSupPr>
            <m:ctrlPr>
              <w:rPr>
                <w:rFonts w:ascii="Cambria Math" w:hAnsi="Cambria Math"/>
                <w:i/>
                <w:sz w:val="24"/>
                <w:szCs w:val="24"/>
              </w:rPr>
            </m:ctrlPr>
          </m:sSubSupPr>
          <m:e>
            <m:r>
              <w:rPr>
                <w:rFonts w:ascii="Cambria Math" w:hAnsi="Cambria Math"/>
                <w:sz w:val="24"/>
                <w:szCs w:val="24"/>
              </w:rPr>
              <m:t>δ</m:t>
            </m:r>
          </m:e>
          <m: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uc</m:t>
                </m:r>
              </m:sub>
            </m:sSub>
          </m:sub>
          <m:sup>
            <m:r>
              <w:rPr>
                <w:rFonts w:ascii="Cambria Math" w:hAnsi="Cambria Math"/>
                <w:sz w:val="24"/>
                <w:szCs w:val="24"/>
              </w:rPr>
              <m:t>(k)</m:t>
            </m:r>
          </m:sup>
        </m:sSubSup>
      </m:oMath>
      <w:r w:rsidR="00163282">
        <w:rPr>
          <w:sz w:val="24"/>
          <w:szCs w:val="24"/>
        </w:rPr>
        <w:t xml:space="preserve"> </w:t>
      </w:r>
      <w:r w:rsidR="00DA027A" w:rsidRPr="00163282">
        <w:rPr>
          <w:sz w:val="24"/>
          <w:szCs w:val="24"/>
          <w:lang w:val="en-US"/>
        </w:rPr>
        <w:t xml:space="preserve">is computed as follows: </w:t>
      </w:r>
    </w:p>
    <w:p w14:paraId="57A90C11" w14:textId="73A455DD" w:rsidR="00DA027A" w:rsidRPr="00163282" w:rsidRDefault="001C6B52" w:rsidP="00B662EE">
      <w:pPr>
        <w:pStyle w:val="Textkrper"/>
        <w:spacing w:after="0" w:line="480" w:lineRule="auto"/>
        <w:ind w:left="360"/>
        <w:jc w:val="center"/>
        <w:outlineLvl w:val="0"/>
        <w:rPr>
          <w:rFonts w:ascii="Times New Roman" w:eastAsiaTheme="minorEastAsia" w:hAnsi="Times New Roman" w:cs="Times New Roman"/>
        </w:rPr>
      </w:pPr>
      <w:r>
        <w:rPr>
          <w:rFonts w:ascii="Times New Roman" w:eastAsia="MS ??" w:hAnsi="Times New Roman" w:cs="Times New Roman"/>
        </w:rPr>
        <w:t>(</w:t>
      </w:r>
      <w:r w:rsidR="0022295F">
        <w:rPr>
          <w:rFonts w:ascii="Times New Roman" w:eastAsia="MS ??" w:hAnsi="Times New Roman" w:cs="Times New Roman"/>
        </w:rPr>
        <w:t>3</w:t>
      </w:r>
      <w:r w:rsidR="00163282">
        <w:rPr>
          <w:rFonts w:ascii="Times New Roman" w:eastAsia="MS ??"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δ</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uc</m:t>
                </m:r>
              </m:sub>
            </m:sSub>
          </m:sub>
          <m:sup>
            <m:r>
              <w:rPr>
                <w:rFonts w:ascii="Cambria Math" w:hAnsi="Cambria Math" w:cs="Times New Roman"/>
              </w:rPr>
              <m:t>(k)</m:t>
            </m:r>
          </m:sup>
        </m:sSub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(k)</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uc</m:t>
            </m:r>
          </m:sub>
          <m:sup>
            <m:r>
              <w:rPr>
                <w:rFonts w:ascii="Cambria Math" w:hAnsi="Cambria Math" w:cs="Times New Roman"/>
              </w:rPr>
              <m:t>(k)</m:t>
            </m:r>
          </m:sup>
        </m:sSubSup>
      </m:oMath>
    </w:p>
    <w:p w14:paraId="3EBDA278" w14:textId="45046542" w:rsidR="00163282" w:rsidRDefault="00163282" w:rsidP="00B662EE">
      <w:pPr>
        <w:widowControl w:val="0"/>
        <w:spacing w:line="480" w:lineRule="auto"/>
        <w:jc w:val="both"/>
        <w:rPr>
          <w:rFonts w:eastAsiaTheme="minorEastAsia"/>
          <w:lang w:val="en-US" w:eastAsia="en-US"/>
        </w:rPr>
      </w:pPr>
      <w:r>
        <w:rPr>
          <w:rFonts w:eastAsiaTheme="minorEastAsia"/>
          <w:lang w:val="en-US" w:eastAsia="en-US"/>
        </w:rPr>
        <w:t xml:space="preserve">Thus, </w:t>
      </w:r>
      <w:r w:rsidR="00314ECD">
        <w:rPr>
          <w:rFonts w:eastAsiaTheme="minorEastAsia"/>
          <w:lang w:val="en-US" w:eastAsia="en-US"/>
        </w:rPr>
        <w:t xml:space="preserve">the </w:t>
      </w:r>
      <w:r>
        <w:rPr>
          <w:rFonts w:eastAsiaTheme="minorEastAsia"/>
          <w:lang w:val="en-US" w:eastAsia="en-US"/>
        </w:rPr>
        <w:t>e</w:t>
      </w:r>
      <w:r w:rsidR="00314ECD">
        <w:rPr>
          <w:rFonts w:eastAsiaTheme="minorEastAsia"/>
          <w:lang w:val="en-US" w:eastAsia="en-US"/>
        </w:rPr>
        <w:t>xpectation</w:t>
      </w:r>
      <w:r w:rsidR="00DA027A" w:rsidRPr="00163282">
        <w:rPr>
          <w:rFonts w:eastAsiaTheme="minorEastAsia"/>
          <w:lang w:val="en-US" w:eastAsia="en-US"/>
        </w:rPr>
        <w:t xml:space="preserve"> </w:t>
      </w:r>
      <w:r w:rsidRPr="00163282">
        <w:rPr>
          <w:rFonts w:eastAsiaTheme="minorEastAsia"/>
          <w:lang w:val="en-US" w:eastAsia="en-US"/>
        </w:rPr>
        <w:t xml:space="preserve">for the unchosen stimulus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uc</m:t>
            </m:r>
          </m:sub>
          <m:sup>
            <m:r>
              <w:rPr>
                <w:rFonts w:ascii="Cambria Math" w:hAnsi="Cambria Math"/>
                <w:lang w:val="en-US"/>
              </w:rPr>
              <m:t>(k+1)</m:t>
            </m:r>
          </m:sup>
        </m:sSubSup>
        <m:r>
          <w:rPr>
            <w:rFonts w:ascii="Cambria Math" w:hAnsi="Cambria Math"/>
            <w:lang w:val="en-US"/>
          </w:rPr>
          <m:t xml:space="preserve"> </m:t>
        </m:r>
      </m:oMath>
      <w:r w:rsidR="00314ECD">
        <w:rPr>
          <w:rFonts w:eastAsiaTheme="minorEastAsia"/>
          <w:lang w:val="en-US" w:eastAsia="en-US"/>
        </w:rPr>
        <w:t xml:space="preserve">is </w:t>
      </w:r>
      <w:r w:rsidRPr="00163282">
        <w:rPr>
          <w:rFonts w:eastAsiaTheme="minorEastAsia"/>
          <w:lang w:val="en-US" w:eastAsia="en-US"/>
        </w:rPr>
        <w:t xml:space="preserve">updated following: </w:t>
      </w:r>
    </w:p>
    <w:p w14:paraId="72F12FBC" w14:textId="43C8C0B9" w:rsidR="00163282" w:rsidRPr="00163282" w:rsidRDefault="001C6B52" w:rsidP="00B662EE">
      <w:pPr>
        <w:widowControl w:val="0"/>
        <w:spacing w:line="480" w:lineRule="auto"/>
        <w:jc w:val="center"/>
        <w:rPr>
          <w:rFonts w:eastAsiaTheme="minorEastAsia"/>
          <w:lang w:val="en-US" w:eastAsia="en-US"/>
        </w:rPr>
      </w:pPr>
      <w:r>
        <w:rPr>
          <w:lang w:val="en-US"/>
        </w:rPr>
        <w:t>(</w:t>
      </w:r>
      <w:r w:rsidR="0022295F">
        <w:rPr>
          <w:lang w:val="en-US"/>
        </w:rPr>
        <w:t>4</w:t>
      </w:r>
      <w:r w:rsidR="00163282" w:rsidRPr="00163282">
        <w:rPr>
          <w:lang w:val="en-US"/>
        </w:rPr>
        <w:t xml:space="preserv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uc</m:t>
            </m:r>
          </m:sub>
          <m:sup>
            <m:r>
              <w:rPr>
                <w:rFonts w:ascii="Cambria Math" w:hAnsi="Cambria Math"/>
                <w:lang w:val="en-US"/>
              </w:rPr>
              <m:t>(k+1)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uc</m:t>
            </m:r>
          </m:sub>
          <m:sup>
            <m:r>
              <w:rPr>
                <w:rFonts w:ascii="Cambria Math" w:hAnsi="Cambria Math"/>
                <w:lang w:val="en-US"/>
              </w:rPr>
              <m:t>(k)</m:t>
            </m:r>
          </m:sup>
        </m:sSubSup>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δ</m:t>
            </m:r>
          </m:e>
          <m: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uC</m:t>
                </m:r>
              </m:sub>
            </m:sSub>
          </m:sub>
          <m:sup>
            <m:r>
              <w:rPr>
                <w:rFonts w:ascii="Cambria Math" w:hAnsi="Cambria Math"/>
                <w:lang w:val="en-US"/>
              </w:rPr>
              <m:t>(k)</m:t>
            </m:r>
          </m:sup>
        </m:sSubSup>
      </m:oMath>
    </w:p>
    <w:p w14:paraId="0BE7DD5B" w14:textId="6A3ED51D" w:rsidR="00C6543B" w:rsidRDefault="006B5ECB" w:rsidP="00B662EE">
      <w:pPr>
        <w:widowControl w:val="0"/>
        <w:spacing w:line="480" w:lineRule="auto"/>
        <w:jc w:val="both"/>
        <w:rPr>
          <w:iCs/>
          <w:lang w:val="en-US"/>
        </w:rPr>
      </w:pPr>
      <w:r w:rsidRPr="00163282">
        <w:rPr>
          <w:iCs/>
          <w:lang w:val="en-US"/>
        </w:rPr>
        <w:t xml:space="preserve">To account for possible </w:t>
      </w:r>
      <w:r w:rsidR="00DD4526">
        <w:rPr>
          <w:iCs/>
          <w:lang w:val="en-US"/>
        </w:rPr>
        <w:t>inter-</w:t>
      </w:r>
      <w:r w:rsidR="00314ECD">
        <w:rPr>
          <w:iCs/>
          <w:lang w:val="en-US"/>
        </w:rPr>
        <w:t xml:space="preserve">individual </w:t>
      </w:r>
      <w:r w:rsidRPr="00163282">
        <w:rPr>
          <w:iCs/>
          <w:lang w:val="en-US"/>
        </w:rPr>
        <w:t>differences</w:t>
      </w:r>
      <w:r w:rsidR="00314ECD">
        <w:rPr>
          <w:iCs/>
          <w:lang w:val="en-US"/>
        </w:rPr>
        <w:t xml:space="preserve"> regarding the extent </w:t>
      </w:r>
      <w:r w:rsidR="00C17625">
        <w:rPr>
          <w:iCs/>
          <w:lang w:val="en-US"/>
        </w:rPr>
        <w:t xml:space="preserve">of updating </w:t>
      </w:r>
      <w:r>
        <w:rPr>
          <w:iCs/>
          <w:lang w:val="en-US"/>
        </w:rPr>
        <w:t xml:space="preserve">the unchosen </w:t>
      </w:r>
      <w:r w:rsidR="00314ECD">
        <w:rPr>
          <w:iCs/>
          <w:lang w:val="en-US"/>
        </w:rPr>
        <w:t>stimulus</w:t>
      </w:r>
      <w:r>
        <w:rPr>
          <w:iCs/>
          <w:lang w:val="en-US"/>
        </w:rPr>
        <w:t>,</w:t>
      </w:r>
      <w:r w:rsidR="007E734C">
        <w:rPr>
          <w:iCs/>
          <w:lang w:val="en-US"/>
        </w:rPr>
        <w:t xml:space="preserve"> we implemented a model where </w:t>
      </w:r>
      <w:r w:rsidR="00C17625">
        <w:rPr>
          <w:iCs/>
          <w:lang w:val="en-US"/>
        </w:rPr>
        <w:t xml:space="preserve">learning about the </w:t>
      </w:r>
      <w:r w:rsidR="00DE6D22">
        <w:rPr>
          <w:iCs/>
          <w:lang w:val="en-US"/>
        </w:rPr>
        <w:t>unchosen</w:t>
      </w:r>
      <w:r w:rsidR="00C17625">
        <w:rPr>
          <w:iCs/>
          <w:lang w:val="en-US"/>
        </w:rPr>
        <w:t xml:space="preserve"> choice option</w:t>
      </w:r>
      <w:r w:rsidR="007E734C">
        <w:rPr>
          <w:iCs/>
          <w:lang w:val="en-US"/>
        </w:rPr>
        <w:t xml:space="preserve"> is weighted by an additional parameter </w:t>
      </w:r>
      <w:r w:rsidR="007E734C">
        <w:rPr>
          <w:iCs/>
          <w:lang w:val="en-US"/>
        </w:rPr>
        <w:sym w:font="Symbol" w:char="F06B"/>
      </w:r>
      <w:r w:rsidR="00C6543B">
        <w:rPr>
          <w:iCs/>
          <w:lang w:val="en-US"/>
        </w:rPr>
        <w:t>,</w:t>
      </w:r>
      <w:r w:rsidR="00DA027A">
        <w:rPr>
          <w:iCs/>
          <w:lang w:val="en-US"/>
        </w:rPr>
        <w:t xml:space="preserve"> which we refer to as </w:t>
      </w:r>
      <w:r w:rsidR="00D808DB" w:rsidRPr="00FC4716">
        <w:rPr>
          <w:iCs/>
          <w:lang w:val="en-US"/>
        </w:rPr>
        <w:t>individually double-update</w:t>
      </w:r>
      <w:r w:rsidR="00C6543B">
        <w:rPr>
          <w:iCs/>
          <w:lang w:val="en-US"/>
        </w:rPr>
        <w:t xml:space="preserve"> (</w:t>
      </w:r>
      <w:r w:rsidR="001F429C">
        <w:rPr>
          <w:iCs/>
          <w:lang w:val="en-US"/>
        </w:rPr>
        <w:t>‘</w:t>
      </w:r>
      <w:r w:rsidR="00C6543B">
        <w:rPr>
          <w:iCs/>
          <w:lang w:val="en-US"/>
        </w:rPr>
        <w:t>iDU</w:t>
      </w:r>
      <w:r w:rsidR="001F429C">
        <w:rPr>
          <w:iCs/>
          <w:lang w:val="en-US"/>
        </w:rPr>
        <w:t>’</w:t>
      </w:r>
      <w:r w:rsidR="004338AD">
        <w:rPr>
          <w:iCs/>
          <w:lang w:val="en-US"/>
        </w:rPr>
        <w:t>)</w:t>
      </w:r>
      <w:r w:rsidR="008237F2">
        <w:rPr>
          <w:iCs/>
          <w:lang w:val="en-US"/>
        </w:rPr>
        <w:t xml:space="preserve"> </w:t>
      </w:r>
      <w:r w:rsidR="00827E13">
        <w:rPr>
          <w:iCs/>
          <w:lang w:val="en-US"/>
        </w:rPr>
        <w:fldChar w:fldCharType="begin" w:fldLock="1"/>
      </w:r>
      <w:r w:rsidR="00827E13">
        <w:rPr>
          <w:iCs/>
          <w:lang w:val="en-US"/>
        </w:rPr>
        <w:instrText>ADDIN CSL_CITATION {"citationItems":[{"id":"ITEM-1","itemData":{"abstract":"Behavioral control is influenced not only by learning from the choices made and the rewards obtained but also by “what might have happened,” that is, inference about unchosen options and their fictive outcomes. Substantial progress has been made in understanding the neural signatures of direct learning from choices that are actually made and their associated rewards via reward prediction errors (RPEs). However, electrophysiological correlates of abstract inference in decision-making are less clear. One seminal theory suggests that the so-called feedback-related negativity (FRN), an ERP peaking 200–300 msec after a feedback stimulus at frontocentral sites of the scalp, codes RPEs. Hitherto, the FRN has been predominantly related to a so-called “model-free” RPE: The difference between the observed outcome and what had been expected. Here, by means of computational modeling of choice behavior, we show that individuals employ abstract, “double-update” inference on the task structure by concurrently tracking values of chosen stimuli (associated with observed outcomes) and unchosen stimuli (linked to fictive outcomes). In a parametric analysis, model-free RPEs as well as their modification because of abstract inference were regressed against single-trial FRN amplitudes. We demonstrate that components related to abstract inference uniquely explain variance in the FRN beyond model-free RPEs. These findings advance our understanding of the FRN and its role in behavioral adaptation. This might further the investigation of disturbed abstract inference, as proposed, for example, for psychiatric disorders, and its underlying neural correlates.","author":[{"dropping-particle":"","family":"Reiter","given":"Andrea M. F.","non-dropping-particle":"","parse-names":false,"suffix":""}],"container-title":"Journal of Cognitive Neuroscience","id":"ITEM-1","issue":"8","issued":{"date-parts":[["2016"]]},"page":"1127-1138","title":"The Feedback-related Negativity Codes Components of Abstract Inference during Reward-based Decision-making","type":"article-journal","volume":"28"},"uris":["http://www.mendeley.com/documents/?uuid=2c2806b7-3656-4c4a-bbd0-a720e63d7673"]},{"id":"ITEM-2","itemData":{"DOI":"10.1523/JNEUROSCI.4322-15.2016","ISSN":"0270-6474","author":[{"dropping-particle":"","family":"Reiter","given":"A. M. F.","non-dropping-particle":"","parse-names":false,"suffix":""},{"dropping-particle":"","family":"Deserno","given":"L.","non-dropping-particle":"","parse-names":false,"suffix":""},{"dropping-particle":"","family":"Kallert","given":"T.","non-dropping-particle":"","parse-names":false,"suffix":""},{"dropping-particle":"","family":"Heinze","given":"H.-J.","non-dropping-particle":"","parse-names":false,"suffix":""},{"dropping-particle":"","family":"Heinz","given":"A.","non-dropping-particle":"","parse-names":false,"suffix":""},{"dropping-particle":"","family":"Schlagenhauf","given":"F.","non-dropping-particle":"","parse-names":false,"suffix":""}],"container-title":"Journal of Neuroscience","id":"ITEM-2","issue":"43","issued":{"date-parts":[["2016"]]},"page":"10935-10948","title":"Behavioral and Neural Signatures of Reduced Updating of Alternative Options in Alcohol-Dependent Patients during Flexible Decision-Making","type":"article-journal","volume":"36"},"uris":["http://www.mendeley.com/documents/?uuid=4d46dc4e-7ef3-4d8a-b147-3c8042844a0a"]},{"id":"ITEM-3","itemData":{"DOI":"10.1038/npp.2016.95","ISSN":"1740634X","abstract":"Despite its clinical relevance and the recent recognition as a diagnostic category in the DSM-5, binge eating disorder (BED) has rarely been investigated from a cognitive neuroscientific perspective targeting a more precise neurocognitive profiling of the disorder. BED patients suffer from a lack of behavioral control during recurrent binge eating episodes and thus fail to adapt their behavior in the face of negative consequences, eg, high risk for obesity. To examine impairments in flexible reward-based decision-making, we exposed BED patients (n=22) and matched healthy individuals (n=22) to a reward-guided decision-making task during functional resonance imaging (fMRI). Performing fMRI analysis informed via computational modeling of choice behavior, we were able to identify specific signatures of altered decision-making in BED. On the behavioral level, we observed impaired behavioral adaptation in BED, which was due to enhanced switching behavior, a putative deficit in striking a balance between exploration and exploitation appropriately. This was accompanied by diminished activation related to exploratory decisions in the anterior insula/ventro-lateral prefrontal cortex. Moreover, although so-called model-free reward prediction errors remained intact, representation of ventro-medial prefrontal learning signatures, incorporating inference on unchosen options, was reduced in BED, which was associated with successful decision-making in the task. On the basis of a computational psychiatry account, the presented findings contribute to defining a neurocognitive phenotype of BED.","author":[{"dropping-particle":"","family":"Reiter","given":"Andrea M.F.","non-dropping-particle":"","parse-names":false,"suffix":""},{"dropping-particle":"","family":"Heinze","given":"Hans Jochen","non-dropping-particle":"","parse-names":false,"suffix":""},{"dropping-particle":"","family":"Schlagenhauf","given":"Florian","non-dropping-particle":"","parse-names":false,"suffix":""},{"dropping-particle":"","family":"Deserno","given":"Lorenz","non-dropping-particle":"","parse-names":false,"suffix":""}],"container-title":"Neuropsychopharmacology","id":"ITEM-3","issue":"3","issued":{"date-parts":[["2017"]]},"page":"628-637","publisher":"Nature Publishing Group","title":"Impaired Flexible Reward-Based Decision-Making in Binge Eating Disorder: Evidence from Computational Modeling and Functional Neuroimaging","type":"article-journal","volume":"42"},"uris":["http://www.mendeley.com/documents/?uuid=d2c360f5-b07b-48c0-b3fc-4a739dff4d27"]}],"mendeley":{"formattedCitation":"(Reiter, 2016; Reiter et al., 2016, 2017)","plainTextFormattedCitation":"(Reiter, 2016; Reiter et al., 2016, 2017)","previouslyFormattedCitation":"(Reiter, 2016; Reiter et al., 2016, 2017)"},"properties":{"noteIndex":0},"schema":"https://github.com/citation-style-language/schema/raw/master/csl-citation.json"}</w:instrText>
      </w:r>
      <w:r w:rsidR="00827E13">
        <w:rPr>
          <w:iCs/>
          <w:lang w:val="en-US"/>
        </w:rPr>
        <w:fldChar w:fldCharType="separate"/>
      </w:r>
      <w:r w:rsidR="00827E13" w:rsidRPr="00827E13">
        <w:rPr>
          <w:iCs/>
          <w:noProof/>
          <w:lang w:val="en-US"/>
        </w:rPr>
        <w:t>(Reiter, 2016; Reiter et al., 2016, 2017)</w:t>
      </w:r>
      <w:r w:rsidR="00827E13">
        <w:rPr>
          <w:iCs/>
          <w:lang w:val="en-US"/>
        </w:rPr>
        <w:fldChar w:fldCharType="end"/>
      </w:r>
      <w:r w:rsidR="00827E13">
        <w:rPr>
          <w:iCs/>
          <w:lang w:val="en-US"/>
        </w:rPr>
        <w:t>:</w:t>
      </w:r>
    </w:p>
    <w:p w14:paraId="76E1EE57" w14:textId="342AD489" w:rsidR="00C6543B" w:rsidRPr="00C6543B" w:rsidRDefault="001C6B52" w:rsidP="00B662EE">
      <w:pPr>
        <w:pStyle w:val="Textbody"/>
        <w:spacing w:line="480" w:lineRule="auto"/>
        <w:jc w:val="center"/>
        <w:outlineLvl w:val="0"/>
        <w:rPr>
          <w:sz w:val="24"/>
          <w:szCs w:val="24"/>
          <w:lang w:val="en-US"/>
        </w:rPr>
      </w:pPr>
      <w:r>
        <w:rPr>
          <w:sz w:val="24"/>
          <w:szCs w:val="24"/>
          <w:lang w:val="en-US"/>
        </w:rPr>
        <w:t>(</w:t>
      </w:r>
      <w:r w:rsidR="0022295F">
        <w:rPr>
          <w:sz w:val="24"/>
          <w:szCs w:val="24"/>
          <w:lang w:val="en-US"/>
        </w:rPr>
        <w:t>5</w:t>
      </w:r>
      <w:r w:rsidR="00C6543B" w:rsidRPr="00FC4716">
        <w:rPr>
          <w:sz w:val="24"/>
          <w:szCs w:val="24"/>
          <w:lang w:val="en-US"/>
        </w:rPr>
        <w:t xml:space="preserve">) </w:t>
      </w:r>
      <m:oMath>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uc</m:t>
            </m:r>
          </m:sub>
          <m:sup>
            <m:r>
              <w:rPr>
                <w:rFonts w:ascii="Cambria Math" w:hAnsi="Cambria Math"/>
                <w:sz w:val="24"/>
                <w:szCs w:val="24"/>
                <w:lang w:val="en-US"/>
              </w:rPr>
              <m:t>(k+1)</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uc</m:t>
            </m:r>
          </m:sub>
          <m:sup>
            <m:r>
              <w:rPr>
                <w:rFonts w:ascii="Cambria Math" w:hAnsi="Cambria Math"/>
                <w:sz w:val="24"/>
                <w:szCs w:val="24"/>
                <w:lang w:val="en-US"/>
              </w:rPr>
              <m:t>(k)</m:t>
            </m:r>
          </m:sup>
        </m:sSubSup>
        <m:r>
          <w:rPr>
            <w:rFonts w:ascii="Cambria Math" w:hAnsi="Cambria Math"/>
            <w:sz w:val="24"/>
            <w:szCs w:val="24"/>
            <w:lang w:val="en-US"/>
          </w:rPr>
          <m:t>+</m:t>
        </m:r>
        <m:r>
          <w:rPr>
            <w:rFonts w:ascii="Cambria Math" w:hAnsi="Cambria Math"/>
            <w:i/>
            <w:sz w:val="24"/>
            <w:szCs w:val="24"/>
            <w:lang w:val="en-US"/>
          </w:rPr>
          <w:sym w:font="Symbol" w:char="F06B"/>
        </m:r>
        <m:r>
          <w:rPr>
            <w:rFonts w:ascii="Cambria Math" w:hAnsi="Cambria Math"/>
            <w:sz w:val="24"/>
            <w:szCs w:val="24"/>
            <w:lang w:val="en-US"/>
          </w:rPr>
          <m:t>α</m:t>
        </m:r>
        <m:sSubSup>
          <m:sSubSupPr>
            <m:ctrlPr>
              <w:rPr>
                <w:rFonts w:ascii="Cambria Math" w:hAnsi="Cambria Math"/>
                <w:i/>
                <w:sz w:val="24"/>
                <w:szCs w:val="24"/>
                <w:lang w:val="en-US"/>
              </w:rPr>
            </m:ctrlPr>
          </m:sSubSupPr>
          <m:e>
            <m:r>
              <w:rPr>
                <w:rFonts w:ascii="Cambria Math" w:hAnsi="Cambria Math"/>
                <w:sz w:val="24"/>
                <w:szCs w:val="24"/>
                <w:lang w:val="en-US"/>
              </w:rPr>
              <m:t>δ</m:t>
            </m:r>
          </m:e>
          <m:sub>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uc</m:t>
                </m:r>
              </m:sub>
            </m:sSub>
          </m:sub>
          <m:sup>
            <m:r>
              <w:rPr>
                <w:rFonts w:ascii="Cambria Math" w:hAnsi="Cambria Math"/>
                <w:sz w:val="24"/>
                <w:szCs w:val="24"/>
                <w:lang w:val="en-US"/>
              </w:rPr>
              <m:t>(k)</m:t>
            </m:r>
          </m:sup>
        </m:sSubSup>
      </m:oMath>
      <w:r w:rsidR="00C6543B" w:rsidRPr="00FC4716">
        <w:rPr>
          <w:sz w:val="24"/>
          <w:szCs w:val="24"/>
          <w:lang w:val="en-US"/>
        </w:rPr>
        <w:t xml:space="preserve"> </w:t>
      </w:r>
    </w:p>
    <w:p w14:paraId="382A727E" w14:textId="5B3B0A1A" w:rsidR="00A66C14" w:rsidRPr="00FC4716" w:rsidRDefault="00BB110D" w:rsidP="00B662EE">
      <w:pPr>
        <w:widowControl w:val="0"/>
        <w:spacing w:line="480" w:lineRule="auto"/>
        <w:jc w:val="both"/>
        <w:rPr>
          <w:rStyle w:val="SubberschriftkursivZeile"/>
          <w:i w:val="0"/>
          <w:lang w:val="en-US"/>
        </w:rPr>
      </w:pPr>
      <w:r>
        <w:rPr>
          <w:iCs/>
          <w:lang w:val="en-US"/>
        </w:rPr>
        <w:t xml:space="preserve">RL models </w:t>
      </w:r>
      <w:r w:rsidR="009A50A7">
        <w:rPr>
          <w:iCs/>
          <w:lang w:val="en-US"/>
        </w:rPr>
        <w:t xml:space="preserve">could </w:t>
      </w:r>
      <w:r w:rsidR="00D315F8">
        <w:rPr>
          <w:iCs/>
          <w:lang w:val="en-US"/>
        </w:rPr>
        <w:t>include</w:t>
      </w:r>
      <w:r>
        <w:rPr>
          <w:iCs/>
          <w:lang w:val="en-US"/>
        </w:rPr>
        <w:t xml:space="preserve"> one learning rate </w:t>
      </w:r>
      <w:r>
        <w:rPr>
          <w:iCs/>
          <w:lang w:val="en-US"/>
        </w:rPr>
        <w:sym w:font="Symbol" w:char="F061"/>
      </w:r>
      <w:r>
        <w:rPr>
          <w:iCs/>
          <w:lang w:val="en-US"/>
        </w:rPr>
        <w:t xml:space="preserve">, independent of the kind of </w:t>
      </w:r>
      <w:r w:rsidR="006752FB">
        <w:rPr>
          <w:iCs/>
          <w:lang w:val="en-US"/>
        </w:rPr>
        <w:t>feedback</w:t>
      </w:r>
      <w:r>
        <w:rPr>
          <w:iCs/>
          <w:lang w:val="en-US"/>
        </w:rPr>
        <w:t xml:space="preserve"> received (</w:t>
      </w:r>
      <w:r w:rsidR="001F429C">
        <w:rPr>
          <w:iCs/>
          <w:lang w:val="en-US"/>
        </w:rPr>
        <w:t>‘</w:t>
      </w:r>
      <w:r>
        <w:rPr>
          <w:iCs/>
          <w:lang w:val="en-US"/>
        </w:rPr>
        <w:t>1</w:t>
      </w:r>
      <w:r>
        <w:rPr>
          <w:iCs/>
          <w:lang w:val="en-US"/>
        </w:rPr>
        <w:sym w:font="Symbol" w:char="F061"/>
      </w:r>
      <w:r w:rsidR="001F429C">
        <w:rPr>
          <w:iCs/>
          <w:lang w:val="en-US"/>
        </w:rPr>
        <w:t>’</w:t>
      </w:r>
      <w:r>
        <w:rPr>
          <w:iCs/>
          <w:lang w:val="en-US"/>
        </w:rPr>
        <w:t xml:space="preserve">). </w:t>
      </w:r>
      <w:r w:rsidR="009A50A7">
        <w:rPr>
          <w:iCs/>
          <w:lang w:val="en-US"/>
        </w:rPr>
        <w:t>We</w:t>
      </w:r>
      <w:r w:rsidR="00D808DB" w:rsidRPr="00FC4716">
        <w:rPr>
          <w:iCs/>
          <w:lang w:val="en-US"/>
        </w:rPr>
        <w:t xml:space="preserve"> </w:t>
      </w:r>
      <w:r>
        <w:rPr>
          <w:iCs/>
          <w:lang w:val="en-US"/>
        </w:rPr>
        <w:t xml:space="preserve">additionally </w:t>
      </w:r>
      <w:r w:rsidR="00D315F8">
        <w:rPr>
          <w:iCs/>
          <w:lang w:val="en-US"/>
        </w:rPr>
        <w:t>implemented</w:t>
      </w:r>
      <w:r w:rsidR="00D808DB" w:rsidRPr="00FC4716">
        <w:rPr>
          <w:iCs/>
          <w:lang w:val="en-US"/>
        </w:rPr>
        <w:t xml:space="preserve"> models </w:t>
      </w:r>
      <w:r w:rsidR="00A15256">
        <w:rPr>
          <w:iCs/>
          <w:lang w:val="en-US"/>
        </w:rPr>
        <w:t>with</w:t>
      </w:r>
      <w:r w:rsidR="00D808DB" w:rsidRPr="00FC4716">
        <w:rPr>
          <w:iCs/>
          <w:lang w:val="en-US"/>
        </w:rPr>
        <w:t xml:space="preserve"> </w:t>
      </w:r>
      <w:r w:rsidR="00D315F8">
        <w:rPr>
          <w:iCs/>
          <w:lang w:val="en-US"/>
        </w:rPr>
        <w:t>separate</w:t>
      </w:r>
      <w:r w:rsidR="00D808DB" w:rsidRPr="00FC4716">
        <w:rPr>
          <w:iCs/>
          <w:lang w:val="en-US"/>
        </w:rPr>
        <w:t xml:space="preserve"> </w:t>
      </w:r>
      <w:r w:rsidR="00F776CB">
        <w:rPr>
          <w:iCs/>
          <w:lang w:val="en-US"/>
        </w:rPr>
        <w:t xml:space="preserve">learning rates for reward and punishment </w:t>
      </w:r>
      <w:r w:rsidR="00F776CB" w:rsidRPr="006B1809">
        <w:rPr>
          <w:iCs/>
          <w:lang w:val="en-US"/>
        </w:rPr>
        <w:t xml:space="preserve">trials, </w:t>
      </w:r>
      <w:r w:rsidR="001B4B36" w:rsidRPr="006B1809">
        <w:rPr>
          <w:iCs/>
          <w:lang w:val="en-US"/>
        </w:rPr>
        <w:sym w:font="Symbol" w:char="F061"/>
      </w:r>
      <w:r w:rsidR="001B4B36" w:rsidRPr="006B1809">
        <w:rPr>
          <w:iCs/>
          <w:vertAlign w:val="subscript"/>
          <w:lang w:val="en-US"/>
        </w:rPr>
        <w:t>rew</w:t>
      </w:r>
      <w:r w:rsidR="001B4B36" w:rsidRPr="006B1809">
        <w:rPr>
          <w:iCs/>
          <w:lang w:val="en-US"/>
        </w:rPr>
        <w:t xml:space="preserve"> and </w:t>
      </w:r>
      <w:r w:rsidR="001B4B36" w:rsidRPr="006B1809">
        <w:rPr>
          <w:iCs/>
          <w:lang w:val="en-US"/>
        </w:rPr>
        <w:sym w:font="Symbol" w:char="F061"/>
      </w:r>
      <w:r w:rsidR="001B4B36" w:rsidRPr="006B1809">
        <w:rPr>
          <w:iCs/>
          <w:vertAlign w:val="subscript"/>
          <w:lang w:val="en-US"/>
        </w:rPr>
        <w:t>pun</w:t>
      </w:r>
      <w:r w:rsidR="009F694B">
        <w:rPr>
          <w:iCs/>
          <w:lang w:val="en-US"/>
        </w:rPr>
        <w:t xml:space="preserve"> </w:t>
      </w:r>
      <w:r w:rsidR="007D25CC" w:rsidRPr="006B1809">
        <w:rPr>
          <w:iCs/>
          <w:lang w:val="en-US"/>
        </w:rPr>
        <w:t>(</w:t>
      </w:r>
      <w:r w:rsidR="001F429C" w:rsidRPr="006B1809">
        <w:rPr>
          <w:iCs/>
          <w:lang w:val="en-US"/>
        </w:rPr>
        <w:t>‘</w:t>
      </w:r>
      <w:r w:rsidR="007D25CC" w:rsidRPr="006B1809">
        <w:rPr>
          <w:iCs/>
          <w:lang w:val="en-US"/>
        </w:rPr>
        <w:t>2</w:t>
      </w:r>
      <w:r w:rsidR="007D25CC" w:rsidRPr="006B1809">
        <w:rPr>
          <w:iCs/>
          <w:lang w:val="en-US"/>
        </w:rPr>
        <w:sym w:font="Symbol" w:char="F061"/>
      </w:r>
      <w:r w:rsidR="001F429C" w:rsidRPr="006B1809">
        <w:rPr>
          <w:iCs/>
          <w:lang w:val="en-US"/>
        </w:rPr>
        <w:t>’</w:t>
      </w:r>
      <w:r w:rsidR="007D25CC" w:rsidRPr="006B1809">
        <w:rPr>
          <w:iCs/>
          <w:lang w:val="en-US"/>
        </w:rPr>
        <w:t>)</w:t>
      </w:r>
      <w:r w:rsidR="00827E13">
        <w:rPr>
          <w:iCs/>
          <w:lang w:val="en-US"/>
        </w:rPr>
        <w:t xml:space="preserve"> </w:t>
      </w:r>
      <w:r w:rsidR="00827E13">
        <w:rPr>
          <w:iCs/>
          <w:lang w:val="en-US"/>
        </w:rPr>
        <w:fldChar w:fldCharType="begin" w:fldLock="1"/>
      </w:r>
      <w:r w:rsidR="00827E13">
        <w:rPr>
          <w:iCs/>
          <w:lang w:val="en-US"/>
        </w:rPr>
        <w:instrText>ADDIN CSL_CITATION {"citationItems":[{"id":"ITEM-1","itemData":{"DOI":"10.1523/JNEUROSCI.4322-15.2016","ISSN":"0270-6474","author":[{"dropping-particle":"","family":"Reiter","given":"A. M. F.","non-dropping-particle":"","parse-names":false,"suffix":""},{"dropping-particle":"","family":"Deserno","given":"L.","non-dropping-particle":"","parse-names":false,"suffix":""},{"dropping-particle":"","family":"Kallert","given":"T.","non-dropping-particle":"","parse-names":false,"suffix":""},{"dropping-particle":"","family":"Heinze","given":"H.-J.","non-dropping-particle":"","parse-names":false,"suffix":""},{"dropping-particle":"","family":"Heinz","given":"A.","non-dropping-particle":"","parse-names":false,"suffix":""},{"dropping-particle":"","family":"Schlagenhauf","given":"F.","non-dropping-particle":"","parse-names":false,"suffix":""}],"container-title":"Journal of Neuroscience","id":"ITEM-1","issue":"43","issued":{"date-parts":[["2016"]]},"page":"10935-10948","title":"Behavioral and Neural Signatures of Reduced Updating of Alternative Options in Alcohol-Dependent Patients during Flexible Decision-Making","type":"article-journal","volume":"36"},"uris":["http://www.mendeley.com/documents/?uuid=4d46dc4e-7ef3-4d8a-b147-3c8042844a0a"]}],"mendeley":{"formattedCitation":"(Reiter et al., 2016)","plainTextFormattedCitation":"(Reiter et al., 2016)","previouslyFormattedCitation":"(Reiter et al., 2016)"},"properties":{"noteIndex":0},"schema":"https://github.com/citation-style-language/schema/raw/master/csl-citation.json"}</w:instrText>
      </w:r>
      <w:r w:rsidR="00827E13">
        <w:rPr>
          <w:iCs/>
          <w:lang w:val="en-US"/>
        </w:rPr>
        <w:fldChar w:fldCharType="separate"/>
      </w:r>
      <w:r w:rsidR="00827E13" w:rsidRPr="00827E13">
        <w:rPr>
          <w:iCs/>
          <w:noProof/>
          <w:lang w:val="en-US"/>
        </w:rPr>
        <w:t>(Reiter et al., 2016)</w:t>
      </w:r>
      <w:r w:rsidR="00827E13">
        <w:rPr>
          <w:iCs/>
          <w:lang w:val="en-US"/>
        </w:rPr>
        <w:fldChar w:fldCharType="end"/>
      </w:r>
      <w:r w:rsidR="00D808DB" w:rsidRPr="006B1809">
        <w:rPr>
          <w:iCs/>
          <w:lang w:val="en-US"/>
        </w:rPr>
        <w:t xml:space="preserve">. </w:t>
      </w:r>
      <w:r w:rsidR="00296C5F" w:rsidRPr="00296C5F">
        <w:rPr>
          <w:iCs/>
          <w:lang w:val="en-US"/>
        </w:rPr>
        <w:t>For all models</w:t>
      </w:r>
      <w:r w:rsidR="00296C5F">
        <w:rPr>
          <w:iCs/>
          <w:lang w:val="en-US"/>
        </w:rPr>
        <w:t>, i</w:t>
      </w:r>
      <w:r w:rsidR="00EE4E65" w:rsidRPr="00FC4716">
        <w:rPr>
          <w:iCs/>
          <w:lang w:val="en-US"/>
        </w:rPr>
        <w:t>n order to link</w:t>
      </w:r>
      <w:r w:rsidR="003C79C2" w:rsidRPr="00FC4716">
        <w:rPr>
          <w:iCs/>
          <w:lang w:val="en-US"/>
        </w:rPr>
        <w:t xml:space="preserve"> </w:t>
      </w:r>
      <w:r w:rsidR="00851B18" w:rsidRPr="00FC4716">
        <w:rPr>
          <w:iCs/>
          <w:lang w:val="en-US"/>
        </w:rPr>
        <w:t>learning</w:t>
      </w:r>
      <w:r w:rsidR="00221687" w:rsidRPr="00FC4716">
        <w:rPr>
          <w:iCs/>
          <w:lang w:val="en-US"/>
        </w:rPr>
        <w:t xml:space="preserve"> to </w:t>
      </w:r>
      <w:r w:rsidR="003C79C2" w:rsidRPr="00FC4716">
        <w:rPr>
          <w:iCs/>
          <w:lang w:val="en-US"/>
        </w:rPr>
        <w:t>actual choices</w:t>
      </w:r>
      <w:r w:rsidR="00296C5F">
        <w:rPr>
          <w:iCs/>
          <w:lang w:val="en-US"/>
        </w:rPr>
        <w:t xml:space="preserve">, we transformed learned </w:t>
      </w:r>
      <w:r w:rsidR="00C0797B">
        <w:rPr>
          <w:iCs/>
          <w:lang w:val="en-US"/>
        </w:rPr>
        <w:t>expectations</w:t>
      </w:r>
      <w:r w:rsidR="00296C5F">
        <w:rPr>
          <w:iCs/>
          <w:lang w:val="en-US"/>
        </w:rPr>
        <w:t xml:space="preserve"> for each trial, </w:t>
      </w:r>
      <w:r w:rsidR="00C0797B">
        <w:rPr>
          <w:iCs/>
          <w:lang w:val="en-US"/>
        </w:rPr>
        <w:t>i.e.</w:t>
      </w:r>
      <w:r w:rsidR="00296C5F">
        <w:rPr>
          <w:rStyle w:val="SubberschriftkursivZeile"/>
          <w:rFonts w:ascii="Arial" w:hAnsi="Arial"/>
          <w:sz w:val="22"/>
          <w:szCs w:val="22"/>
          <w:lang w:val="en-US"/>
        </w:rPr>
        <w:t xml:space="preserve"> </w:t>
      </w:r>
      <m:oMath>
        <m:sSup>
          <m:sSupPr>
            <m:ctrlPr>
              <w:rPr>
                <w:rStyle w:val="SubberschriftkursivZeile"/>
                <w:rFonts w:ascii="Cambria Math" w:hAnsi="Cambria Math"/>
                <w:i w:val="0"/>
                <w:lang w:val="en-US"/>
              </w:rPr>
            </m:ctrlPr>
          </m:sSupPr>
          <m:e>
            <m:r>
              <m:rPr>
                <m:sty m:val="p"/>
              </m:rPr>
              <w:rPr>
                <w:rStyle w:val="SubberschriftkursivZeile"/>
                <w:rFonts w:ascii="Cambria Math" w:hAnsi="Cambria Math"/>
                <w:lang w:val="en-US"/>
              </w:rPr>
              <m:t>Q</m:t>
            </m:r>
          </m:e>
          <m:sup>
            <m:r>
              <m:rPr>
                <m:sty m:val="p"/>
              </m:rPr>
              <w:rPr>
                <w:rStyle w:val="SubberschriftkursivZeile"/>
                <w:rFonts w:ascii="Cambria Math" w:hAnsi="Cambria Math"/>
                <w:lang w:val="en-US"/>
              </w:rPr>
              <m:t>(k)</m:t>
            </m:r>
          </m:sup>
        </m:sSup>
      </m:oMath>
      <w:r w:rsidR="00296C5F" w:rsidRPr="00750B5A">
        <w:rPr>
          <w:rStyle w:val="SubberschriftkursivZeile"/>
          <w:i w:val="0"/>
          <w:lang w:val="en-US"/>
        </w:rPr>
        <w:t xml:space="preserve">, </w:t>
      </w:r>
      <w:proofErr w:type="gramStart"/>
      <w:r w:rsidR="00630F8F" w:rsidRPr="00750B5A">
        <w:rPr>
          <w:iCs/>
          <w:lang w:val="en-US"/>
        </w:rPr>
        <w:t>to choice</w:t>
      </w:r>
      <w:proofErr w:type="gramEnd"/>
      <w:r w:rsidR="00630F8F" w:rsidRPr="00FC4716">
        <w:rPr>
          <w:iCs/>
          <w:lang w:val="en-US"/>
        </w:rPr>
        <w:t xml:space="preserve"> probabilities by</w:t>
      </w:r>
      <w:r w:rsidR="002F3220">
        <w:rPr>
          <w:iCs/>
          <w:lang w:val="en-US"/>
        </w:rPr>
        <w:t xml:space="preserve"> deploying a logistic function, the softmax: </w:t>
      </w:r>
    </w:p>
    <w:p w14:paraId="01EEDD56" w14:textId="6AB0860D" w:rsidR="009E540D" w:rsidRPr="00FC4716" w:rsidRDefault="00B27E61" w:rsidP="00B662EE">
      <w:pPr>
        <w:pStyle w:val="Textbody"/>
        <w:spacing w:line="480" w:lineRule="auto"/>
        <w:jc w:val="both"/>
        <w:rPr>
          <w:rStyle w:val="SubberschriftkursivZeile"/>
          <w:i w:val="0"/>
          <w:szCs w:val="24"/>
          <w:lang w:val="en-US"/>
        </w:rPr>
      </w:pPr>
      <w:r>
        <w:rPr>
          <w:iCs/>
          <w:sz w:val="24"/>
          <w:szCs w:val="24"/>
          <w:lang w:val="en-US"/>
        </w:rPr>
        <w:t xml:space="preserve"> </w:t>
      </w:r>
      <w:r w:rsidR="00E94EC9">
        <w:rPr>
          <w:iCs/>
          <w:sz w:val="24"/>
          <w:szCs w:val="24"/>
          <w:lang w:val="en-US"/>
        </w:rPr>
        <w:tab/>
      </w:r>
      <w:r w:rsidR="00E94EC9">
        <w:rPr>
          <w:iCs/>
          <w:sz w:val="24"/>
          <w:szCs w:val="24"/>
          <w:lang w:val="en-US"/>
        </w:rPr>
        <w:tab/>
      </w:r>
      <w:r w:rsidR="00E94EC9">
        <w:rPr>
          <w:iCs/>
          <w:sz w:val="24"/>
          <w:szCs w:val="24"/>
          <w:lang w:val="en-US"/>
        </w:rPr>
        <w:tab/>
      </w:r>
      <w:r w:rsidR="00E94EC9">
        <w:rPr>
          <w:iCs/>
          <w:sz w:val="24"/>
          <w:szCs w:val="24"/>
          <w:lang w:val="en-US"/>
        </w:rPr>
        <w:tab/>
      </w:r>
      <w:r w:rsidR="00E50BA2">
        <w:rPr>
          <w:rStyle w:val="SubberschriftkursivZeile"/>
          <w:i w:val="0"/>
          <w:szCs w:val="24"/>
          <w:lang w:val="en-US"/>
        </w:rPr>
        <w:t>(</w:t>
      </w:r>
      <w:r w:rsidR="0022295F">
        <w:rPr>
          <w:rStyle w:val="SubberschriftkursivZeile"/>
          <w:i w:val="0"/>
          <w:szCs w:val="24"/>
          <w:lang w:val="en-US"/>
        </w:rPr>
        <w:t>6</w:t>
      </w:r>
      <w:r w:rsidR="009E540D" w:rsidRPr="00FC4716">
        <w:rPr>
          <w:rStyle w:val="SubberschriftkursivZeile"/>
          <w:i w:val="0"/>
          <w:szCs w:val="24"/>
          <w:lang w:val="en-US"/>
        </w:rPr>
        <w:t xml:space="preserve">) </w:t>
      </w:r>
      <m:oMath>
        <m:r>
          <m:rPr>
            <m:sty m:val="p"/>
          </m:rPr>
          <w:rPr>
            <w:rStyle w:val="SubberschriftkursivZeile"/>
            <w:rFonts w:ascii="Cambria Math" w:hAnsi="Cambria Math"/>
            <w:szCs w:val="24"/>
            <w:lang w:val="en-US"/>
          </w:rPr>
          <m:t>p</m:t>
        </m:r>
        <m:d>
          <m:dPr>
            <m:ctrlPr>
              <w:rPr>
                <w:rStyle w:val="SubberschriftkursivZeile"/>
                <w:rFonts w:ascii="Cambria Math" w:hAnsi="Cambria Math"/>
                <w:i w:val="0"/>
                <w:iCs/>
                <w:szCs w:val="24"/>
                <w:lang w:val="en-US"/>
              </w:rPr>
            </m:ctrlPr>
          </m:dPr>
          <m:e>
            <m:r>
              <m:rPr>
                <m:sty m:val="p"/>
              </m:rPr>
              <w:rPr>
                <w:rStyle w:val="SubberschriftkursivZeile"/>
                <w:rFonts w:ascii="Cambria Math" w:hAnsi="Cambria Math"/>
                <w:szCs w:val="24"/>
                <w:lang w:val="en-US"/>
              </w:rPr>
              <m:t>t,a</m:t>
            </m:r>
          </m:e>
        </m:d>
        <m:r>
          <m:rPr>
            <m:sty m:val="p"/>
          </m:rPr>
          <w:rPr>
            <w:rStyle w:val="SubberschriftkursivZeile"/>
            <w:rFonts w:ascii="Cambria Math" w:hAnsi="Cambria Math"/>
            <w:szCs w:val="24"/>
            <w:lang w:val="en-US"/>
          </w:rPr>
          <m:t>=</m:t>
        </m:r>
        <m:f>
          <m:fPr>
            <m:ctrlPr>
              <w:rPr>
                <w:rStyle w:val="SubberschriftkursivZeile"/>
                <w:rFonts w:ascii="Cambria Math" w:hAnsi="Cambria Math"/>
                <w:i w:val="0"/>
                <w:szCs w:val="24"/>
                <w:lang w:val="en-US"/>
              </w:rPr>
            </m:ctrlPr>
          </m:fPr>
          <m:num>
            <m:r>
              <m:rPr>
                <m:sty m:val="p"/>
              </m:rPr>
              <w:rPr>
                <w:rStyle w:val="SubberschriftkursivZeile"/>
                <w:rFonts w:ascii="Cambria Math" w:hAnsi="Cambria Math"/>
                <w:szCs w:val="24"/>
                <w:lang w:val="en-US"/>
              </w:rPr>
              <m:t>exp</m:t>
            </m:r>
            <m:d>
              <m:dPr>
                <m:ctrlPr>
                  <w:rPr>
                    <w:rStyle w:val="SubberschriftkursivZeile"/>
                    <w:rFonts w:ascii="Cambria Math" w:hAnsi="Cambria Math"/>
                    <w:i w:val="0"/>
                    <w:szCs w:val="24"/>
                    <w:lang w:val="en-US"/>
                  </w:rPr>
                </m:ctrlPr>
              </m:dPr>
              <m:e>
                <m:r>
                  <m:rPr>
                    <m:sty m:val="p"/>
                  </m:rPr>
                  <w:rPr>
                    <w:rStyle w:val="SubberschriftkursivZeile"/>
                    <w:rFonts w:ascii="Cambria Math" w:hAnsi="Cambria Math" w:hint="cs"/>
                    <w:szCs w:val="24"/>
                    <w:lang w:val="en-US"/>
                  </w:rPr>
                  <m:t>β</m:t>
                </m:r>
                <m:r>
                  <m:rPr>
                    <m:sty m:val="p"/>
                  </m:rPr>
                  <w:rPr>
                    <w:rStyle w:val="SubberschriftkursivZeile"/>
                    <w:rFonts w:ascii="Cambria Math" w:hAnsi="Cambria Math"/>
                    <w:szCs w:val="24"/>
                    <w:lang w:val="en-US"/>
                  </w:rPr>
                  <m:t>Q</m:t>
                </m:r>
                <m:d>
                  <m:dPr>
                    <m:ctrlPr>
                      <w:rPr>
                        <w:rStyle w:val="SubberschriftkursivZeile"/>
                        <w:rFonts w:ascii="Cambria Math" w:hAnsi="Cambria Math"/>
                        <w:i w:val="0"/>
                        <w:szCs w:val="24"/>
                        <w:lang w:val="en-US"/>
                      </w:rPr>
                    </m:ctrlPr>
                  </m:dPr>
                  <m:e>
                    <m:r>
                      <m:rPr>
                        <m:sty m:val="p"/>
                      </m:rPr>
                      <w:rPr>
                        <w:rStyle w:val="SubberschriftkursivZeile"/>
                        <w:rFonts w:ascii="Cambria Math" w:hAnsi="Cambria Math"/>
                        <w:szCs w:val="24"/>
                        <w:lang w:val="en-US"/>
                      </w:rPr>
                      <m:t>t,a</m:t>
                    </m:r>
                  </m:e>
                </m:d>
              </m:e>
            </m:d>
          </m:num>
          <m:den>
            <m:nary>
              <m:naryPr>
                <m:chr m:val="∑"/>
                <m:limLoc m:val="undOvr"/>
                <m:subHide m:val="1"/>
                <m:supHide m:val="1"/>
                <m:ctrlPr>
                  <w:rPr>
                    <w:rStyle w:val="SubberschriftkursivZeile"/>
                    <w:rFonts w:ascii="Cambria Math" w:hAnsi="Cambria Math"/>
                    <w:i w:val="0"/>
                    <w:szCs w:val="24"/>
                    <w:lang w:val="en-US"/>
                  </w:rPr>
                </m:ctrlPr>
              </m:naryPr>
              <m:sub/>
              <m:sup/>
              <m:e>
                <m:r>
                  <m:rPr>
                    <m:sty m:val="p"/>
                  </m:rPr>
                  <w:rPr>
                    <w:rStyle w:val="SubberschriftkursivZeile"/>
                    <w:rFonts w:ascii="Cambria Math" w:hAnsi="Cambria Math"/>
                    <w:szCs w:val="24"/>
                    <w:lang w:val="en-US"/>
                  </w:rPr>
                  <m:t>exp</m:t>
                </m:r>
                <m:d>
                  <m:dPr>
                    <m:ctrlPr>
                      <w:rPr>
                        <w:rStyle w:val="SubberschriftkursivZeile"/>
                        <w:rFonts w:ascii="Cambria Math" w:hAnsi="Cambria Math"/>
                        <w:i w:val="0"/>
                        <w:szCs w:val="24"/>
                        <w:lang w:val="en-US"/>
                      </w:rPr>
                    </m:ctrlPr>
                  </m:dPr>
                  <m:e>
                    <m:r>
                      <m:rPr>
                        <m:sty m:val="p"/>
                      </m:rPr>
                      <w:rPr>
                        <w:rStyle w:val="SubberschriftkursivZeile"/>
                        <w:rFonts w:ascii="Cambria Math" w:hAnsi="Cambria Math" w:hint="cs"/>
                        <w:szCs w:val="24"/>
                        <w:lang w:val="en-US"/>
                      </w:rPr>
                      <m:t>β</m:t>
                    </m:r>
                    <m:r>
                      <m:rPr>
                        <m:sty m:val="p"/>
                      </m:rPr>
                      <w:rPr>
                        <w:rStyle w:val="SubberschriftkursivZeile"/>
                        <w:rFonts w:ascii="Cambria Math" w:hAnsi="Cambria Math"/>
                        <w:szCs w:val="24"/>
                        <w:lang w:val="en-US"/>
                      </w:rPr>
                      <m:t>Q</m:t>
                    </m:r>
                    <m:d>
                      <m:dPr>
                        <m:ctrlPr>
                          <w:rPr>
                            <w:rStyle w:val="SubberschriftkursivZeile"/>
                            <w:rFonts w:ascii="Cambria Math" w:hAnsi="Cambria Math"/>
                            <w:i w:val="0"/>
                            <w:szCs w:val="24"/>
                            <w:lang w:val="en-US"/>
                          </w:rPr>
                        </m:ctrlPr>
                      </m:dPr>
                      <m:e>
                        <m:sSup>
                          <m:sSupPr>
                            <m:ctrlPr>
                              <w:rPr>
                                <w:rStyle w:val="SubberschriftkursivZeile"/>
                                <w:rFonts w:ascii="Cambria Math" w:hAnsi="Cambria Math"/>
                                <w:i w:val="0"/>
                                <w:szCs w:val="24"/>
                                <w:lang w:val="en-US"/>
                              </w:rPr>
                            </m:ctrlPr>
                          </m:sSupPr>
                          <m:e>
                            <m:r>
                              <m:rPr>
                                <m:sty m:val="p"/>
                              </m:rPr>
                              <w:rPr>
                                <w:rStyle w:val="SubberschriftkursivZeile"/>
                                <w:rFonts w:ascii="Cambria Math" w:hAnsi="Cambria Math"/>
                                <w:szCs w:val="24"/>
                                <w:lang w:val="en-US"/>
                              </w:rPr>
                              <m:t>t,a</m:t>
                            </m:r>
                          </m:e>
                          <m:sup>
                            <m:r>
                              <m:rPr>
                                <m:sty m:val="p"/>
                              </m:rPr>
                              <w:rPr>
                                <w:rStyle w:val="SubberschriftkursivZeile"/>
                                <w:rFonts w:ascii="Cambria Math" w:hAnsi="Cambria Math"/>
                                <w:szCs w:val="24"/>
                                <w:lang w:val="en-US"/>
                              </w:rPr>
                              <m:t>'</m:t>
                            </m:r>
                          </m:sup>
                        </m:sSup>
                      </m:e>
                    </m:d>
                  </m:e>
                </m:d>
              </m:e>
            </m:nary>
          </m:den>
        </m:f>
      </m:oMath>
    </w:p>
    <w:p w14:paraId="452EB334" w14:textId="31838E5D" w:rsidR="0011538B" w:rsidRPr="00BC54CD" w:rsidRDefault="00E64102" w:rsidP="00B662EE">
      <w:pPr>
        <w:pStyle w:val="Textbody"/>
        <w:spacing w:line="480" w:lineRule="auto"/>
        <w:jc w:val="both"/>
        <w:rPr>
          <w:rStyle w:val="SubberschriftkursivZeile"/>
          <w:i w:val="0"/>
          <w:lang w:val="en-US" w:eastAsia="de-DE"/>
        </w:rPr>
      </w:pPr>
      <w:r w:rsidRPr="008D7279">
        <w:rPr>
          <w:iCs/>
          <w:sz w:val="24"/>
          <w:szCs w:val="24"/>
          <w:lang w:val="en-US"/>
        </w:rPr>
        <w:lastRenderedPageBreak/>
        <w:t xml:space="preserve">The softmax equation includes the parameter </w:t>
      </w:r>
      <w:r w:rsidRPr="008D7279">
        <w:rPr>
          <w:iCs/>
          <w:sz w:val="24"/>
          <w:szCs w:val="24"/>
          <w:lang w:val="en-US"/>
        </w:rPr>
        <w:sym w:font="Symbol" w:char="F062"/>
      </w:r>
      <w:r w:rsidRPr="008D7279">
        <w:rPr>
          <w:iCs/>
          <w:sz w:val="24"/>
          <w:szCs w:val="24"/>
          <w:lang w:val="en-US"/>
        </w:rPr>
        <w:t>, which reflects inverse decision no</w:t>
      </w:r>
      <w:r w:rsidR="00B27E61" w:rsidRPr="008D7279">
        <w:rPr>
          <w:iCs/>
          <w:sz w:val="24"/>
          <w:szCs w:val="24"/>
          <w:lang w:val="en-US"/>
        </w:rPr>
        <w:t>ise</w:t>
      </w:r>
      <w:r w:rsidRPr="008D7279">
        <w:rPr>
          <w:iCs/>
          <w:sz w:val="24"/>
          <w:szCs w:val="24"/>
          <w:lang w:val="en-US"/>
        </w:rPr>
        <w:t xml:space="preserve"> with high</w:t>
      </w:r>
      <w:r w:rsidRPr="008D7279">
        <w:rPr>
          <w:i/>
          <w:iCs/>
          <w:sz w:val="24"/>
          <w:szCs w:val="24"/>
          <w:lang w:val="en-US"/>
        </w:rPr>
        <w:t xml:space="preserve"> </w:t>
      </w:r>
      <w:r w:rsidRPr="008D7279">
        <w:rPr>
          <w:iCs/>
          <w:sz w:val="24"/>
          <w:szCs w:val="24"/>
          <w:lang w:val="en-US"/>
        </w:rPr>
        <w:sym w:font="Symbol" w:char="F062"/>
      </w:r>
      <w:r w:rsidRPr="008D7279">
        <w:rPr>
          <w:i/>
          <w:iCs/>
          <w:sz w:val="24"/>
          <w:szCs w:val="24"/>
          <w:lang w:val="en-US"/>
        </w:rPr>
        <w:t xml:space="preserve"> </w:t>
      </w:r>
      <w:r w:rsidRPr="008D7279">
        <w:rPr>
          <w:iCs/>
          <w:sz w:val="24"/>
          <w:szCs w:val="24"/>
          <w:lang w:val="en-US"/>
        </w:rPr>
        <w:t>choices are being tightly determined by choice expectations and low</w:t>
      </w:r>
      <w:r w:rsidR="008D7279" w:rsidRPr="008D7279">
        <w:rPr>
          <w:iCs/>
          <w:sz w:val="24"/>
          <w:szCs w:val="24"/>
          <w:lang w:val="en-US"/>
        </w:rPr>
        <w:t xml:space="preserve"> </w:t>
      </w:r>
      <w:r w:rsidRPr="008D7279">
        <w:rPr>
          <w:iCs/>
          <w:sz w:val="24"/>
          <w:szCs w:val="24"/>
          <w:lang w:val="en-US"/>
        </w:rPr>
        <w:sym w:font="Symbol" w:char="F062"/>
      </w:r>
      <w:r w:rsidRPr="008D7279">
        <w:rPr>
          <w:iCs/>
          <w:sz w:val="24"/>
          <w:szCs w:val="24"/>
          <w:lang w:val="en-US"/>
        </w:rPr>
        <w:t xml:space="preserve"> leading to more stochastic choices. </w:t>
      </w:r>
      <w:r w:rsidR="008D243F" w:rsidRPr="008D7279">
        <w:rPr>
          <w:rStyle w:val="SubberschriftkursivZeile"/>
          <w:i w:val="0"/>
        </w:rPr>
        <w:t>Taken together</w:t>
      </w:r>
      <w:r w:rsidR="006E3543" w:rsidRPr="008D7279">
        <w:rPr>
          <w:rStyle w:val="SubberschriftkursivZeile"/>
          <w:i w:val="0"/>
        </w:rPr>
        <w:t>,</w:t>
      </w:r>
      <w:r w:rsidR="006E3543" w:rsidRPr="008D7279">
        <w:rPr>
          <w:rStyle w:val="SubberschriftkursivZeile"/>
        </w:rPr>
        <w:t xml:space="preserve"> </w:t>
      </w:r>
      <w:r w:rsidR="006E3543" w:rsidRPr="008D7279">
        <w:rPr>
          <w:rStyle w:val="SubberschriftkursivZeile"/>
          <w:i w:val="0"/>
        </w:rPr>
        <w:t>t</w:t>
      </w:r>
      <w:r w:rsidR="00AF551A" w:rsidRPr="008D7279">
        <w:rPr>
          <w:rStyle w:val="SubberschriftkursivZeile"/>
          <w:i w:val="0"/>
        </w:rPr>
        <w:t>he</w:t>
      </w:r>
      <w:r w:rsidR="003C44BD" w:rsidRPr="008D7279">
        <w:rPr>
          <w:rStyle w:val="SubberschriftkursivZeile"/>
          <w:i w:val="0"/>
        </w:rPr>
        <w:t xml:space="preserve"> model </w:t>
      </w:r>
      <w:r w:rsidR="00AF551A" w:rsidRPr="008D7279">
        <w:rPr>
          <w:rStyle w:val="SubberschriftkursivZeile"/>
          <w:i w:val="0"/>
        </w:rPr>
        <w:t>space was</w:t>
      </w:r>
      <w:r w:rsidR="003C44BD" w:rsidRPr="008D7279">
        <w:rPr>
          <w:rStyle w:val="SubberschriftkursivZeile"/>
          <w:i w:val="0"/>
        </w:rPr>
        <w:t xml:space="preserve"> formed out of </w:t>
      </w:r>
      <w:r w:rsidR="007D25CC" w:rsidRPr="008D7279">
        <w:rPr>
          <w:rStyle w:val="SubberschriftkursivZeile"/>
          <w:i w:val="0"/>
        </w:rPr>
        <w:t xml:space="preserve">the </w:t>
      </w:r>
      <w:r w:rsidR="003C44BD" w:rsidRPr="008D7279">
        <w:rPr>
          <w:rStyle w:val="SubberschriftkursivZeile"/>
          <w:i w:val="0"/>
        </w:rPr>
        <w:t xml:space="preserve">factors </w:t>
      </w:r>
      <w:r w:rsidR="005E69E0" w:rsidRPr="008D7279">
        <w:rPr>
          <w:rStyle w:val="SubberschriftkursivZeile"/>
          <w:i w:val="0"/>
        </w:rPr>
        <w:t>‘</w:t>
      </w:r>
      <w:r w:rsidR="007D25CC" w:rsidRPr="008D7279">
        <w:rPr>
          <w:rStyle w:val="SubberschriftkursivZeile"/>
          <w:i w:val="0"/>
        </w:rPr>
        <w:t xml:space="preserve">updating’ </w:t>
      </w:r>
      <w:r w:rsidR="00424A60" w:rsidRPr="008D7279">
        <w:rPr>
          <w:rStyle w:val="SubberschriftkursivZeile"/>
          <w:i w:val="0"/>
        </w:rPr>
        <w:t>(SU, DU</w:t>
      </w:r>
      <w:r w:rsidR="000A5CF5" w:rsidRPr="008D7279">
        <w:rPr>
          <w:rStyle w:val="SubberschriftkursivZeile"/>
          <w:i w:val="0"/>
        </w:rPr>
        <w:t>, iDU</w:t>
      </w:r>
      <w:r w:rsidR="00424A60" w:rsidRPr="008D7279">
        <w:rPr>
          <w:rStyle w:val="SubberschriftkursivZeile"/>
          <w:i w:val="0"/>
        </w:rPr>
        <w:t>)</w:t>
      </w:r>
      <w:r w:rsidR="005E69E0" w:rsidRPr="008D7279">
        <w:rPr>
          <w:rStyle w:val="SubberschriftkursivZeile"/>
          <w:i w:val="0"/>
        </w:rPr>
        <w:t xml:space="preserve"> and ‘learning rate’ (1</w:t>
      </w:r>
      <w:r w:rsidR="005E69E0" w:rsidRPr="008D7279">
        <w:rPr>
          <w:rStyle w:val="SubberschriftkursivZeile"/>
          <w:i w:val="0"/>
        </w:rPr>
        <w:sym w:font="Symbol" w:char="F061"/>
      </w:r>
      <w:r w:rsidR="005E69E0" w:rsidRPr="008D7279">
        <w:rPr>
          <w:rStyle w:val="SubberschriftkursivZeile"/>
          <w:i w:val="0"/>
        </w:rPr>
        <w:t>, 2</w:t>
      </w:r>
      <w:r w:rsidR="005E69E0" w:rsidRPr="008D7279">
        <w:rPr>
          <w:rStyle w:val="SubberschriftkursivZeile"/>
          <w:i w:val="0"/>
        </w:rPr>
        <w:sym w:font="Symbol" w:char="F061"/>
      </w:r>
      <w:r w:rsidR="005E69E0" w:rsidRPr="008D7279">
        <w:rPr>
          <w:rStyle w:val="SubberschriftkursivZeile"/>
          <w:i w:val="0"/>
        </w:rPr>
        <w:t xml:space="preserve">), </w:t>
      </w:r>
      <w:r w:rsidR="00F777CE" w:rsidRPr="008D7279">
        <w:rPr>
          <w:rStyle w:val="SubberschriftkursivZeile"/>
          <w:i w:val="0"/>
        </w:rPr>
        <w:t>resulting</w:t>
      </w:r>
      <w:r w:rsidR="008637E3" w:rsidRPr="008D7279">
        <w:rPr>
          <w:rStyle w:val="SubberschriftkursivZeile"/>
          <w:i w:val="0"/>
        </w:rPr>
        <w:t xml:space="preserve"> in </w:t>
      </w:r>
      <w:r w:rsidR="000D3EA6" w:rsidRPr="008D7279">
        <w:rPr>
          <w:rStyle w:val="SubberschriftkursivZeile"/>
          <w:i w:val="0"/>
        </w:rPr>
        <w:t xml:space="preserve">a total of </w:t>
      </w:r>
      <w:r w:rsidR="005E69E0" w:rsidRPr="008D7279">
        <w:rPr>
          <w:rStyle w:val="SubberschriftkursivZeile"/>
          <w:i w:val="0"/>
        </w:rPr>
        <w:t xml:space="preserve">6 </w:t>
      </w:r>
      <w:r w:rsidR="00424A60" w:rsidRPr="008D7279">
        <w:rPr>
          <w:rStyle w:val="SubberschriftkursivZeile"/>
          <w:i w:val="0"/>
        </w:rPr>
        <w:t>models</w:t>
      </w:r>
      <w:r w:rsidR="008D7279" w:rsidRPr="008D7279">
        <w:rPr>
          <w:rStyle w:val="SubberschriftkursivZeile"/>
          <w:i w:val="0"/>
        </w:rPr>
        <w:t xml:space="preserve"> </w:t>
      </w:r>
      <w:r w:rsidR="008D7279" w:rsidRPr="00134661">
        <w:rPr>
          <w:rStyle w:val="SubberschriftkursivZeile"/>
          <w:i w:val="0"/>
          <w:szCs w:val="24"/>
        </w:rPr>
        <w:t>(SU-1</w:t>
      </w:r>
      <w:r w:rsidR="008D7279" w:rsidRPr="00134661">
        <w:rPr>
          <w:rStyle w:val="SubberschriftkursivZeile"/>
          <w:i w:val="0"/>
          <w:szCs w:val="24"/>
        </w:rPr>
        <w:sym w:font="Symbol" w:char="F061"/>
      </w:r>
      <w:r w:rsidR="008D7279" w:rsidRPr="00134661">
        <w:rPr>
          <w:rStyle w:val="SubberschriftkursivZeile"/>
          <w:i w:val="0"/>
          <w:szCs w:val="24"/>
        </w:rPr>
        <w:t>-</w:t>
      </w:r>
      <w:r w:rsidR="008D7279" w:rsidRPr="00134661">
        <w:rPr>
          <w:iCs/>
          <w:sz w:val="24"/>
          <w:szCs w:val="24"/>
        </w:rPr>
        <w:sym w:font="Symbol" w:char="F062"/>
      </w:r>
      <w:r w:rsidR="008D7279" w:rsidRPr="00134661">
        <w:rPr>
          <w:iCs/>
          <w:sz w:val="24"/>
          <w:szCs w:val="24"/>
        </w:rPr>
        <w:t xml:space="preserve">, </w:t>
      </w:r>
      <w:r w:rsidR="008D7279" w:rsidRPr="00134661">
        <w:rPr>
          <w:rStyle w:val="SubberschriftkursivZeile"/>
          <w:i w:val="0"/>
          <w:szCs w:val="24"/>
        </w:rPr>
        <w:t>DU-1</w:t>
      </w:r>
      <w:r w:rsidR="008D7279" w:rsidRPr="00134661">
        <w:rPr>
          <w:rStyle w:val="SubberschriftkursivZeile"/>
          <w:i w:val="0"/>
          <w:szCs w:val="24"/>
        </w:rPr>
        <w:sym w:font="Symbol" w:char="F061"/>
      </w:r>
      <w:r w:rsidR="008D7279" w:rsidRPr="00134661">
        <w:rPr>
          <w:rStyle w:val="SubberschriftkursivZeile"/>
          <w:i w:val="0"/>
          <w:szCs w:val="24"/>
        </w:rPr>
        <w:t>-</w:t>
      </w:r>
      <w:r w:rsidR="008D7279" w:rsidRPr="00134661">
        <w:rPr>
          <w:iCs/>
          <w:sz w:val="24"/>
          <w:szCs w:val="24"/>
        </w:rPr>
        <w:sym w:font="Symbol" w:char="F062"/>
      </w:r>
      <w:r w:rsidR="008D7279" w:rsidRPr="00134661">
        <w:rPr>
          <w:rStyle w:val="SubberschriftkursivZeile"/>
          <w:i w:val="0"/>
          <w:szCs w:val="24"/>
        </w:rPr>
        <w:t>, iDU-1</w:t>
      </w:r>
      <w:r w:rsidR="008D7279" w:rsidRPr="00134661">
        <w:rPr>
          <w:rStyle w:val="SubberschriftkursivZeile"/>
          <w:i w:val="0"/>
          <w:szCs w:val="24"/>
        </w:rPr>
        <w:sym w:font="Symbol" w:char="F061"/>
      </w:r>
      <w:r w:rsidR="008D7279" w:rsidRPr="00134661">
        <w:rPr>
          <w:rStyle w:val="SubberschriftkursivZeile"/>
          <w:i w:val="0"/>
          <w:szCs w:val="24"/>
        </w:rPr>
        <w:t>-</w:t>
      </w:r>
      <w:r w:rsidR="008D7279" w:rsidRPr="00134661">
        <w:rPr>
          <w:iCs/>
          <w:sz w:val="24"/>
          <w:szCs w:val="24"/>
        </w:rPr>
        <w:sym w:font="Symbol" w:char="F062"/>
      </w:r>
      <w:r w:rsidR="008D7279" w:rsidRPr="00134661">
        <w:rPr>
          <w:iCs/>
          <w:sz w:val="24"/>
          <w:szCs w:val="24"/>
        </w:rPr>
        <w:t xml:space="preserve">, </w:t>
      </w:r>
      <w:r w:rsidR="008D7279" w:rsidRPr="00134661">
        <w:rPr>
          <w:rStyle w:val="SubberschriftkursivZeile"/>
          <w:i w:val="0"/>
          <w:szCs w:val="24"/>
        </w:rPr>
        <w:t>SU-2</w:t>
      </w:r>
      <w:r w:rsidR="008D7279" w:rsidRPr="00134661">
        <w:rPr>
          <w:rStyle w:val="SubberschriftkursivZeile"/>
          <w:i w:val="0"/>
          <w:szCs w:val="24"/>
        </w:rPr>
        <w:sym w:font="Symbol" w:char="F061"/>
      </w:r>
      <w:r w:rsidR="008D7279" w:rsidRPr="00134661">
        <w:rPr>
          <w:rStyle w:val="SubberschriftkursivZeile"/>
          <w:i w:val="0"/>
          <w:szCs w:val="24"/>
        </w:rPr>
        <w:t>-</w:t>
      </w:r>
      <w:r w:rsidR="008D7279" w:rsidRPr="00134661">
        <w:rPr>
          <w:iCs/>
          <w:sz w:val="24"/>
          <w:szCs w:val="24"/>
        </w:rPr>
        <w:sym w:font="Symbol" w:char="F062"/>
      </w:r>
      <w:r w:rsidR="008D7279" w:rsidRPr="00134661">
        <w:rPr>
          <w:iCs/>
          <w:sz w:val="24"/>
          <w:szCs w:val="24"/>
        </w:rPr>
        <w:t xml:space="preserve">, </w:t>
      </w:r>
      <w:r w:rsidR="008D7279" w:rsidRPr="00134661">
        <w:rPr>
          <w:rStyle w:val="SubberschriftkursivZeile"/>
          <w:i w:val="0"/>
          <w:szCs w:val="24"/>
        </w:rPr>
        <w:t>DU-2</w:t>
      </w:r>
      <w:r w:rsidR="008D7279" w:rsidRPr="00134661">
        <w:rPr>
          <w:rStyle w:val="SubberschriftkursivZeile"/>
          <w:i w:val="0"/>
          <w:szCs w:val="24"/>
        </w:rPr>
        <w:sym w:font="Symbol" w:char="F061"/>
      </w:r>
      <w:r w:rsidR="008D7279" w:rsidRPr="00134661">
        <w:rPr>
          <w:rStyle w:val="SubberschriftkursivZeile"/>
          <w:i w:val="0"/>
          <w:szCs w:val="24"/>
        </w:rPr>
        <w:t>-</w:t>
      </w:r>
      <w:r w:rsidR="008D7279" w:rsidRPr="00134661">
        <w:rPr>
          <w:iCs/>
          <w:sz w:val="24"/>
          <w:szCs w:val="24"/>
        </w:rPr>
        <w:sym w:font="Symbol" w:char="F062"/>
      </w:r>
      <w:r w:rsidR="008D7279" w:rsidRPr="00134661">
        <w:rPr>
          <w:iCs/>
          <w:sz w:val="24"/>
          <w:szCs w:val="24"/>
        </w:rPr>
        <w:t xml:space="preserve">, </w:t>
      </w:r>
      <w:r w:rsidR="008D7279" w:rsidRPr="00134661">
        <w:rPr>
          <w:rStyle w:val="SubberschriftkursivZeile"/>
          <w:i w:val="0"/>
          <w:szCs w:val="24"/>
        </w:rPr>
        <w:t>iDU-2</w:t>
      </w:r>
      <w:r w:rsidR="008D7279" w:rsidRPr="00134661">
        <w:rPr>
          <w:rStyle w:val="SubberschriftkursivZeile"/>
          <w:i w:val="0"/>
          <w:szCs w:val="24"/>
        </w:rPr>
        <w:sym w:font="Symbol" w:char="F061"/>
      </w:r>
      <w:r w:rsidR="008D7279" w:rsidRPr="00134661">
        <w:rPr>
          <w:rStyle w:val="SubberschriftkursivZeile"/>
          <w:i w:val="0"/>
          <w:szCs w:val="24"/>
        </w:rPr>
        <w:t>-</w:t>
      </w:r>
      <w:r w:rsidR="008D7279" w:rsidRPr="00134661">
        <w:rPr>
          <w:iCs/>
          <w:sz w:val="24"/>
          <w:szCs w:val="24"/>
        </w:rPr>
        <w:sym w:font="Symbol" w:char="F062"/>
      </w:r>
      <w:r w:rsidR="008D7279" w:rsidRPr="00134661">
        <w:rPr>
          <w:iCs/>
          <w:sz w:val="24"/>
          <w:szCs w:val="24"/>
        </w:rPr>
        <w:t>). Se</w:t>
      </w:r>
      <w:r w:rsidR="007C3778" w:rsidRPr="00134661">
        <w:rPr>
          <w:rStyle w:val="SubberschriftkursivZeile"/>
          <w:i w:val="0"/>
          <w:szCs w:val="24"/>
        </w:rPr>
        <w:t xml:space="preserve">e </w:t>
      </w:r>
      <w:r w:rsidR="007C3778" w:rsidRPr="00134661">
        <w:rPr>
          <w:rStyle w:val="SubberschriftkursivZeile"/>
          <w:b/>
          <w:i w:val="0"/>
        </w:rPr>
        <w:t>Table 2</w:t>
      </w:r>
      <w:r w:rsidR="007C3778" w:rsidRPr="0011538B">
        <w:rPr>
          <w:rStyle w:val="SubberschriftkursivZeile"/>
          <w:i w:val="0"/>
        </w:rPr>
        <w:t xml:space="preserve"> for a summary of model parameter priors. </w:t>
      </w:r>
    </w:p>
    <w:p w14:paraId="5D74D61E" w14:textId="5F255F6D" w:rsidR="00695BF6" w:rsidRPr="008D7279" w:rsidRDefault="00362EFE" w:rsidP="00B662EE">
      <w:pPr>
        <w:pStyle w:val="Textkrper"/>
        <w:spacing w:after="0" w:line="480" w:lineRule="auto"/>
        <w:jc w:val="both"/>
        <w:outlineLvl w:val="0"/>
        <w:rPr>
          <w:rStyle w:val="SubberschriftkursivZeile"/>
          <w:i w:val="0"/>
        </w:rPr>
      </w:pPr>
      <w:r>
        <w:rPr>
          <w:rStyle w:val="SubberschriftkursivZeile"/>
          <w:i w:val="0"/>
        </w:rPr>
        <w:t>A</w:t>
      </w:r>
      <w:r w:rsidR="00895FB0" w:rsidRPr="00362EFE">
        <w:rPr>
          <w:rStyle w:val="SubberschriftkursivZeile"/>
          <w:i w:val="0"/>
        </w:rPr>
        <w:t>lternative</w:t>
      </w:r>
      <w:r w:rsidR="00822E39" w:rsidRPr="00362EFE">
        <w:rPr>
          <w:rStyle w:val="SubberschriftkursivZeile"/>
          <w:i w:val="0"/>
        </w:rPr>
        <w:t>ly</w:t>
      </w:r>
      <w:r w:rsidR="00895FB0" w:rsidRPr="00362EFE">
        <w:rPr>
          <w:rStyle w:val="SubberschriftkursivZeile"/>
          <w:i w:val="0"/>
        </w:rPr>
        <w:t>, we also analyzed a larger model space</w:t>
      </w:r>
      <w:r w:rsidR="00AF4915" w:rsidRPr="00362EFE">
        <w:rPr>
          <w:rStyle w:val="SubberschriftkursivZeile"/>
          <w:i w:val="0"/>
        </w:rPr>
        <w:t xml:space="preserve"> </w:t>
      </w:r>
      <w:r w:rsidR="00895FB0" w:rsidRPr="00362EFE">
        <w:rPr>
          <w:rStyle w:val="SubberschriftkursivZeile"/>
          <w:i w:val="0"/>
        </w:rPr>
        <w:t>comprising additional hierarchical Bayesian learning models</w:t>
      </w:r>
      <w:r w:rsidR="006A3B96" w:rsidRPr="00362EFE">
        <w:rPr>
          <w:rStyle w:val="SubberschriftkursivZeile"/>
          <w:i w:val="0"/>
        </w:rPr>
        <w:t xml:space="preserve"> </w:t>
      </w:r>
      <w:r w:rsidR="00895FB0" w:rsidRPr="00362EFE">
        <w:rPr>
          <w:rStyle w:val="SubberschriftkursivZeile"/>
          <w:i w:val="0"/>
        </w:rPr>
        <w:t>with a dynamic learning rate</w:t>
      </w:r>
      <w:r w:rsidR="006A3B96" w:rsidRPr="00362EFE">
        <w:rPr>
          <w:rStyle w:val="SubberschriftkursivZeile"/>
          <w:i w:val="0"/>
        </w:rPr>
        <w:t xml:space="preserve"> (specifically, the hierarchical</w:t>
      </w:r>
      <w:r w:rsidR="006A3B96" w:rsidRPr="0011538B">
        <w:rPr>
          <w:rStyle w:val="SubberschriftkursivZeile"/>
          <w:i w:val="0"/>
        </w:rPr>
        <w:t xml:space="preserve"> Gaussian filter, HGF</w:t>
      </w:r>
      <w:r>
        <w:rPr>
          <w:rStyle w:val="SubberschriftkursivZeile"/>
          <w:i w:val="0"/>
        </w:rPr>
        <w:t xml:space="preserve">) </w:t>
      </w:r>
      <w:r>
        <w:rPr>
          <w:rStyle w:val="SubberschriftkursivZeile"/>
          <w:i w:val="0"/>
        </w:rPr>
        <w:fldChar w:fldCharType="begin" w:fldLock="1"/>
      </w:r>
      <w:r w:rsidR="00EA27CD">
        <w:rPr>
          <w:rStyle w:val="SubberschriftkursivZeile"/>
          <w:i w:val="0"/>
        </w:rPr>
        <w:instrText>ADDIN CSL_CITATION {"citationItems":[{"id":"ITEM-1","itemData":{"DOI":"10.3389/fnhum.2011.00039","author":[{"dropping-particle":"","family":"Mathys","given":"Christoph","non-dropping-particle":"","parse-names":false,"suffix":""}],"id":"ITEM-1","issue":"May","issued":{"date-parts":[["2011"]]},"page":"1-20","title":"A Bayesian foundation for individual learning under uncertainty","type":"article-journal","volume":"5"},"uris":["http://www.mendeley.com/documents/?uuid=0a24bf7c-749b-4342-8c65-3add49cd7d44"]}],"mendeley":{"formattedCitation":"(Mathys, 2011)","plainTextFormattedCitation":"(Mathys, 2011)","previouslyFormattedCitation":"(Mathys, 2011)"},"properties":{"noteIndex":0},"schema":"https://github.com/citation-style-language/schema/raw/master/csl-citation.json"}</w:instrText>
      </w:r>
      <w:r>
        <w:rPr>
          <w:rStyle w:val="SubberschriftkursivZeile"/>
          <w:i w:val="0"/>
        </w:rPr>
        <w:fldChar w:fldCharType="separate"/>
      </w:r>
      <w:r w:rsidRPr="00362EFE">
        <w:rPr>
          <w:rStyle w:val="SubberschriftkursivZeile"/>
          <w:i w:val="0"/>
          <w:noProof/>
        </w:rPr>
        <w:t>(Mathys, 2011)</w:t>
      </w:r>
      <w:r>
        <w:rPr>
          <w:rStyle w:val="SubberschriftkursivZeile"/>
          <w:i w:val="0"/>
        </w:rPr>
        <w:fldChar w:fldCharType="end"/>
      </w:r>
      <w:r w:rsidR="00895FB0" w:rsidRPr="0011538B">
        <w:rPr>
          <w:rStyle w:val="SubberschriftkursivZeile"/>
          <w:i w:val="0"/>
        </w:rPr>
        <w:t xml:space="preserve"> </w:t>
      </w:r>
      <w:r w:rsidR="006A3B96" w:rsidRPr="0011538B">
        <w:rPr>
          <w:rStyle w:val="SubberschriftkursivZeile"/>
          <w:i w:val="0"/>
        </w:rPr>
        <w:t>a</w:t>
      </w:r>
      <w:r w:rsidR="00530522" w:rsidRPr="0011538B">
        <w:rPr>
          <w:rStyle w:val="SubberschriftkursivZeile"/>
          <w:i w:val="0"/>
        </w:rPr>
        <w:t>s well</w:t>
      </w:r>
      <w:r w:rsidR="00530522">
        <w:rPr>
          <w:rStyle w:val="SubberschriftkursivZeile"/>
          <w:i w:val="0"/>
        </w:rPr>
        <w:t xml:space="preserve"> as</w:t>
      </w:r>
      <w:r w:rsidR="006A3B96">
        <w:rPr>
          <w:rStyle w:val="SubberschriftkursivZeile"/>
          <w:i w:val="0"/>
        </w:rPr>
        <w:t xml:space="preserve"> </w:t>
      </w:r>
      <w:r w:rsidR="00530522">
        <w:rPr>
          <w:rStyle w:val="SubberschriftkursivZeile"/>
          <w:i w:val="0"/>
        </w:rPr>
        <w:t xml:space="preserve">different </w:t>
      </w:r>
      <w:r w:rsidR="006A3B96">
        <w:rPr>
          <w:rStyle w:val="SubberschriftkursivZeile"/>
          <w:i w:val="0"/>
        </w:rPr>
        <w:t>decision models</w:t>
      </w:r>
      <w:r w:rsidR="00530522">
        <w:rPr>
          <w:rStyle w:val="SubberschriftkursivZeile"/>
          <w:i w:val="0"/>
        </w:rPr>
        <w:t xml:space="preserve"> </w:t>
      </w:r>
      <w:r w:rsidR="006A3B96">
        <w:rPr>
          <w:rStyle w:val="SubberschriftkursivZeile"/>
          <w:i w:val="0"/>
        </w:rPr>
        <w:t>captur</w:t>
      </w:r>
      <w:r w:rsidR="00530522">
        <w:rPr>
          <w:rStyle w:val="SubberschriftkursivZeile"/>
          <w:i w:val="0"/>
        </w:rPr>
        <w:t>ing</w:t>
      </w:r>
      <w:r w:rsidR="006A3B96">
        <w:rPr>
          <w:rStyle w:val="SubberschriftkursivZeile"/>
          <w:i w:val="0"/>
        </w:rPr>
        <w:t xml:space="preserve"> choice repetition</w:t>
      </w:r>
      <w:r w:rsidR="00530522">
        <w:rPr>
          <w:rStyle w:val="SubberschriftkursivZeile"/>
          <w:i w:val="0"/>
        </w:rPr>
        <w:t xml:space="preserve"> independent of learning</w:t>
      </w:r>
      <w:r w:rsidR="00AF4915">
        <w:rPr>
          <w:rStyle w:val="SubberschriftkursivZeile"/>
          <w:i w:val="0"/>
        </w:rPr>
        <w:t xml:space="preserve"> as comparably applied in a study by Deserno et al. </w:t>
      </w:r>
      <w:r w:rsidR="00AF4915">
        <w:rPr>
          <w:rStyle w:val="SubberschriftkursivZeile"/>
          <w:i w:val="0"/>
        </w:rPr>
        <w:fldChar w:fldCharType="begin" w:fldLock="1"/>
      </w:r>
      <w:r w:rsidR="00BE4425">
        <w:rPr>
          <w:rStyle w:val="SubberschriftkursivZeile"/>
          <w:i w:val="0"/>
        </w:rPr>
        <w:instrText>ADDIN CSL_CITATION {"citationItems":[{"id":"ITEM-1","itemData":{"DOI":"10.1016/j.bpsc.2019.10.007","ISSN":"24519030","abstract":"Background: Reward-based decision making is impaired in patients with schizophrenia (PSZ), as reflected by increased choice switching. The underlying cognitive and motivational processes as well as associated neural signatures remain unknown. Reinforcement learning and hierarchical Bayesian learning account for choice switching in different ways. We hypothesized that enhanced choice switching, as seen in PSZ during reward-based decision making, relates to higher-order beliefs about environmental volatility, and we examined the associated neural activity. Methods: In total, 46 medicated PSZ and 43 healthy control subjects performed a reward-based decision-making task requiring flexible responses to changing action–outcome contingencies during functional magnetic resonance imaging. Detailed computational modeling of choice data was performed, including reinforcement learning and the hierarchical Gaussian filter. Trajectories of learning from computational modeling informed the analysis of functional magnetic resonance imaging data. Results: A 3-level hierarchical Gaussian filter accounted best for the observed choice data. This model revealed a heightened initial belief about environmental volatility and a stronger influence of volatility on lower-level learning of action–outcome contingencies in PSZ as compared with healthy control subjects. This was replicated in an independent sample of nonmedicated PSZ. Beliefs about environmental volatility were reflected by higher activity in dorsolateral prefrontal cortex of PSZ as compared with healthy control subjects. Conclusions: Our study suggests that PSZ inferred the environment as overly volatile, which may explain increased choice switching. In PSZ, activity in dorsolateral prefrontal cortex was more strongly related to beliefs about environmental volatility. Our computational phenotyping approach may provide useful information to dissect clinical heterogeneity and could improve prediction of outcome.","author":[{"dropping-particle":"","family":"Deserno","given":"Lorenz","non-dropping-particle":"","parse-names":false,"suffix":""},{"dropping-particle":"","family":"Boehme","given":"Rebecca","non-dropping-particle":"","parse-names":false,"suffix":""},{"dropping-particle":"","family":"Mathys","given":"Christoph","non-dropping-particle":"","parse-names":false,"suffix":""},{"dropping-particle":"","family":"Katthagen","given":"Teresa","non-dropping-particle":"","parse-names":false,"suffix":""},{"dropping-particle":"","family":"Kaminski","given":"Jakob","non-dropping-particle":"","parse-names":false,"suffix":""},{"dropping-particle":"","family":"Stephan","given":"Klaas Enno","non-dropping-particle":"","parse-names":false,"suffix":""},{"dropping-particle":"","family":"Heinz","given":"Andreas","non-dropping-particle":"","parse-names":false,"suffix":""},{"dropping-particle":"","family":"Schlagenhauf","given":"Florian","non-dropping-particle":"","parse-names":false,"suffix":""}],"container-title":"Biological Psychiatry: Cognitive Neuroscience and Neuroimaging","id":"ITEM-1","issue":"2","issued":{"date-parts":[["2020"]]},"page":"173-183","publisher":"Elsevier Inc","title":"Volatility Estimates Increase Choice Switching and Relate to Prefrontal Activity in Schizophrenia","type":"article-journal","volume":"5"},"uris":["http://www.mendeley.com/documents/?uuid=a2ceb313-8abd-443e-9767-898a3ba2b245"]}],"mendeley":{"formattedCitation":"(Deserno et al., 2020)","plainTextFormattedCitation":"(Deserno et al., 2020)","previouslyFormattedCitation":"(Deserno et al., 2020)"},"properties":{"noteIndex":0},"schema":"https://github.com/citation-style-language/schema/raw/master/csl-citation.json"}</w:instrText>
      </w:r>
      <w:r w:rsidR="00AF4915">
        <w:rPr>
          <w:rStyle w:val="SubberschriftkursivZeile"/>
          <w:i w:val="0"/>
        </w:rPr>
        <w:fldChar w:fldCharType="separate"/>
      </w:r>
      <w:r w:rsidR="00AF4915" w:rsidRPr="006A3B96">
        <w:rPr>
          <w:rStyle w:val="SubberschriftkursivZeile"/>
          <w:i w:val="0"/>
          <w:noProof/>
        </w:rPr>
        <w:t>(Deserno et al., 2020)</w:t>
      </w:r>
      <w:r w:rsidR="00AF4915">
        <w:rPr>
          <w:rStyle w:val="SubberschriftkursivZeile"/>
          <w:i w:val="0"/>
        </w:rPr>
        <w:fldChar w:fldCharType="end"/>
      </w:r>
      <w:r w:rsidR="006A3B96">
        <w:rPr>
          <w:rStyle w:val="SubberschriftkursivZeile"/>
          <w:i w:val="0"/>
        </w:rPr>
        <w:t>.</w:t>
      </w:r>
      <w:r w:rsidR="00530522">
        <w:rPr>
          <w:rStyle w:val="SubberschriftkursivZeile"/>
          <w:i w:val="0"/>
        </w:rPr>
        <w:t xml:space="preserve"> Model selection for that alternative model space replicated the findings of Deserno et al.</w:t>
      </w:r>
      <w:r w:rsidR="006F4346">
        <w:rPr>
          <w:rStyle w:val="SubberschriftkursivZeile"/>
          <w:i w:val="0"/>
        </w:rPr>
        <w:t xml:space="preserve">, </w:t>
      </w:r>
      <w:r w:rsidR="00530522">
        <w:rPr>
          <w:rStyle w:val="SubberschriftkursivZeile"/>
          <w:i w:val="0"/>
        </w:rPr>
        <w:t xml:space="preserve">but </w:t>
      </w:r>
      <w:r w:rsidR="00695BF6">
        <w:rPr>
          <w:rStyle w:val="SubberschriftkursivZeile"/>
          <w:i w:val="0"/>
        </w:rPr>
        <w:t>observed</w:t>
      </w:r>
      <w:r w:rsidR="00530522">
        <w:rPr>
          <w:rStyle w:val="SubberschriftkursivZeile"/>
          <w:i w:val="0"/>
        </w:rPr>
        <w:t xml:space="preserve"> </w:t>
      </w:r>
      <w:r w:rsidR="00A62D92">
        <w:rPr>
          <w:rStyle w:val="SubberschriftkursivZeile"/>
          <w:i w:val="0"/>
        </w:rPr>
        <w:t xml:space="preserve">parameter </w:t>
      </w:r>
      <w:r w:rsidR="00530522">
        <w:rPr>
          <w:rStyle w:val="SubberschriftkursivZeile"/>
          <w:i w:val="0"/>
        </w:rPr>
        <w:t>differences</w:t>
      </w:r>
      <w:r w:rsidR="00D47690">
        <w:rPr>
          <w:rStyle w:val="SubberschriftkursivZeile"/>
          <w:i w:val="0"/>
        </w:rPr>
        <w:t xml:space="preserve"> </w:t>
      </w:r>
      <w:r w:rsidR="0076669B">
        <w:rPr>
          <w:rStyle w:val="SubberschriftkursivZeile"/>
          <w:i w:val="0"/>
        </w:rPr>
        <w:t xml:space="preserve">regarding our tDCS intervention </w:t>
      </w:r>
      <w:r w:rsidR="00695BF6">
        <w:rPr>
          <w:rStyle w:val="SubberschriftkursivZeile"/>
          <w:i w:val="0"/>
        </w:rPr>
        <w:t>did not account well for the observed choice behavior</w:t>
      </w:r>
      <w:r w:rsidR="0090764D">
        <w:rPr>
          <w:rStyle w:val="SubberschriftkursivZeile"/>
          <w:i w:val="0"/>
        </w:rPr>
        <w:t xml:space="preserve">. </w:t>
      </w:r>
      <w:r w:rsidR="00695BF6">
        <w:rPr>
          <w:rStyle w:val="SubberschriftkursivZeile"/>
          <w:i w:val="0"/>
        </w:rPr>
        <w:t xml:space="preserve">We thus refrained from reporting this in the current manuscript but the data can be made available upon request. </w:t>
      </w:r>
    </w:p>
    <w:p w14:paraId="605234A8" w14:textId="246CD082" w:rsidR="008761DF" w:rsidRPr="00FC4716" w:rsidRDefault="008761DF" w:rsidP="00B662EE">
      <w:pPr>
        <w:widowControl w:val="0"/>
        <w:spacing w:line="480" w:lineRule="auto"/>
        <w:jc w:val="both"/>
        <w:rPr>
          <w:iCs/>
          <w:lang w:val="en-US"/>
        </w:rPr>
      </w:pPr>
      <w:r w:rsidRPr="00F777CE">
        <w:rPr>
          <w:i/>
          <w:iCs/>
          <w:lang w:val="en-US"/>
        </w:rPr>
        <w:t>Model fitting</w:t>
      </w:r>
      <w:r w:rsidRPr="00FC4716">
        <w:rPr>
          <w:b/>
          <w:iCs/>
          <w:lang w:val="en-US"/>
        </w:rPr>
        <w:t>.</w:t>
      </w:r>
      <w:r w:rsidR="007E16D9" w:rsidRPr="00FC4716">
        <w:rPr>
          <w:b/>
          <w:iCs/>
          <w:lang w:val="en-US"/>
        </w:rPr>
        <w:t xml:space="preserve"> </w:t>
      </w:r>
      <w:r w:rsidR="00BE2A23" w:rsidRPr="00B32F92">
        <w:rPr>
          <w:iCs/>
          <w:lang w:val="en-US"/>
        </w:rPr>
        <w:t>Maximum-a-posteriori estimates of model parameters were derived</w:t>
      </w:r>
      <w:r w:rsidR="00BE2A23" w:rsidRPr="00FC4716">
        <w:rPr>
          <w:b/>
          <w:iCs/>
          <w:lang w:val="en-US"/>
        </w:rPr>
        <w:t xml:space="preserve"> </w:t>
      </w:r>
      <w:r w:rsidR="00357633" w:rsidRPr="00FC4716">
        <w:rPr>
          <w:iCs/>
          <w:lang w:val="en-US"/>
        </w:rPr>
        <w:t>utilizing</w:t>
      </w:r>
      <w:r w:rsidR="006D503B" w:rsidRPr="00FC4716">
        <w:rPr>
          <w:iCs/>
          <w:lang w:val="en-US"/>
        </w:rPr>
        <w:t xml:space="preserve"> the HGF toolbox </w:t>
      </w:r>
      <w:r w:rsidR="00357633" w:rsidRPr="00BD4A8B">
        <w:rPr>
          <w:iCs/>
          <w:lang w:val="en-US"/>
        </w:rPr>
        <w:t>version 3</w:t>
      </w:r>
      <w:r w:rsidR="006D503B" w:rsidRPr="00146661">
        <w:rPr>
          <w:iCs/>
          <w:lang w:val="en-US"/>
        </w:rPr>
        <w:t xml:space="preserve"> (included in the open source software </w:t>
      </w:r>
      <w:r w:rsidR="00111B32" w:rsidRPr="00146661">
        <w:rPr>
          <w:iCs/>
          <w:lang w:val="en-US"/>
        </w:rPr>
        <w:t>collection</w:t>
      </w:r>
      <w:r w:rsidR="006D503B" w:rsidRPr="00BD4A8B">
        <w:rPr>
          <w:iCs/>
          <w:lang w:val="en-US"/>
        </w:rPr>
        <w:t xml:space="preserve"> TAPAS</w:t>
      </w:r>
      <w:r w:rsidR="00357633" w:rsidRPr="00BD4A8B">
        <w:rPr>
          <w:iCs/>
          <w:lang w:val="en-US"/>
        </w:rPr>
        <w:t>,</w:t>
      </w:r>
      <w:r w:rsidR="00C370A2" w:rsidRPr="00BD4A8B">
        <w:rPr>
          <w:lang w:val="en-US"/>
        </w:rPr>
        <w:t xml:space="preserve"> </w:t>
      </w:r>
      <w:hyperlink r:id="rId8" w:history="1">
        <w:r w:rsidR="00C55FBF" w:rsidRPr="007420E9">
          <w:rPr>
            <w:rStyle w:val="Hyperlink"/>
            <w:lang w:val="en-US"/>
          </w:rPr>
          <w:t>https://translationalneuromodeling.github.io/tapas/</w:t>
        </w:r>
      </w:hyperlink>
      <w:r w:rsidR="005E2783">
        <w:rPr>
          <w:lang w:val="en-US"/>
        </w:rPr>
        <w:t>)</w:t>
      </w:r>
      <w:r w:rsidR="00912C40" w:rsidRPr="00BD4A8B">
        <w:rPr>
          <w:iCs/>
          <w:lang w:val="en-US"/>
        </w:rPr>
        <w:t>.</w:t>
      </w:r>
      <w:r w:rsidR="00C55FBF">
        <w:rPr>
          <w:iCs/>
          <w:lang w:val="en-US"/>
        </w:rPr>
        <w:t xml:space="preserve"> </w:t>
      </w:r>
      <w:r w:rsidR="00B32F92" w:rsidRPr="00146661">
        <w:rPr>
          <w:iCs/>
          <w:lang w:val="en-US"/>
        </w:rPr>
        <w:t>For optimization, a quasi-Newton algorithm was applied.</w:t>
      </w:r>
      <w:r w:rsidR="00B32F92">
        <w:rPr>
          <w:iCs/>
          <w:lang w:val="en-US"/>
        </w:rPr>
        <w:t xml:space="preserve"> </w:t>
      </w:r>
    </w:p>
    <w:p w14:paraId="1FF0C3C9" w14:textId="3FD96E68" w:rsidR="009B329D" w:rsidRDefault="00756162" w:rsidP="00B662EE">
      <w:pPr>
        <w:widowControl w:val="0"/>
        <w:spacing w:line="480" w:lineRule="auto"/>
        <w:jc w:val="both"/>
        <w:rPr>
          <w:lang w:val="en-US"/>
        </w:rPr>
      </w:pPr>
      <w:r w:rsidRPr="00D575C9">
        <w:rPr>
          <w:i/>
          <w:iCs/>
          <w:lang w:val="en-US"/>
        </w:rPr>
        <w:t>M</w:t>
      </w:r>
      <w:r w:rsidR="00E5478F" w:rsidRPr="00D575C9">
        <w:rPr>
          <w:i/>
          <w:iCs/>
          <w:lang w:val="en-US"/>
        </w:rPr>
        <w:t>odel selection</w:t>
      </w:r>
      <w:r w:rsidR="00E5478F" w:rsidRPr="00DF0B89">
        <w:rPr>
          <w:b/>
          <w:iCs/>
          <w:highlight w:val="yellow"/>
          <w:lang w:val="en-US"/>
        </w:rPr>
        <w:t>.</w:t>
      </w:r>
      <w:r w:rsidR="007E16D9" w:rsidRPr="00DF0B89">
        <w:rPr>
          <w:b/>
          <w:i/>
          <w:iCs/>
          <w:highlight w:val="yellow"/>
          <w:lang w:val="en-US"/>
        </w:rPr>
        <w:t xml:space="preserve"> </w:t>
      </w:r>
      <w:r w:rsidR="00B165CA" w:rsidRPr="00DF0B89">
        <w:rPr>
          <w:iCs/>
          <w:highlight w:val="yellow"/>
          <w:lang w:val="en-US"/>
        </w:rPr>
        <w:t xml:space="preserve">For </w:t>
      </w:r>
      <w:r w:rsidR="00501DC3" w:rsidRPr="00DF0B89">
        <w:rPr>
          <w:iCs/>
          <w:highlight w:val="yellow"/>
          <w:lang w:val="en-US"/>
        </w:rPr>
        <w:t xml:space="preserve">relative </w:t>
      </w:r>
      <w:r w:rsidR="00317AF2" w:rsidRPr="00DF0B89">
        <w:rPr>
          <w:iCs/>
          <w:highlight w:val="yellow"/>
          <w:lang w:val="en-US"/>
        </w:rPr>
        <w:t>model comparison, we applied random</w:t>
      </w:r>
      <w:r w:rsidR="00EC0D6F" w:rsidRPr="00DF0B89">
        <w:rPr>
          <w:iCs/>
          <w:highlight w:val="yellow"/>
          <w:lang w:val="en-US"/>
        </w:rPr>
        <w:t>-</w:t>
      </w:r>
      <w:r w:rsidR="00317AF2" w:rsidRPr="00DF0B89">
        <w:rPr>
          <w:iCs/>
          <w:highlight w:val="yellow"/>
          <w:lang w:val="en-US"/>
        </w:rPr>
        <w:t xml:space="preserve">effects Bayesian model selection </w:t>
      </w:r>
      <w:r w:rsidR="00D926A0" w:rsidRPr="00DF0B89">
        <w:rPr>
          <w:iCs/>
          <w:highlight w:val="yellow"/>
          <w:lang w:val="en-US"/>
        </w:rPr>
        <w:fldChar w:fldCharType="begin" w:fldLock="1"/>
      </w:r>
      <w:r w:rsidR="00FF170E" w:rsidRPr="00DF0B89">
        <w:rPr>
          <w:iCs/>
          <w:highlight w:val="yellow"/>
          <w:lang w:val="en-US"/>
        </w:rPr>
        <w:instrText>ADDIN CSL_CITATION {"citationItems":[{"id":"ITEM-1","itemData":{"DOI":"10.1016/j.neuroimage.2009.03.025","ISBN":"1095-9572 (Electronic)$\\$n1053-8119 (Linking)","ISSN":"10538119","PMID":"19306932","abstract":"Bayesian model selection (BMS) is a powerful method for determining the most likely among a set of competing hypotheses about the mechanisms that generated observed data. BMS has recently found widespread application in neuroimaging, particularly in the context of dynamic causal modelling (DCM). However, so far, combining BMS results from several subjects has relied on simple (fixed effects) metrics, e.g. the group Bayes factor (GBF), that do not account for group heterogeneity or outliers. In this paper, we compare the GBF with two random effects methods for BMS at the between-subject or group level. These methods provide inference on model-space using a classical and Bayesian perspective respectively. First, a classical (frequentist) approach uses the log model evidence as a subject-specific summary statistic. This enables one to use analysis of variance to test for differences in log-evidences over models, relative to inter-subject differences. We then consider the same problem in Bayesian terms and describe a novel hierarchical model, which is optimised to furnish a probability density on the models themselves. This new variational Bayes method rests on treating the model as a random variable and estimating the parameters of a Dirichlet distribution which describes the probabilities for all models considered. These probabilities then define a multinomial distribution over model space, allowing one to compute how likely it is that a specific model generated the data of a randomly chosen subject as well as the exceedance probability of one model being more likely than any other model. Using empirical and synthetic data, we show that optimising a conditional density of the model probabilities, given the log-evidences for each model over subjects, is more informative and appropriate than both the GBF and frequentist tests of the log-evidences. In particular, we found that the hierarchical Bayesian approach is considerably more robust than either of the other approaches in the presence of outliers. We expect that this new random effects method will prove useful for a wide range of group studies, not only in the context of DCM, but also for other modelling endeavours, e.g. comparing different source reconstruction methods for EEG/MEG or selecting among competing computational models of learning and decision-making. © 2009 Elsevier Inc. All rights reserved.","author":[{"dropping-particle":"","family":"Stephan","given":"Klaas Enno","non-dropping-particle":"","parse-names":false,"suffix":""},{"dropping-particle":"","family":"Penny","given":"Will D.","non-dropping-particle":"","parse-names":false,"suffix":""},{"dropping-particle":"","family":"Daunizeau","given":"Jean","non-dropping-particle":"","parse-names":false,"suffix":""},{"dropping-particle":"","family":"Moran","given":"Rosalyn J.","non-dropping-particle":"","parse-names":false,"suffix":""},{"dropping-particle":"","family":"Friston","given":"Karl J.","non-dropping-particle":"","parse-names":false,"suffix":""}],"container-title":"NeuroImage","id":"ITEM-1","issue":"4","issued":{"date-parts":[["2009"]]},"page":"1004-1017","publisher":"Elsevier Inc.","title":"Bayesian model selection for group studies","type":"article-journal","volume":"46"},"uris":["http://www.mendeley.com/documents/?uuid=557a08b9-0bc8-43eb-916c-4ed76d707dec"]}],"mendeley":{"formattedCitation":"(Stephan et al., 2009)","manualFormatting":"(RFX-BMS; Stephan et al., 2009)","plainTextFormattedCitation":"(Stephan et al., 2009)","previouslyFormattedCitation":"(Stephan et al., 2009)"},"properties":{"noteIndex":0},"schema":"https://github.com/citation-style-language/schema/raw/master/csl-citation.json"}</w:instrText>
      </w:r>
      <w:r w:rsidR="00D926A0" w:rsidRPr="00DF0B89">
        <w:rPr>
          <w:iCs/>
          <w:highlight w:val="yellow"/>
          <w:lang w:val="en-US"/>
        </w:rPr>
        <w:fldChar w:fldCharType="separate"/>
      </w:r>
      <w:r w:rsidR="00D926A0" w:rsidRPr="00DF0B89">
        <w:rPr>
          <w:iCs/>
          <w:noProof/>
          <w:highlight w:val="yellow"/>
          <w:lang w:val="en-US"/>
        </w:rPr>
        <w:t>(RFX-BMS; Stephan et al., 2009)</w:t>
      </w:r>
      <w:r w:rsidR="00D926A0" w:rsidRPr="00DF0B89">
        <w:rPr>
          <w:iCs/>
          <w:highlight w:val="yellow"/>
          <w:lang w:val="en-US"/>
        </w:rPr>
        <w:fldChar w:fldCharType="end"/>
      </w:r>
      <w:r w:rsidR="00317AF2" w:rsidRPr="00DF0B89">
        <w:rPr>
          <w:iCs/>
          <w:highlight w:val="yellow"/>
          <w:lang w:val="en-US"/>
        </w:rPr>
        <w:t xml:space="preserve"> using the VBA-toolbox </w:t>
      </w:r>
      <w:r w:rsidR="00B42AC7" w:rsidRPr="00DF0B89">
        <w:rPr>
          <w:iCs/>
          <w:highlight w:val="yellow"/>
          <w:lang w:val="en-US"/>
        </w:rPr>
        <w:fldChar w:fldCharType="begin" w:fldLock="1"/>
      </w:r>
      <w:r w:rsidR="00FF170E" w:rsidRPr="00DF0B89">
        <w:rPr>
          <w:iCs/>
          <w:highlight w:val="yellow"/>
          <w:lang w:val="en-US"/>
        </w:rPr>
        <w:instrText>ADDIN CSL_CITATION {"citationItems":[{"id":"ITEM-1","itemData":{"DOI":"10.1371/journal.pcbi.1003441","ISBN":"1553-7358 (Electronic)\\r1553-734X (Linking)","ISSN":"1553734X","PMID":"24465198","abstract":"This work is in line with an on-going effort tending toward a computational (quantitative and refutable) understanding of human neuro-cognitive processes. Many sophisticated models for behavioural and neurobiological data have flourished during the past decade. Most of these models are partly unspecified (i.e. they have unknown parameters) and nonlinear. This makes them difficult to peer with a formal statistical data analysis framework. In turn, this compromises the reproducibility of model-based empirical studies. This work exposes a software toolbox that provides generic, efficient and robust probabilistic solutions to the three problems of model-based analysis of empirical data: (i) data simulation, (ii) parameter estimation/model selection, and (iii) experimental design optimization.","author":[{"dropping-particle":"","family":"Daunizeau","given":"Jean","non-dropping-particle":"","parse-names":false,"suffix":""},{"dropping-particle":"","family":"Adam","given":"Vincent","non-dropping-particle":"","parse-names":false,"suffix":""},{"dropping-particle":"","family":"Rigoux","given":"Lionel","non-dropping-particle":"","parse-names":false,"suffix":""}],"container-title":"PLoS Computational Biology","id":"ITEM-1","issue":"1","issued":{"date-parts":[["2014"]]},"title":"VBA: A Probabilistic Treatment of Nonlinear Models for Neurobiological and Behavioural Data","type":"article-journal","volume":"10"},"uris":["http://www.mendeley.com/documents/?uuid=e903b1b8-78ac-4a05-a76d-006fdbbe8603"]}],"mendeley":{"formattedCitation":"(Daunizeau et al., 2014)","plainTextFormattedCitation":"(Daunizeau et al., 2014)","previouslyFormattedCitation":"(Daunizeau et al., 2014)"},"properties":{"noteIndex":0},"schema":"https://github.com/citation-style-language/schema/raw/master/csl-citation.json"}</w:instrText>
      </w:r>
      <w:r w:rsidR="00B42AC7" w:rsidRPr="00DF0B89">
        <w:rPr>
          <w:iCs/>
          <w:highlight w:val="yellow"/>
          <w:lang w:val="en-US"/>
        </w:rPr>
        <w:fldChar w:fldCharType="separate"/>
      </w:r>
      <w:r w:rsidR="00FE2C60" w:rsidRPr="00DF0B89">
        <w:rPr>
          <w:iCs/>
          <w:noProof/>
          <w:highlight w:val="yellow"/>
          <w:lang w:val="en-US"/>
        </w:rPr>
        <w:t>(Daunizeau et al., 2014)</w:t>
      </w:r>
      <w:r w:rsidR="00B42AC7" w:rsidRPr="00DF0B89">
        <w:rPr>
          <w:iCs/>
          <w:highlight w:val="yellow"/>
          <w:lang w:val="en-US"/>
        </w:rPr>
        <w:fldChar w:fldCharType="end"/>
      </w:r>
      <w:r w:rsidR="00695BF6" w:rsidRPr="00DF0B89">
        <w:rPr>
          <w:iCs/>
          <w:highlight w:val="yellow"/>
          <w:lang w:val="en-US"/>
        </w:rPr>
        <w:t xml:space="preserve"> </w:t>
      </w:r>
      <w:r w:rsidR="00501DC3" w:rsidRPr="00DF0B89">
        <w:rPr>
          <w:iCs/>
          <w:highlight w:val="yellow"/>
          <w:lang w:val="en-US"/>
        </w:rPr>
        <w:t>to obtain the</w:t>
      </w:r>
      <w:r w:rsidR="00D768CD" w:rsidRPr="00DF0B89">
        <w:rPr>
          <w:highlight w:val="yellow"/>
          <w:lang w:val="en-US"/>
        </w:rPr>
        <w:t xml:space="preserve"> </w:t>
      </w:r>
      <w:r w:rsidR="00D768CD" w:rsidRPr="00DF0B89">
        <w:rPr>
          <w:iCs/>
          <w:highlight w:val="yellow"/>
          <w:lang w:val="en-US"/>
        </w:rPr>
        <w:t>posterior probabilit</w:t>
      </w:r>
      <w:r w:rsidR="00501DC3" w:rsidRPr="00DF0B89">
        <w:rPr>
          <w:iCs/>
          <w:highlight w:val="yellow"/>
          <w:lang w:val="en-US"/>
        </w:rPr>
        <w:t>ies</w:t>
      </w:r>
      <w:r w:rsidR="00D768CD" w:rsidRPr="00DF0B89">
        <w:rPr>
          <w:iCs/>
          <w:highlight w:val="yellow"/>
          <w:lang w:val="en-US"/>
        </w:rPr>
        <w:t xml:space="preserve"> (PP), exceedance probabilit</w:t>
      </w:r>
      <w:r w:rsidR="00501DC3" w:rsidRPr="00DF0B89">
        <w:rPr>
          <w:iCs/>
          <w:highlight w:val="yellow"/>
          <w:lang w:val="en-US"/>
        </w:rPr>
        <w:t>ies</w:t>
      </w:r>
      <w:r w:rsidR="00D768CD" w:rsidRPr="00DF0B89">
        <w:rPr>
          <w:iCs/>
          <w:highlight w:val="yellow"/>
          <w:lang w:val="en-US"/>
        </w:rPr>
        <w:t xml:space="preserve"> (XP) and protected exceedance prob</w:t>
      </w:r>
      <w:r w:rsidR="00501DC3" w:rsidRPr="00DF0B89">
        <w:rPr>
          <w:iCs/>
          <w:highlight w:val="yellow"/>
          <w:lang w:val="en-US"/>
        </w:rPr>
        <w:t>abilities</w:t>
      </w:r>
      <w:r w:rsidR="00D768CD" w:rsidRPr="00DF0B89">
        <w:rPr>
          <w:iCs/>
          <w:highlight w:val="yellow"/>
          <w:lang w:val="en-US"/>
        </w:rPr>
        <w:t xml:space="preserve"> (PXP).</w:t>
      </w:r>
      <w:r w:rsidR="007F1B7D" w:rsidRPr="00DF0B89">
        <w:rPr>
          <w:iCs/>
          <w:highlight w:val="yellow"/>
          <w:lang w:val="en-US"/>
        </w:rPr>
        <w:t xml:space="preserve"> </w:t>
      </w:r>
      <w:r w:rsidR="00642873" w:rsidRPr="00DF0B89">
        <w:rPr>
          <w:iCs/>
          <w:highlight w:val="yellow"/>
          <w:lang w:val="en-US"/>
        </w:rPr>
        <w:t xml:space="preserve">PP </w:t>
      </w:r>
      <w:r w:rsidR="009253CB" w:rsidRPr="00DF0B89">
        <w:rPr>
          <w:iCs/>
          <w:highlight w:val="yellow"/>
          <w:lang w:val="en-US"/>
        </w:rPr>
        <w:t>represent</w:t>
      </w:r>
      <w:r w:rsidR="00642873" w:rsidRPr="00DF0B89">
        <w:rPr>
          <w:iCs/>
          <w:highlight w:val="yellow"/>
          <w:lang w:val="en-US"/>
        </w:rPr>
        <w:t xml:space="preserve"> the estimated model frequencies </w:t>
      </w:r>
      <w:r w:rsidR="009253CB" w:rsidRPr="00DF0B89">
        <w:rPr>
          <w:iCs/>
          <w:highlight w:val="yellow"/>
          <w:lang w:val="en-US"/>
        </w:rPr>
        <w:t>of</w:t>
      </w:r>
      <w:r w:rsidR="00642873" w:rsidRPr="00DF0B89">
        <w:rPr>
          <w:iCs/>
          <w:highlight w:val="yellow"/>
          <w:lang w:val="en-US"/>
        </w:rPr>
        <w:t xml:space="preserve"> </w:t>
      </w:r>
      <w:r w:rsidR="009253CB" w:rsidRPr="00DF0B89">
        <w:rPr>
          <w:iCs/>
          <w:highlight w:val="yellow"/>
          <w:lang w:val="en-US"/>
        </w:rPr>
        <w:t xml:space="preserve">the </w:t>
      </w:r>
      <w:r w:rsidR="00642873" w:rsidRPr="00DF0B89">
        <w:rPr>
          <w:iCs/>
          <w:highlight w:val="yellow"/>
          <w:lang w:val="en-US"/>
        </w:rPr>
        <w:t>models</w:t>
      </w:r>
      <w:r w:rsidR="009253CB" w:rsidRPr="00DF0B89">
        <w:rPr>
          <w:iCs/>
          <w:highlight w:val="yellow"/>
          <w:lang w:val="en-US"/>
        </w:rPr>
        <w:t xml:space="preserve"> considered</w:t>
      </w:r>
      <w:r w:rsidR="00695BF6" w:rsidRPr="00DF0B89">
        <w:rPr>
          <w:iCs/>
          <w:highlight w:val="yellow"/>
          <w:lang w:val="en-US"/>
        </w:rPr>
        <w:t>.</w:t>
      </w:r>
      <w:r w:rsidR="00642873" w:rsidRPr="00DF0B89">
        <w:rPr>
          <w:iCs/>
          <w:highlight w:val="yellow"/>
          <w:lang w:val="en-US"/>
        </w:rPr>
        <w:t xml:space="preserve"> </w:t>
      </w:r>
      <w:r w:rsidR="00695BF6" w:rsidRPr="00DF0B89">
        <w:rPr>
          <w:iCs/>
          <w:highlight w:val="yellow"/>
          <w:lang w:val="en-US"/>
        </w:rPr>
        <w:t>T</w:t>
      </w:r>
      <w:r w:rsidR="00642873" w:rsidRPr="00DF0B89">
        <w:rPr>
          <w:iCs/>
          <w:highlight w:val="yellow"/>
          <w:lang w:val="en-US"/>
        </w:rPr>
        <w:t xml:space="preserve">he XP </w:t>
      </w:r>
      <w:r w:rsidR="009253CB" w:rsidRPr="00DF0B89">
        <w:rPr>
          <w:iCs/>
          <w:highlight w:val="yellow"/>
          <w:lang w:val="en-US"/>
        </w:rPr>
        <w:t>represent the posterior probabilities</w:t>
      </w:r>
      <w:r w:rsidR="00E74470" w:rsidRPr="00DF0B89">
        <w:rPr>
          <w:iCs/>
          <w:highlight w:val="yellow"/>
          <w:lang w:val="en-US"/>
        </w:rPr>
        <w:t xml:space="preserve"> that any given model is more frequent than all othe</w:t>
      </w:r>
      <w:r w:rsidR="009253CB" w:rsidRPr="00DF0B89">
        <w:rPr>
          <w:iCs/>
          <w:highlight w:val="yellow"/>
          <w:lang w:val="en-US"/>
        </w:rPr>
        <w:t>rs</w:t>
      </w:r>
      <w:r w:rsidR="00695BF6" w:rsidRPr="00DF0B89">
        <w:rPr>
          <w:iCs/>
          <w:highlight w:val="yellow"/>
          <w:lang w:val="en-US"/>
        </w:rPr>
        <w:t>. T</w:t>
      </w:r>
      <w:r w:rsidR="00E74470" w:rsidRPr="00DF0B89">
        <w:rPr>
          <w:iCs/>
          <w:highlight w:val="yellow"/>
          <w:lang w:val="en-US"/>
        </w:rPr>
        <w:t xml:space="preserve">he PXP adjust XP for the possibility that </w:t>
      </w:r>
      <w:r w:rsidR="006E3543" w:rsidRPr="00DF0B89">
        <w:rPr>
          <w:iCs/>
          <w:highlight w:val="yellow"/>
          <w:lang w:val="en-US"/>
        </w:rPr>
        <w:t xml:space="preserve">differences can occur by chance </w:t>
      </w:r>
      <w:r w:rsidR="005A2168" w:rsidRPr="00DF0B89">
        <w:rPr>
          <w:iCs/>
          <w:highlight w:val="yellow"/>
          <w:lang w:val="en-US"/>
        </w:rPr>
        <w:fldChar w:fldCharType="begin" w:fldLock="1"/>
      </w:r>
      <w:r w:rsidR="00FF170E" w:rsidRPr="00DF0B89">
        <w:rPr>
          <w:iCs/>
          <w:highlight w:val="yellow"/>
          <w:lang w:val="en-US"/>
        </w:rPr>
        <w:instrText>ADDIN CSL_CITATION {"citationItems":[{"id":"ITEM-1","itemData":{"DOI":"10.1016/j.neuroimage.2013.08.065","ISBN":"1095-9572 (Electronic)\\r1053-8119 (Linking)","ISSN":"10959572","PMID":"24018303","abstract":"In this paper, we revisit the problem of Bayesian model selection (BMS) at the group level. We originally addressed this issue in Stephan et al. (2009), where models are treated as random effects that could differ between subjects, with an unknown population distribution. Here, we extend this work, by (i) introducing the Bayesian omnibus risk (BOR) as a measure of the statistical risk incurred when performing group BMS, (ii) highlighting the difference between random effects BMS and classical random effects analyses of parameter estimates, and (iii) addressing the problem of between group or condition model comparisons. We address the first issue by quantifying the chance likelihood of apparent differences in model frequencies. This leads to the notion of protected exceedance probabilities. The second issue arises when people want to ask \"whether a model parameter is zero or not\" at the group level. Here, we provide guidance as to whether to use a classical second-level analysis of parameter estimates, or random effects BMS. The third issue rests on the evidence for a difference in model labels or frequencies across groups or conditions. Overall, we hope that the material presented in this paper finesses the problems of group-level BMS in the analysis of neuroimaging and behavioural data. ?? 2013 Elsevier Inc.","author":[{"dropping-particle":"","family":"Rigoux","given":"L.","non-dropping-particle":"","parse-names":false,"suffix":""},{"dropping-particle":"","family":"Stephan","given":"K. E.","non-dropping-particle":"","parse-names":false,"suffix":""},{"dropping-particle":"","family":"Friston","given":"K. J.","non-dropping-particle":"","parse-names":false,"suffix":""},{"dropping-particle":"","family":"Daunizeau","given":"J.","non-dropping-particle":"","parse-names":false,"suffix":""}],"container-title":"NeuroImage","id":"ITEM-1","issued":{"date-parts":[["2014"]]},"page":"971-985","publisher":"Elsevier Inc.","title":"Bayesian model selection for group studies - Revisited","type":"article-journal","volume":"84"},"uris":["http://www.mendeley.com/documents/?uuid=2345bc18-e082-4a36-bee4-6622ebe8146c"]}],"mendeley":{"formattedCitation":"(Rigoux et al., 2014)","plainTextFormattedCitation":"(Rigoux et al., 2014)","previouslyFormattedCitation":"(Rigoux et al., 2014)"},"properties":{"noteIndex":0},"schema":"https://github.com/citation-style-language/schema/raw/master/csl-citation.json"}</w:instrText>
      </w:r>
      <w:r w:rsidR="005A2168" w:rsidRPr="00DF0B89">
        <w:rPr>
          <w:iCs/>
          <w:highlight w:val="yellow"/>
          <w:lang w:val="en-US"/>
        </w:rPr>
        <w:fldChar w:fldCharType="separate"/>
      </w:r>
      <w:r w:rsidR="005A2168" w:rsidRPr="00DF0B89">
        <w:rPr>
          <w:iCs/>
          <w:noProof/>
          <w:highlight w:val="yellow"/>
          <w:lang w:val="en-US"/>
        </w:rPr>
        <w:t>(Rigoux et al., 2014)</w:t>
      </w:r>
      <w:r w:rsidR="005A2168" w:rsidRPr="00DF0B89">
        <w:rPr>
          <w:iCs/>
          <w:highlight w:val="yellow"/>
          <w:lang w:val="en-US"/>
        </w:rPr>
        <w:fldChar w:fldCharType="end"/>
      </w:r>
      <w:r w:rsidR="001103FE" w:rsidRPr="00DF0B89">
        <w:rPr>
          <w:iCs/>
          <w:highlight w:val="yellow"/>
          <w:lang w:val="en-US"/>
        </w:rPr>
        <w:t>.</w:t>
      </w:r>
      <w:r w:rsidR="00BC0757" w:rsidRPr="00DF0B89">
        <w:rPr>
          <w:iCs/>
          <w:highlight w:val="yellow"/>
          <w:lang w:val="en-US"/>
        </w:rPr>
        <w:t xml:space="preserve"> W</w:t>
      </w:r>
      <w:r w:rsidR="005D2356" w:rsidRPr="00DF0B89">
        <w:rPr>
          <w:highlight w:val="yellow"/>
          <w:lang w:val="en-US"/>
        </w:rPr>
        <w:t xml:space="preserve">e examined whether model frequencies were different between </w:t>
      </w:r>
      <w:r w:rsidR="00CA5E0F" w:rsidRPr="00DF0B89">
        <w:rPr>
          <w:highlight w:val="yellow"/>
          <w:lang w:val="en-US"/>
        </w:rPr>
        <w:t>the a-tDCS and the c-tDCS group</w:t>
      </w:r>
      <w:r w:rsidR="005D2356" w:rsidRPr="00DF0B89">
        <w:rPr>
          <w:highlight w:val="yellow"/>
          <w:lang w:val="en-US"/>
        </w:rPr>
        <w:t xml:space="preserve"> by applying between-groups RFX-BMS</w:t>
      </w:r>
      <w:r w:rsidR="002B2C17" w:rsidRPr="00DF0B89">
        <w:rPr>
          <w:highlight w:val="yellow"/>
          <w:lang w:val="en-US"/>
        </w:rPr>
        <w:t xml:space="preserve">, and </w:t>
      </w:r>
      <w:r w:rsidR="001E11FF" w:rsidRPr="00DF0B89">
        <w:rPr>
          <w:iCs/>
          <w:highlight w:val="yellow"/>
          <w:lang w:val="en-US"/>
        </w:rPr>
        <w:t xml:space="preserve">whether model frequencies </w:t>
      </w:r>
      <w:r w:rsidR="0096359E" w:rsidRPr="00DF0B89">
        <w:rPr>
          <w:iCs/>
          <w:highlight w:val="yellow"/>
          <w:lang w:val="en-US"/>
        </w:rPr>
        <w:t xml:space="preserve">were </w:t>
      </w:r>
      <w:r w:rsidR="002A483E" w:rsidRPr="00DF0B89">
        <w:rPr>
          <w:iCs/>
          <w:highlight w:val="yellow"/>
          <w:lang w:val="en-US"/>
        </w:rPr>
        <w:lastRenderedPageBreak/>
        <w:t xml:space="preserve">equal </w:t>
      </w:r>
      <w:r w:rsidR="001E11FF" w:rsidRPr="00DF0B89">
        <w:rPr>
          <w:iCs/>
          <w:highlight w:val="yellow"/>
          <w:lang w:val="en-US"/>
        </w:rPr>
        <w:t>across</w:t>
      </w:r>
      <w:r w:rsidR="002A483E" w:rsidRPr="00DF0B89">
        <w:rPr>
          <w:iCs/>
          <w:highlight w:val="yellow"/>
          <w:lang w:val="en-US"/>
        </w:rPr>
        <w:t xml:space="preserve"> </w:t>
      </w:r>
      <w:r w:rsidR="00584108" w:rsidRPr="00DF0B89">
        <w:rPr>
          <w:iCs/>
          <w:highlight w:val="yellow"/>
          <w:lang w:val="en-US"/>
        </w:rPr>
        <w:t xml:space="preserve">stimulation </w:t>
      </w:r>
      <w:r w:rsidR="002A483E" w:rsidRPr="00DF0B89">
        <w:rPr>
          <w:iCs/>
          <w:highlight w:val="yellow"/>
          <w:lang w:val="en-US"/>
        </w:rPr>
        <w:t>conditions</w:t>
      </w:r>
      <w:r w:rsidR="00302CA4" w:rsidRPr="00DF0B89">
        <w:rPr>
          <w:iCs/>
          <w:highlight w:val="yellow"/>
          <w:lang w:val="en-US"/>
        </w:rPr>
        <w:t xml:space="preserve"> </w:t>
      </w:r>
      <w:r w:rsidR="00695BF6" w:rsidRPr="00DF0B89">
        <w:rPr>
          <w:iCs/>
          <w:highlight w:val="yellow"/>
          <w:lang w:val="en-US"/>
        </w:rPr>
        <w:t xml:space="preserve">across </w:t>
      </w:r>
      <w:r w:rsidR="00302CA4" w:rsidRPr="00DF0B89">
        <w:rPr>
          <w:iCs/>
          <w:highlight w:val="yellow"/>
          <w:lang w:val="en-US"/>
        </w:rPr>
        <w:t>both groups</w:t>
      </w:r>
      <w:r w:rsidR="005D2356" w:rsidRPr="00DF0B89">
        <w:rPr>
          <w:iCs/>
          <w:highlight w:val="yellow"/>
          <w:lang w:val="en-US"/>
        </w:rPr>
        <w:t xml:space="preserve"> by </w:t>
      </w:r>
      <w:r w:rsidR="001E11FF" w:rsidRPr="00DF0B89">
        <w:rPr>
          <w:iCs/>
          <w:highlight w:val="yellow"/>
          <w:lang w:val="en-US"/>
        </w:rPr>
        <w:t>perform</w:t>
      </w:r>
      <w:r w:rsidR="005D2356" w:rsidRPr="00DF0B89">
        <w:rPr>
          <w:iCs/>
          <w:highlight w:val="yellow"/>
          <w:lang w:val="en-US"/>
        </w:rPr>
        <w:t>ing</w:t>
      </w:r>
      <w:r w:rsidR="001E11FF" w:rsidRPr="00DF0B89">
        <w:rPr>
          <w:iCs/>
          <w:highlight w:val="yellow"/>
          <w:lang w:val="en-US"/>
        </w:rPr>
        <w:t xml:space="preserve"> </w:t>
      </w:r>
      <w:r w:rsidR="000459CE" w:rsidRPr="00DF0B89">
        <w:rPr>
          <w:color w:val="000000" w:themeColor="text1"/>
          <w:highlight w:val="yellow"/>
          <w:lang w:val="en-US"/>
        </w:rPr>
        <w:t>within-subject</w:t>
      </w:r>
      <w:r w:rsidR="000459CE" w:rsidRPr="00DF0B89">
        <w:rPr>
          <w:highlight w:val="yellow"/>
          <w:lang w:val="en-US"/>
        </w:rPr>
        <w:t xml:space="preserve"> </w:t>
      </w:r>
      <w:r w:rsidR="00317AF2" w:rsidRPr="00DF0B89">
        <w:rPr>
          <w:iCs/>
          <w:highlight w:val="yellow"/>
          <w:lang w:val="en-US"/>
        </w:rPr>
        <w:t>RFX-BMS</w:t>
      </w:r>
      <w:r w:rsidR="002B2C17" w:rsidRPr="00DF0B89">
        <w:rPr>
          <w:iCs/>
          <w:highlight w:val="yellow"/>
          <w:lang w:val="en-US"/>
        </w:rPr>
        <w:t xml:space="preserve">. </w:t>
      </w:r>
      <w:r w:rsidR="007D14AB" w:rsidRPr="00DF0B89">
        <w:rPr>
          <w:highlight w:val="yellow"/>
          <w:lang w:val="en-US"/>
        </w:rPr>
        <w:t xml:space="preserve">In case of </w:t>
      </w:r>
      <w:r w:rsidR="00F36346" w:rsidRPr="00DF0B89">
        <w:rPr>
          <w:highlight w:val="yellow"/>
          <w:lang w:val="en-US"/>
        </w:rPr>
        <w:t xml:space="preserve">model stability </w:t>
      </w:r>
      <w:r w:rsidR="00CA5E0F" w:rsidRPr="00DF0B89">
        <w:rPr>
          <w:highlight w:val="yellow"/>
          <w:lang w:val="en-US"/>
        </w:rPr>
        <w:t xml:space="preserve">both </w:t>
      </w:r>
      <w:r w:rsidR="00F36346" w:rsidRPr="00DF0B89">
        <w:rPr>
          <w:highlight w:val="yellow"/>
          <w:lang w:val="en-US"/>
        </w:rPr>
        <w:t>between</w:t>
      </w:r>
      <w:r w:rsidR="00CA5E0F" w:rsidRPr="00DF0B89">
        <w:rPr>
          <w:highlight w:val="yellow"/>
          <w:lang w:val="en-US"/>
        </w:rPr>
        <w:t>-</w:t>
      </w:r>
      <w:r w:rsidR="00F36346" w:rsidRPr="00DF0B89">
        <w:rPr>
          <w:highlight w:val="yellow"/>
          <w:lang w:val="en-US"/>
        </w:rPr>
        <w:t>groups and within-subjects</w:t>
      </w:r>
      <w:r w:rsidR="00983854" w:rsidRPr="00DF0B89">
        <w:rPr>
          <w:highlight w:val="yellow"/>
          <w:lang w:val="en-US"/>
        </w:rPr>
        <w:t>,</w:t>
      </w:r>
      <w:r w:rsidR="00A13F82" w:rsidRPr="00DF0B89">
        <w:rPr>
          <w:highlight w:val="yellow"/>
          <w:lang w:val="en-US"/>
        </w:rPr>
        <w:t xml:space="preserve"> </w:t>
      </w:r>
      <w:r w:rsidR="005C4C41" w:rsidRPr="00DF0B89">
        <w:rPr>
          <w:highlight w:val="yellow"/>
          <w:lang w:val="en-US"/>
        </w:rPr>
        <w:t xml:space="preserve">RFX-BMS </w:t>
      </w:r>
      <w:r w:rsidR="00CA5E0F" w:rsidRPr="00DF0B89">
        <w:rPr>
          <w:highlight w:val="yellow"/>
          <w:lang w:val="en-US"/>
        </w:rPr>
        <w:t xml:space="preserve">on </w:t>
      </w:r>
      <w:r w:rsidR="00D03B18" w:rsidRPr="00DF0B89">
        <w:rPr>
          <w:highlight w:val="yellow"/>
          <w:lang w:val="en-US"/>
        </w:rPr>
        <w:t xml:space="preserve">the </w:t>
      </w:r>
      <w:r w:rsidR="002D0721" w:rsidRPr="00DF0B89">
        <w:rPr>
          <w:highlight w:val="yellow"/>
          <w:lang w:val="en-US"/>
        </w:rPr>
        <w:t xml:space="preserve">pooled </w:t>
      </w:r>
      <w:r w:rsidR="002B2C17" w:rsidRPr="00DF0B89">
        <w:rPr>
          <w:iCs/>
          <w:highlight w:val="yellow"/>
          <w:lang w:val="en-US"/>
        </w:rPr>
        <w:t>log-evidences</w:t>
      </w:r>
      <w:r w:rsidR="00CA5E0F" w:rsidRPr="00DF0B89">
        <w:rPr>
          <w:highlight w:val="yellow"/>
          <w:lang w:val="en-US"/>
        </w:rPr>
        <w:t xml:space="preserve"> </w:t>
      </w:r>
      <w:r w:rsidR="005C4C41" w:rsidRPr="00DF0B89">
        <w:rPr>
          <w:highlight w:val="yellow"/>
          <w:lang w:val="en-US"/>
        </w:rPr>
        <w:t>was applied.</w:t>
      </w:r>
      <w:r w:rsidR="009B329D">
        <w:rPr>
          <w:lang w:val="en-US"/>
        </w:rPr>
        <w:t xml:space="preserve"> </w:t>
      </w:r>
    </w:p>
    <w:p w14:paraId="10914FFD" w14:textId="72E33F6A" w:rsidR="00C77B48" w:rsidRDefault="006E3543" w:rsidP="00B662EE">
      <w:pPr>
        <w:widowControl w:val="0"/>
        <w:spacing w:line="480" w:lineRule="auto"/>
        <w:jc w:val="both"/>
        <w:rPr>
          <w:iCs/>
          <w:lang w:val="en-US"/>
        </w:rPr>
      </w:pPr>
      <w:r w:rsidRPr="005A2168">
        <w:rPr>
          <w:iCs/>
          <w:lang w:val="en-US"/>
        </w:rPr>
        <w:t xml:space="preserve">In </w:t>
      </w:r>
      <w:r>
        <w:rPr>
          <w:iCs/>
          <w:lang w:val="en-US"/>
        </w:rPr>
        <w:t xml:space="preserve">addition, </w:t>
      </w:r>
      <w:r w:rsidR="009B329D" w:rsidRPr="009B329D">
        <w:rPr>
          <w:iCs/>
          <w:lang w:val="en-US"/>
        </w:rPr>
        <w:t>p</w:t>
      </w:r>
      <w:r w:rsidR="00B732F9" w:rsidRPr="00FC4716">
        <w:rPr>
          <w:iCs/>
          <w:lang w:val="en-US"/>
        </w:rPr>
        <w:t xml:space="preserve">articipants </w:t>
      </w:r>
      <w:r w:rsidR="009852FC" w:rsidRPr="00FC4716">
        <w:rPr>
          <w:iCs/>
          <w:lang w:val="en-US"/>
        </w:rPr>
        <w:t xml:space="preserve">not </w:t>
      </w:r>
      <w:r>
        <w:rPr>
          <w:iCs/>
          <w:lang w:val="en-US"/>
        </w:rPr>
        <w:t xml:space="preserve">fit </w:t>
      </w:r>
      <w:r w:rsidR="00B732F9" w:rsidRPr="00FC4716">
        <w:rPr>
          <w:iCs/>
          <w:lang w:val="en-US"/>
        </w:rPr>
        <w:t xml:space="preserve">better than </w:t>
      </w:r>
      <w:r w:rsidR="000459CE" w:rsidRPr="00FC4716">
        <w:rPr>
          <w:iCs/>
          <w:lang w:val="en-US"/>
        </w:rPr>
        <w:t xml:space="preserve">chance </w:t>
      </w:r>
      <w:r>
        <w:rPr>
          <w:iCs/>
          <w:lang w:val="en-US"/>
        </w:rPr>
        <w:t xml:space="preserve">by any model </w:t>
      </w:r>
      <w:r w:rsidR="00B732F9" w:rsidRPr="00FC4716">
        <w:rPr>
          <w:iCs/>
          <w:lang w:val="en-US"/>
        </w:rPr>
        <w:t xml:space="preserve">were identified using </w:t>
      </w:r>
      <w:r>
        <w:rPr>
          <w:iCs/>
          <w:lang w:val="en-US"/>
        </w:rPr>
        <w:t xml:space="preserve">a </w:t>
      </w:r>
      <w:r w:rsidR="00B21054">
        <w:rPr>
          <w:iCs/>
          <w:lang w:val="en-US"/>
        </w:rPr>
        <w:t>binomial test</w:t>
      </w:r>
      <w:r w:rsidR="00312D20" w:rsidRPr="00FC4716">
        <w:rPr>
          <w:iCs/>
          <w:lang w:val="en-US"/>
        </w:rPr>
        <w:t xml:space="preserve"> </w:t>
      </w:r>
      <w:r w:rsidR="00007C88">
        <w:rPr>
          <w:iCs/>
          <w:lang w:val="en-US"/>
        </w:rPr>
        <w:t xml:space="preserve">on </w:t>
      </w:r>
      <w:r w:rsidR="004A50A4">
        <w:rPr>
          <w:iCs/>
          <w:lang w:val="en-US"/>
        </w:rPr>
        <w:t xml:space="preserve">the percentage </w:t>
      </w:r>
      <w:r w:rsidR="0006012B">
        <w:rPr>
          <w:iCs/>
          <w:lang w:val="en-US"/>
        </w:rPr>
        <w:t xml:space="preserve">of choices explained by the model derived from </w:t>
      </w:r>
      <w:r w:rsidR="00007C88">
        <w:rPr>
          <w:iCs/>
          <w:lang w:val="en-US"/>
        </w:rPr>
        <w:t xml:space="preserve">negative </w:t>
      </w:r>
      <w:r w:rsidR="0006012B">
        <w:rPr>
          <w:iCs/>
          <w:lang w:val="en-US"/>
        </w:rPr>
        <w:t>log-likelihood</w:t>
      </w:r>
      <w:r>
        <w:rPr>
          <w:iCs/>
          <w:lang w:val="en-US"/>
        </w:rPr>
        <w:t xml:space="preserve"> relative to the </w:t>
      </w:r>
      <w:r w:rsidR="0006012B">
        <w:rPr>
          <w:iCs/>
          <w:lang w:val="en-US"/>
        </w:rPr>
        <w:t>number of trials</w:t>
      </w:r>
      <w:r w:rsidR="005A2168">
        <w:rPr>
          <w:iCs/>
          <w:lang w:val="en-US"/>
        </w:rPr>
        <w:t xml:space="preserve"> (</w:t>
      </w:r>
      <w:r w:rsidR="0006012B">
        <w:rPr>
          <w:iCs/>
          <w:lang w:val="en-US"/>
        </w:rPr>
        <w:t>see</w:t>
      </w:r>
      <w:r w:rsidR="00007C88">
        <w:rPr>
          <w:iCs/>
          <w:lang w:val="en-US"/>
        </w:rPr>
        <w:t xml:space="preserve"> </w:t>
      </w:r>
      <w:r w:rsidR="00A12806">
        <w:rPr>
          <w:iCs/>
          <w:lang w:val="en-US"/>
        </w:rPr>
        <w:fldChar w:fldCharType="begin" w:fldLock="1"/>
      </w:r>
      <w:r w:rsidR="00B5043A">
        <w:rPr>
          <w:iCs/>
          <w:lang w:val="en-US"/>
        </w:rPr>
        <w:instrText>ADDIN CSL_CITATION {"citationItems":[{"id":"ITEM-1","itemData":{"DOI":"10.1371/journal.pcbi.1002410","ISBN":"1553-7358 (Electronic)\\r1553-734X (Linking)","ISSN":"1553734X","PMID":"22412360","abstract":"Author Summary Planning is tricky because choices we make now affect future choices, and future choices and outcomes should guide current choices. Because there are exponentially many combinations of future choices and actions, brute-force approaches that consider all possible combinations work only for trivially small problems. Here, we describe how humans use a simple Pavlovian strategy to cut an expanding decision tree down to a computationally manageable size. We find that humans use this strategy even when it is disadvantageous, and that the tendency to use it is related to mild depressive symptoms. The findings, we suggest, can be interpreted within a theoretical framework which relates Pavlovian behavioural inhibition to serotonin and mood disorders.","author":[{"dropping-particle":"","family":"Huys","given":"Quentin J.M.","non-dropping-particle":"","parse-names":false,"suffix":""},{"dropping-particle":"","family":"Eshel","given":"Neir","non-dropping-particle":"","parse-names":false,"suffix":""},{"dropping-particle":"","family":"O'Nions","given":"Elizabeth","non-dropping-particle":"","parse-names":false,"suffix":""},{"dropping-particle":"","family":"Sheridan","given":"Luke","non-dropping-particle":"","parse-names":false,"suffix":""},{"dropping-particle":"","family":"Dayan","given":"Peter","non-dropping-particle":"","parse-names":false,"suffix":""},{"dropping-particle":"","family":"Roiser","given":"Jonathan P.","non-dropping-particle":"","parse-names":false,"suffix":""}],"container-title":"PLoS Computational Biology","id":"ITEM-1","issue":"3","issued":{"date-parts":[["2012"]]},"title":"Bonsai trees in your head: How the pavlovian system sculpts goal-directed choices by pruning decision trees","type":"article-journal","volume":"8"},"uris":["http://www.mendeley.com/documents/?uuid=29d7d7b4-a4f9-47a2-a552-228c883ee855"]},{"id":"ITEM-2","itemData":{"DOI":"10.1016/j.neuroimage.2013.11.034","ISBN":"1053-8119","ISSN":"10538119","PMID":"24291614","abstract":"Subjects with schizophrenia are impaired at reinforcement-driven reversal learning from as early as their first episode. The neurobiological basis of this deficit is unknown. We obtained behavioral and fMRI data in 24 unmedicated, primarily first episode, schizophrenia patients and 24 age-, IQ- and gender-matched healthy controls during a reversal learning task. We supplemented our fMRI analysis, focusing on learning from prediction errors, with detailed computational modeling to probe task solving strategy including an ability to deploy an internal goal directed model of the task. Patients displayed reduced functional activation in the ventral striatum (VS) elicited by prediction errors. However, modeling task performance revealed that a subgroup did not adjust their behavior according to an accurate internal model of the task structure, and these were also the more severely psychotic patients. In patients who could adapt their behavior, as well as in controls, task solving was best described by cognitive strategies according to a Hidden Markov Model. When we compared patients and controls who acted according to this strategy, patients still displayed a significant reduction in VS activation elicited by informative errors that precede salient changes of behavior (reversals). Thus, our study shows that VS dysfunction in schizophrenia patients during reward-related reversal learning remains a core deficit even when controlling for task solving strategies. This result highlights VS dysfunction is tightly linked to a reward-related reversal learning deficit in early, unmedicated schizophrenia patients. ?? 2013.","author":[{"dropping-particle":"","family":"Schlagenhauf","given":"Florian","non-dropping-particle":"","parse-names":false,"suffix":""},{"dropping-particle":"","family":"Huys","given":"Quentin J M","non-dropping-particle":"","parse-names":false,"suffix":""},{"dropping-particle":"","family":"Deserno","given":"Lorenz","non-dropping-particle":"","parse-names":false,"suffix":""},{"dropping-particle":"","family":"Rapp","given":"Michael A.","non-dropping-particle":"","parse-names":false,"suffix":""},{"dropping-particle":"","family":"Beck","given":"Anne","non-dropping-particle":"","parse-names":false,"suffix":""},{"dropping-particle":"","family":"Heinze","given":"Hans Joachim","non-dropping-particle":"","parse-names":false,"suffix":""},{"dropping-particle":"","family":"Dolan","given":"Ray","non-dropping-particle":"","parse-names":false,"suffix":""},{"dropping-particle":"","family":"Heinz","given":"Andreas","non-dropping-particle":"","parse-names":false,"suffix":""}],"container-title":"NeuroImage","id":"ITEM-2","issued":{"date-parts":[["2014"]]},"page":"171-180","title":"Supplement: Striatal dysfunction during reversal learning in unmedicated schizophrenia patients","type":"article-journal","volume":"89"},"uris":["http://www.mendeley.com/documents/?uuid=b7ff38b9-9cf4-45ca-bec1-aed0d8aa949e"]}],"mendeley":{"formattedCitation":"(Huys et al., 2012; Schlagenhauf et al., 2014)","manualFormatting":"Huys et al., 2012; Schlagenhauf et al., 2014)","plainTextFormattedCitation":"(Huys et al., 2012; Schlagenhauf et al., 2014)","previouslyFormattedCitation":"(Huys et al., 2012; Schlagenhauf et al., 2014)"},"properties":{"noteIndex":0},"schema":"https://github.com/citation-style-language/schema/raw/master/csl-citation.json"}</w:instrText>
      </w:r>
      <w:r w:rsidR="00A12806">
        <w:rPr>
          <w:iCs/>
          <w:lang w:val="en-US"/>
        </w:rPr>
        <w:fldChar w:fldCharType="separate"/>
      </w:r>
      <w:r w:rsidR="00A12806" w:rsidRPr="00A12806">
        <w:rPr>
          <w:iCs/>
          <w:noProof/>
          <w:lang w:val="en-US"/>
        </w:rPr>
        <w:t>Huys et al., 2012; Schlagenhauf et al., 2014)</w:t>
      </w:r>
      <w:r w:rsidR="00A12806">
        <w:rPr>
          <w:iCs/>
          <w:lang w:val="en-US"/>
        </w:rPr>
        <w:fldChar w:fldCharType="end"/>
      </w:r>
      <w:r w:rsidR="00186C15">
        <w:rPr>
          <w:iCs/>
          <w:lang w:val="en-US"/>
        </w:rPr>
        <w:t xml:space="preserve"> </w:t>
      </w:r>
      <w:r w:rsidR="00B732F9" w:rsidRPr="00FC4716">
        <w:rPr>
          <w:iCs/>
          <w:lang w:val="en-US"/>
        </w:rPr>
        <w:t xml:space="preserve">and excluded from </w:t>
      </w:r>
      <w:r w:rsidR="006A557F">
        <w:rPr>
          <w:iCs/>
          <w:lang w:val="en-US"/>
        </w:rPr>
        <w:t xml:space="preserve">the </w:t>
      </w:r>
      <w:r w:rsidR="00122E15" w:rsidRPr="00FC4716">
        <w:rPr>
          <w:iCs/>
          <w:lang w:val="en-US"/>
        </w:rPr>
        <w:t>analysi</w:t>
      </w:r>
      <w:r w:rsidR="00B732F9" w:rsidRPr="00FC4716">
        <w:rPr>
          <w:iCs/>
          <w:lang w:val="en-US"/>
        </w:rPr>
        <w:t>s (</w:t>
      </w:r>
      <w:r w:rsidR="00B32F92" w:rsidRPr="00FC4716">
        <w:rPr>
          <w:iCs/>
          <w:lang w:val="en-US"/>
        </w:rPr>
        <w:t>a</w:t>
      </w:r>
      <w:r w:rsidR="00671DFF">
        <w:rPr>
          <w:iCs/>
          <w:lang w:val="en-US"/>
        </w:rPr>
        <w:t>-</w:t>
      </w:r>
      <w:r w:rsidR="002F619F">
        <w:rPr>
          <w:iCs/>
          <w:lang w:val="en-US"/>
        </w:rPr>
        <w:t>tDCS group</w:t>
      </w:r>
      <w:r w:rsidR="00B32F92" w:rsidRPr="00FC4716">
        <w:rPr>
          <w:iCs/>
          <w:lang w:val="en-US"/>
        </w:rPr>
        <w:t xml:space="preserve">: </w:t>
      </w:r>
      <w:r w:rsidR="00FB1006">
        <w:rPr>
          <w:iCs/>
          <w:lang w:val="en-US"/>
        </w:rPr>
        <w:t>one</w:t>
      </w:r>
      <w:r w:rsidR="008C54EC">
        <w:rPr>
          <w:iCs/>
          <w:lang w:val="en-US"/>
        </w:rPr>
        <w:t xml:space="preserve"> participant</w:t>
      </w:r>
      <w:r w:rsidR="00B32F92">
        <w:rPr>
          <w:iCs/>
          <w:lang w:val="en-US"/>
        </w:rPr>
        <w:t xml:space="preserve">, </w:t>
      </w:r>
      <w:r w:rsidR="00B732F9" w:rsidRPr="00FC4716">
        <w:rPr>
          <w:iCs/>
          <w:lang w:val="en-US"/>
        </w:rPr>
        <w:t>c</w:t>
      </w:r>
      <w:r w:rsidR="00671DFF">
        <w:rPr>
          <w:iCs/>
          <w:lang w:val="en-US"/>
        </w:rPr>
        <w:t>-</w:t>
      </w:r>
      <w:r w:rsidR="002F619F">
        <w:rPr>
          <w:iCs/>
          <w:lang w:val="en-US"/>
        </w:rPr>
        <w:t>tDCS group</w:t>
      </w:r>
      <w:r w:rsidR="003C1DA4">
        <w:rPr>
          <w:iCs/>
          <w:lang w:val="en-US"/>
        </w:rPr>
        <w:t xml:space="preserve"> </w:t>
      </w:r>
      <w:r w:rsidR="00B732F9" w:rsidRPr="00FC4716">
        <w:rPr>
          <w:iCs/>
          <w:lang w:val="en-US"/>
        </w:rPr>
        <w:t xml:space="preserve">: </w:t>
      </w:r>
      <w:r w:rsidR="00FB1006">
        <w:rPr>
          <w:iCs/>
          <w:lang w:val="en-US"/>
        </w:rPr>
        <w:t>three</w:t>
      </w:r>
      <w:r w:rsidR="008C54EC">
        <w:rPr>
          <w:iCs/>
          <w:lang w:val="en-US"/>
        </w:rPr>
        <w:t xml:space="preserve"> participants</w:t>
      </w:r>
      <w:r w:rsidR="00B732F9" w:rsidRPr="00FC4716">
        <w:rPr>
          <w:iCs/>
          <w:lang w:val="en-US"/>
        </w:rPr>
        <w:t>)</w:t>
      </w:r>
      <w:r w:rsidR="00B63A10">
        <w:rPr>
          <w:iCs/>
          <w:lang w:val="en-US"/>
        </w:rPr>
        <w:t>.</w:t>
      </w:r>
      <w:r w:rsidR="00EC7467">
        <w:rPr>
          <w:iCs/>
          <w:lang w:val="en-US"/>
        </w:rPr>
        <w:t xml:space="preserve"> </w:t>
      </w:r>
      <w:r w:rsidR="00695BF6">
        <w:rPr>
          <w:iCs/>
          <w:lang w:val="en-US"/>
        </w:rPr>
        <w:t>E</w:t>
      </w:r>
      <w:r>
        <w:rPr>
          <w:iCs/>
          <w:lang w:val="en-US"/>
        </w:rPr>
        <w:t>xcluding</w:t>
      </w:r>
      <w:r w:rsidR="00D94367">
        <w:rPr>
          <w:iCs/>
          <w:lang w:val="en-US"/>
        </w:rPr>
        <w:t xml:space="preserve"> </w:t>
      </w:r>
      <w:r w:rsidR="00A12806">
        <w:rPr>
          <w:iCs/>
          <w:lang w:val="en-US"/>
        </w:rPr>
        <w:t xml:space="preserve">those </w:t>
      </w:r>
      <w:r w:rsidR="006A557F">
        <w:rPr>
          <w:iCs/>
          <w:lang w:val="en-US"/>
        </w:rPr>
        <w:t>subjects</w:t>
      </w:r>
      <w:r w:rsidR="00B32F92" w:rsidRPr="00FC4716">
        <w:rPr>
          <w:iCs/>
          <w:lang w:val="en-US"/>
        </w:rPr>
        <w:t xml:space="preserve"> </w:t>
      </w:r>
      <w:r>
        <w:rPr>
          <w:iCs/>
          <w:lang w:val="en-US"/>
        </w:rPr>
        <w:t>did not change the results</w:t>
      </w:r>
      <w:r w:rsidR="008C54EC">
        <w:rPr>
          <w:iCs/>
          <w:lang w:val="en-US"/>
        </w:rPr>
        <w:t xml:space="preserve">. </w:t>
      </w:r>
    </w:p>
    <w:p w14:paraId="34BDDB83" w14:textId="6EF6E3E2" w:rsidR="006B0285" w:rsidRPr="00DF2A14" w:rsidRDefault="008C54EC" w:rsidP="00B662EE">
      <w:pPr>
        <w:widowControl w:val="0"/>
        <w:spacing w:line="480" w:lineRule="auto"/>
        <w:jc w:val="both"/>
        <w:rPr>
          <w:b/>
          <w:i/>
          <w:iCs/>
          <w:lang w:val="en-US"/>
        </w:rPr>
      </w:pPr>
      <w:r>
        <w:rPr>
          <w:iCs/>
          <w:lang w:val="en-US"/>
        </w:rPr>
        <w:t>To further demonstrate</w:t>
      </w:r>
      <w:r w:rsidR="006E3543">
        <w:rPr>
          <w:iCs/>
          <w:lang w:val="en-US"/>
        </w:rPr>
        <w:t xml:space="preserve"> the validity of the model to capture the </w:t>
      </w:r>
      <w:r w:rsidR="00F56BE5">
        <w:rPr>
          <w:iCs/>
          <w:lang w:val="en-US"/>
        </w:rPr>
        <w:t>empirical</w:t>
      </w:r>
      <w:r w:rsidR="006E3543">
        <w:rPr>
          <w:iCs/>
          <w:lang w:val="en-US"/>
        </w:rPr>
        <w:t xml:space="preserve"> data, </w:t>
      </w:r>
      <w:r w:rsidR="006B0285" w:rsidRPr="00FC4716">
        <w:rPr>
          <w:lang w:val="en-US"/>
        </w:rPr>
        <w:t xml:space="preserve">we ran </w:t>
      </w:r>
      <w:r w:rsidR="006B0285" w:rsidRPr="00FC4716">
        <w:rPr>
          <w:iCs/>
          <w:lang w:val="en-US"/>
        </w:rPr>
        <w:t>1</w:t>
      </w:r>
      <w:r w:rsidR="000303FB">
        <w:rPr>
          <w:iCs/>
          <w:lang w:val="en-US"/>
        </w:rPr>
        <w:t>0</w:t>
      </w:r>
      <w:r w:rsidR="006B0285" w:rsidRPr="00FC4716">
        <w:rPr>
          <w:iCs/>
          <w:lang w:val="en-US"/>
        </w:rPr>
        <w:t>00</w:t>
      </w:r>
      <w:r w:rsidR="00734DDF">
        <w:rPr>
          <w:iCs/>
          <w:lang w:val="en-US"/>
        </w:rPr>
        <w:t>0</w:t>
      </w:r>
      <w:r w:rsidR="006B0285" w:rsidRPr="00FC4716">
        <w:rPr>
          <w:iCs/>
          <w:lang w:val="en-US"/>
        </w:rPr>
        <w:t xml:space="preserve"> simulations </w:t>
      </w:r>
      <w:r w:rsidR="00671D0B">
        <w:rPr>
          <w:iCs/>
          <w:lang w:val="en-US"/>
        </w:rPr>
        <w:t>of the task</w:t>
      </w:r>
      <w:r w:rsidR="004D7906" w:rsidRPr="004D7906">
        <w:rPr>
          <w:lang w:val="en-US"/>
        </w:rPr>
        <w:t xml:space="preserve"> </w:t>
      </w:r>
      <w:r w:rsidR="004D7906">
        <w:rPr>
          <w:lang w:val="en-US"/>
        </w:rPr>
        <w:t>per</w:t>
      </w:r>
      <w:r w:rsidR="004D7906" w:rsidRPr="00FC4716">
        <w:rPr>
          <w:lang w:val="en-US"/>
        </w:rPr>
        <w:t xml:space="preserve"> </w:t>
      </w:r>
      <w:r w:rsidR="004D7906">
        <w:rPr>
          <w:lang w:val="en-US"/>
        </w:rPr>
        <w:t xml:space="preserve">tested session </w:t>
      </w:r>
      <w:r w:rsidR="00324824">
        <w:rPr>
          <w:lang w:val="en-US"/>
        </w:rPr>
        <w:t xml:space="preserve">based on the inferred parameters </w:t>
      </w:r>
      <w:r w:rsidR="004D7906">
        <w:rPr>
          <w:lang w:val="en-US"/>
        </w:rPr>
        <w:t xml:space="preserve">of the winning model </w:t>
      </w:r>
      <w:r w:rsidR="002B09EC">
        <w:rPr>
          <w:lang w:val="en-US"/>
        </w:rPr>
        <w:t xml:space="preserve">and </w:t>
      </w:r>
      <w:r w:rsidR="00B501AB">
        <w:rPr>
          <w:lang w:val="en-US"/>
        </w:rPr>
        <w:t>subsequently</w:t>
      </w:r>
      <w:r w:rsidR="00F56BE5">
        <w:rPr>
          <w:lang w:val="en-US"/>
        </w:rPr>
        <w:t xml:space="preserve"> - </w:t>
      </w:r>
      <w:r w:rsidR="002B09EC">
        <w:rPr>
          <w:lang w:val="en-US"/>
        </w:rPr>
        <w:t>using the me</w:t>
      </w:r>
      <w:r w:rsidR="000303FB">
        <w:rPr>
          <w:lang w:val="en-US"/>
        </w:rPr>
        <w:t>an</w:t>
      </w:r>
      <w:r w:rsidR="002B09EC">
        <w:rPr>
          <w:lang w:val="en-US"/>
        </w:rPr>
        <w:t xml:space="preserve"> of the respective 10</w:t>
      </w:r>
      <w:r w:rsidR="00971445">
        <w:rPr>
          <w:lang w:val="en-US"/>
        </w:rPr>
        <w:t>0</w:t>
      </w:r>
      <w:r w:rsidR="002B09EC">
        <w:rPr>
          <w:lang w:val="en-US"/>
        </w:rPr>
        <w:t>0</w:t>
      </w:r>
      <w:r w:rsidR="00734DDF">
        <w:rPr>
          <w:lang w:val="en-US"/>
        </w:rPr>
        <w:t xml:space="preserve">0 </w:t>
      </w:r>
      <w:r w:rsidR="002B09EC">
        <w:rPr>
          <w:lang w:val="en-US"/>
        </w:rPr>
        <w:t>simulations</w:t>
      </w:r>
      <w:r w:rsidR="00F56BE5">
        <w:rPr>
          <w:lang w:val="en-US"/>
        </w:rPr>
        <w:t xml:space="preserve"> - </w:t>
      </w:r>
      <w:r w:rsidR="002B09EC">
        <w:rPr>
          <w:lang w:val="en-US"/>
        </w:rPr>
        <w:t xml:space="preserve">performed </w:t>
      </w:r>
      <w:r w:rsidR="00651C18">
        <w:rPr>
          <w:lang w:val="en-US"/>
        </w:rPr>
        <w:t xml:space="preserve">the same </w:t>
      </w:r>
      <w:r w:rsidR="00671D0B">
        <w:rPr>
          <w:lang w:val="en-US"/>
        </w:rPr>
        <w:t xml:space="preserve">analysis on the </w:t>
      </w:r>
      <w:r w:rsidR="00E96955">
        <w:rPr>
          <w:lang w:val="en-US"/>
        </w:rPr>
        <w:t>s</w:t>
      </w:r>
      <w:r w:rsidR="005349BA">
        <w:rPr>
          <w:iCs/>
          <w:lang w:val="en-US"/>
        </w:rPr>
        <w:t>imulated choice data</w:t>
      </w:r>
      <w:r w:rsidR="00671D0B">
        <w:rPr>
          <w:iCs/>
          <w:lang w:val="en-US"/>
        </w:rPr>
        <w:t xml:space="preserve"> as on the observed data</w:t>
      </w:r>
      <w:r w:rsidR="00F56BE5">
        <w:rPr>
          <w:iCs/>
          <w:lang w:val="en-US"/>
        </w:rPr>
        <w:t xml:space="preserve">. </w:t>
      </w:r>
    </w:p>
    <w:p w14:paraId="238D743B" w14:textId="77777777" w:rsidR="009635D7" w:rsidRDefault="00F8748B" w:rsidP="00B662EE">
      <w:pPr>
        <w:widowControl w:val="0"/>
        <w:spacing w:line="480" w:lineRule="auto"/>
        <w:jc w:val="both"/>
        <w:rPr>
          <w:rFonts w:eastAsia="Times New Roman"/>
          <w:color w:val="000000"/>
          <w:lang w:val="en-US"/>
        </w:rPr>
      </w:pPr>
      <w:r>
        <w:rPr>
          <w:i/>
          <w:iCs/>
          <w:lang w:val="en-US"/>
        </w:rPr>
        <w:t>P</w:t>
      </w:r>
      <w:r w:rsidR="005F1BA0" w:rsidRPr="00FC4716">
        <w:rPr>
          <w:i/>
          <w:iCs/>
          <w:lang w:val="en-US"/>
        </w:rPr>
        <w:t>arameter comparison.</w:t>
      </w:r>
      <w:r w:rsidR="00A849C4" w:rsidRPr="00FC4716">
        <w:rPr>
          <w:b/>
          <w:iCs/>
          <w:lang w:val="en-US"/>
        </w:rPr>
        <w:t xml:space="preserve"> </w:t>
      </w:r>
      <w:r w:rsidR="00A30FAE">
        <w:rPr>
          <w:iCs/>
          <w:lang w:val="en-US"/>
        </w:rPr>
        <w:t>I</w:t>
      </w:r>
      <w:r w:rsidR="00B1561D">
        <w:rPr>
          <w:iCs/>
          <w:lang w:val="en-US"/>
        </w:rPr>
        <w:t xml:space="preserve">ndividually </w:t>
      </w:r>
      <w:r w:rsidR="009C77BE">
        <w:rPr>
          <w:iCs/>
          <w:lang w:val="en-US"/>
        </w:rPr>
        <w:t>estimated</w:t>
      </w:r>
      <w:r w:rsidR="00B1561D" w:rsidRPr="00B1561D">
        <w:rPr>
          <w:iCs/>
          <w:lang w:val="en-US"/>
        </w:rPr>
        <w:t xml:space="preserve"> parameters were tested for</w:t>
      </w:r>
      <w:r w:rsidR="00B1561D">
        <w:rPr>
          <w:b/>
          <w:iCs/>
          <w:lang w:val="en-US"/>
        </w:rPr>
        <w:t xml:space="preserve"> </w:t>
      </w:r>
      <w:r w:rsidR="00B1561D">
        <w:rPr>
          <w:iCs/>
          <w:lang w:val="en-US"/>
        </w:rPr>
        <w:t>w</w:t>
      </w:r>
      <w:r w:rsidR="000936B8" w:rsidRPr="00FC4716">
        <w:rPr>
          <w:iCs/>
          <w:lang w:val="en-US"/>
        </w:rPr>
        <w:t>ithin-subje</w:t>
      </w:r>
      <w:r w:rsidR="00B1561D">
        <w:rPr>
          <w:iCs/>
          <w:lang w:val="en-US"/>
        </w:rPr>
        <w:t>ct differences</w:t>
      </w:r>
      <w:r w:rsidR="00794413" w:rsidRPr="00FC4716">
        <w:rPr>
          <w:lang w:val="en-US"/>
        </w:rPr>
        <w:t xml:space="preserve"> </w:t>
      </w:r>
      <w:r w:rsidR="00F46323">
        <w:rPr>
          <w:lang w:val="en-US"/>
        </w:rPr>
        <w:t>util</w:t>
      </w:r>
      <w:r w:rsidR="00E017BA">
        <w:rPr>
          <w:lang w:val="en-US"/>
        </w:rPr>
        <w:t xml:space="preserve">izing </w:t>
      </w:r>
      <w:r w:rsidR="00794413" w:rsidRPr="00FC4716">
        <w:rPr>
          <w:lang w:val="en-US"/>
        </w:rPr>
        <w:t>paired</w:t>
      </w:r>
      <w:r w:rsidR="00F56BE5">
        <w:rPr>
          <w:lang w:val="en-US"/>
        </w:rPr>
        <w:t>-samples</w:t>
      </w:r>
      <w:r w:rsidR="00794413" w:rsidRPr="00FC4716">
        <w:rPr>
          <w:lang w:val="en-US"/>
        </w:rPr>
        <w:t xml:space="preserve"> </w:t>
      </w:r>
      <w:r w:rsidR="00794413" w:rsidRPr="00F56BE5">
        <w:rPr>
          <w:i/>
          <w:lang w:val="en-US"/>
        </w:rPr>
        <w:t>t</w:t>
      </w:r>
      <w:r w:rsidR="00794413" w:rsidRPr="00FC4716">
        <w:rPr>
          <w:lang w:val="en-US"/>
        </w:rPr>
        <w:t xml:space="preserve">-tests or, </w:t>
      </w:r>
      <w:r w:rsidR="005F1BA0" w:rsidRPr="00FC4716">
        <w:rPr>
          <w:lang w:val="en-US"/>
        </w:rPr>
        <w:t>in case of non-normal</w:t>
      </w:r>
      <w:r w:rsidR="00322582">
        <w:rPr>
          <w:lang w:val="en-US"/>
        </w:rPr>
        <w:t>ly distributed parameters</w:t>
      </w:r>
      <w:r w:rsidR="00734DDF">
        <w:rPr>
          <w:lang w:val="en-US"/>
        </w:rPr>
        <w:t xml:space="preserve"> </w:t>
      </w:r>
      <w:r w:rsidR="00F33B9E">
        <w:rPr>
          <w:lang w:val="en-US"/>
        </w:rPr>
        <w:t xml:space="preserve">as </w:t>
      </w:r>
      <w:r w:rsidR="00734DDF">
        <w:rPr>
          <w:lang w:val="en-US"/>
        </w:rPr>
        <w:t>examined by Shapiro-Wilk tests</w:t>
      </w:r>
      <w:r w:rsidR="005F1BA0" w:rsidRPr="00FC4716">
        <w:rPr>
          <w:lang w:val="en-US"/>
        </w:rPr>
        <w:t>,</w:t>
      </w:r>
      <w:r w:rsidR="0023367C">
        <w:rPr>
          <w:lang w:val="en-US"/>
        </w:rPr>
        <w:t xml:space="preserve"> non-parametric Wilcoxon signed-</w:t>
      </w:r>
      <w:r w:rsidR="005F1BA0" w:rsidRPr="00FC4716">
        <w:rPr>
          <w:lang w:val="en-US"/>
        </w:rPr>
        <w:t>rank tests.</w:t>
      </w:r>
      <w:r w:rsidR="00412B60">
        <w:rPr>
          <w:lang w:val="en-US"/>
        </w:rPr>
        <w:t xml:space="preserve"> </w:t>
      </w:r>
      <w:r w:rsidR="00734DDF">
        <w:rPr>
          <w:rFonts w:eastAsia="Times New Roman"/>
          <w:color w:val="000000"/>
          <w:lang w:val="en-US"/>
        </w:rPr>
        <w:t>D</w:t>
      </w:r>
      <w:r w:rsidR="00186E53">
        <w:rPr>
          <w:rFonts w:eastAsia="Times New Roman"/>
          <w:color w:val="000000"/>
          <w:lang w:val="en-US"/>
        </w:rPr>
        <w:t xml:space="preserve">ue to our </w:t>
      </w:r>
      <w:r w:rsidR="00BD6DCF">
        <w:rPr>
          <w:rFonts w:eastAsia="Times New Roman"/>
          <w:color w:val="000000"/>
          <w:lang w:val="en-US"/>
        </w:rPr>
        <w:t>a-priori hypothesis</w:t>
      </w:r>
      <w:r w:rsidR="00946A21">
        <w:rPr>
          <w:rFonts w:eastAsia="Times New Roman"/>
          <w:color w:val="000000"/>
          <w:lang w:val="en-US"/>
        </w:rPr>
        <w:t xml:space="preserve"> about </w:t>
      </w:r>
      <w:r w:rsidR="005C6005">
        <w:rPr>
          <w:rFonts w:eastAsia="Times New Roman"/>
          <w:color w:val="000000"/>
          <w:lang w:val="en-US"/>
        </w:rPr>
        <w:t xml:space="preserve">the parameter </w:t>
      </w:r>
      <w:r w:rsidR="005C6005">
        <w:rPr>
          <w:rFonts w:eastAsia="Times New Roman"/>
          <w:color w:val="000000"/>
          <w:lang w:val="en-US"/>
        </w:rPr>
        <w:sym w:font="Symbol" w:char="F06B"/>
      </w:r>
      <w:r w:rsidR="005C6005">
        <w:rPr>
          <w:rFonts w:eastAsia="Times New Roman"/>
          <w:color w:val="000000"/>
          <w:lang w:val="en-US"/>
        </w:rPr>
        <w:t xml:space="preserve"> </w:t>
      </w:r>
      <w:r w:rsidR="00946A21" w:rsidRPr="005C6005">
        <w:rPr>
          <w:rFonts w:eastAsia="Times New Roman"/>
          <w:color w:val="000000"/>
          <w:lang w:val="en-US"/>
        </w:rPr>
        <w:t>we</w:t>
      </w:r>
      <w:r w:rsidR="00946A21">
        <w:rPr>
          <w:rFonts w:eastAsia="Times New Roman"/>
          <w:color w:val="000000"/>
          <w:lang w:val="en-US"/>
        </w:rPr>
        <w:t xml:space="preserve"> did not </w:t>
      </w:r>
      <w:r w:rsidR="00412B60">
        <w:rPr>
          <w:rFonts w:eastAsia="Times New Roman"/>
          <w:color w:val="000000"/>
          <w:lang w:val="en-US"/>
        </w:rPr>
        <w:t>apply corrections for multiple compariso</w:t>
      </w:r>
      <w:r w:rsidR="00764D81">
        <w:rPr>
          <w:rFonts w:eastAsia="Times New Roman"/>
          <w:color w:val="000000"/>
          <w:lang w:val="en-US"/>
        </w:rPr>
        <w:t>ns</w:t>
      </w:r>
      <w:r w:rsidR="00412B60">
        <w:rPr>
          <w:rFonts w:eastAsia="Times New Roman"/>
          <w:color w:val="000000"/>
          <w:lang w:val="en-US"/>
        </w:rPr>
        <w:t>.</w:t>
      </w:r>
    </w:p>
    <w:p w14:paraId="4E1F55E9" w14:textId="085442A5" w:rsidR="00EA4132" w:rsidRDefault="00695BF6" w:rsidP="00B662EE">
      <w:pPr>
        <w:widowControl w:val="0"/>
        <w:spacing w:line="480" w:lineRule="auto"/>
        <w:jc w:val="both"/>
        <w:rPr>
          <w:rFonts w:eastAsia="Times New Roman"/>
          <w:color w:val="000000"/>
          <w:lang w:val="en-US"/>
        </w:rPr>
      </w:pPr>
      <w:r>
        <w:rPr>
          <w:rFonts w:eastAsia="Times New Roman"/>
          <w:color w:val="000000"/>
          <w:lang w:val="en-US"/>
        </w:rPr>
        <w:t xml:space="preserve"> </w:t>
      </w:r>
    </w:p>
    <w:p w14:paraId="6466BBB5" w14:textId="647E8CC9" w:rsidR="00A849C4" w:rsidRPr="00A40349" w:rsidRDefault="00BA3879" w:rsidP="00B662EE">
      <w:pPr>
        <w:widowControl w:val="0"/>
        <w:spacing w:line="480" w:lineRule="auto"/>
        <w:jc w:val="both"/>
        <w:rPr>
          <w:lang w:val="en-US"/>
        </w:rPr>
      </w:pPr>
      <w:r w:rsidRPr="00FC4716">
        <w:rPr>
          <w:b/>
          <w:bCs/>
          <w:lang w:val="en-US"/>
        </w:rPr>
        <w:t>Neuropsychological testing.</w:t>
      </w:r>
      <w:r w:rsidRPr="00FC4716">
        <w:rPr>
          <w:b/>
          <w:bCs/>
          <w:i/>
          <w:lang w:val="en-US"/>
        </w:rPr>
        <w:t xml:space="preserve"> </w:t>
      </w:r>
      <w:r>
        <w:rPr>
          <w:bCs/>
          <w:lang w:val="en-US"/>
        </w:rPr>
        <w:t xml:space="preserve">To assess </w:t>
      </w:r>
      <w:r w:rsidR="00230F60">
        <w:rPr>
          <w:bCs/>
          <w:lang w:val="en-US"/>
        </w:rPr>
        <w:t xml:space="preserve">the influence of tDCS on </w:t>
      </w:r>
      <w:r w:rsidR="00F8748B">
        <w:rPr>
          <w:bCs/>
          <w:lang w:val="en-US"/>
        </w:rPr>
        <w:t xml:space="preserve">general cognitive </w:t>
      </w:r>
      <w:r>
        <w:rPr>
          <w:bCs/>
          <w:lang w:val="en-US"/>
        </w:rPr>
        <w:t>capacities</w:t>
      </w:r>
      <w:r w:rsidRPr="00FC4716">
        <w:rPr>
          <w:lang w:val="en-US"/>
        </w:rPr>
        <w:t xml:space="preserve">, participants completed a working memory </w:t>
      </w:r>
      <w:r w:rsidR="00230F60">
        <w:rPr>
          <w:lang w:val="en-US"/>
        </w:rPr>
        <w:t>t</w:t>
      </w:r>
      <w:r w:rsidR="00C927FA">
        <w:rPr>
          <w:lang w:val="en-US"/>
        </w:rPr>
        <w:t>ask</w:t>
      </w:r>
      <w:r w:rsidR="00230F60">
        <w:rPr>
          <w:lang w:val="en-US"/>
        </w:rPr>
        <w:t>, the Digit Span Backwards T</w:t>
      </w:r>
      <w:r w:rsidRPr="00FC4716">
        <w:rPr>
          <w:lang w:val="en-US"/>
        </w:rPr>
        <w:t xml:space="preserve">est </w:t>
      </w:r>
      <w:r w:rsidR="0023720B">
        <w:rPr>
          <w:lang w:val="en-US"/>
        </w:rPr>
        <w:fldChar w:fldCharType="begin" w:fldLock="1"/>
      </w:r>
      <w:r w:rsidR="00FF170E">
        <w:rPr>
          <w:lang w:val="en-US"/>
        </w:rPr>
        <w:instrText>ADDIN CSL_CITATION {"citationItems":[{"id":"ITEM-1","itemData":{"author":[{"dropping-particle":"","family":"Wechsler","given":"D.","non-dropping-particle":"","parse-names":false,"suffix":""}],"container-title":"Oxford, England: Psychological Corp.","id":"ITEM-1","issued":{"date-parts":[["1955"]]},"title":"Manual for the Wechsler Adult Intelligence Scale.","type":"article-journal"},"uris":["http://www.mendeley.com/documents/?uuid=46a6bdcf-e1e4-496f-9a6b-329f922a6bd7"]}],"mendeley":{"formattedCitation":"(Wechsler, 1955)","plainTextFormattedCitation":"(Wechsler, 1955)","previouslyFormattedCitation":"(Wechsler, 1955)"},"properties":{"noteIndex":0},"schema":"https://github.com/citation-style-language/schema/raw/master/csl-citation.json"}</w:instrText>
      </w:r>
      <w:r w:rsidR="0023720B">
        <w:rPr>
          <w:lang w:val="en-US"/>
        </w:rPr>
        <w:fldChar w:fldCharType="separate"/>
      </w:r>
      <w:r w:rsidR="0023720B" w:rsidRPr="0023720B">
        <w:rPr>
          <w:noProof/>
          <w:lang w:val="en-US"/>
        </w:rPr>
        <w:t>(Wechsler, 1955)</w:t>
      </w:r>
      <w:r w:rsidR="0023720B">
        <w:rPr>
          <w:lang w:val="en-US"/>
        </w:rPr>
        <w:fldChar w:fldCharType="end"/>
      </w:r>
      <w:r w:rsidR="0023720B">
        <w:rPr>
          <w:lang w:val="en-US"/>
        </w:rPr>
        <w:t xml:space="preserve">, </w:t>
      </w:r>
      <w:r w:rsidRPr="00FC4716">
        <w:rPr>
          <w:lang w:val="en-US"/>
        </w:rPr>
        <w:t>and a t</w:t>
      </w:r>
      <w:r w:rsidR="00C927FA">
        <w:rPr>
          <w:lang w:val="en-US"/>
        </w:rPr>
        <w:t xml:space="preserve">ask </w:t>
      </w:r>
      <w:r w:rsidRPr="00FC4716">
        <w:rPr>
          <w:lang w:val="en-US"/>
        </w:rPr>
        <w:t>on cognitive speed,</w:t>
      </w:r>
      <w:r w:rsidR="00230F60">
        <w:rPr>
          <w:lang w:val="en-US"/>
        </w:rPr>
        <w:t xml:space="preserve"> the Digit Symbol Substitution T</w:t>
      </w:r>
      <w:r w:rsidRPr="00FC4716">
        <w:rPr>
          <w:lang w:val="en-US"/>
        </w:rPr>
        <w:t xml:space="preserve">est </w:t>
      </w:r>
      <w:r w:rsidR="00D575C9">
        <w:rPr>
          <w:lang w:val="en-US"/>
        </w:rPr>
        <w:t>(DSST</w:t>
      </w:r>
      <w:r w:rsidR="0023720B">
        <w:rPr>
          <w:lang w:val="en-US"/>
        </w:rPr>
        <w:t xml:space="preserve">) </w:t>
      </w:r>
      <w:r w:rsidR="0023720B">
        <w:rPr>
          <w:lang w:val="en-US"/>
        </w:rPr>
        <w:fldChar w:fldCharType="begin" w:fldLock="1"/>
      </w:r>
      <w:r w:rsidR="00FF170E">
        <w:rPr>
          <w:lang w:val="en-US"/>
        </w:rPr>
        <w:instrText>ADDIN CSL_CITATION {"citationItems":[{"id":"ITEM-1","itemData":{"author":[{"dropping-particle":"","family":"Wechsler","given":"D.","non-dropping-particle":"","parse-names":false,"suffix":""}],"container-title":"Oxford, England: Psychological Corp.","id":"ITEM-1","issued":{"date-parts":[["1955"]]},"title":"Manual for the Wechsler Adult Intelligence Scale.","type":"article-journal"},"uris":["http://www.mendeley.com/documents/?uuid=46a6bdcf-e1e4-496f-9a6b-329f922a6bd7"]}],"mendeley":{"formattedCitation":"(Wechsler, 1955)","plainTextFormattedCitation":"(Wechsler, 1955)","previouslyFormattedCitation":"(Wechsler, 1955)"},"properties":{"noteIndex":0},"schema":"https://github.com/citation-style-language/schema/raw/master/csl-citation.json"}</w:instrText>
      </w:r>
      <w:r w:rsidR="0023720B">
        <w:rPr>
          <w:lang w:val="en-US"/>
        </w:rPr>
        <w:fldChar w:fldCharType="separate"/>
      </w:r>
      <w:r w:rsidR="0023720B" w:rsidRPr="0023720B">
        <w:rPr>
          <w:noProof/>
          <w:lang w:val="en-US"/>
        </w:rPr>
        <w:t>(Wechsler, 1955)</w:t>
      </w:r>
      <w:r w:rsidR="0023720B">
        <w:rPr>
          <w:lang w:val="en-US"/>
        </w:rPr>
        <w:fldChar w:fldCharType="end"/>
      </w:r>
      <w:r w:rsidR="00695BF6">
        <w:rPr>
          <w:lang w:val="en-US"/>
        </w:rPr>
        <w:t xml:space="preserve">. The two tasks were performed </w:t>
      </w:r>
      <w:r w:rsidR="00F8748B" w:rsidRPr="00FC4716">
        <w:rPr>
          <w:lang w:val="en-US"/>
        </w:rPr>
        <w:t xml:space="preserve">after completing the </w:t>
      </w:r>
      <w:r w:rsidR="00695BF6">
        <w:rPr>
          <w:lang w:val="en-US"/>
        </w:rPr>
        <w:t>reversal learning</w:t>
      </w:r>
      <w:r w:rsidR="00F8748B">
        <w:rPr>
          <w:lang w:val="en-US"/>
        </w:rPr>
        <w:t xml:space="preserve"> </w:t>
      </w:r>
      <w:r w:rsidR="00F8748B" w:rsidRPr="00FC4716">
        <w:rPr>
          <w:lang w:val="en-US"/>
        </w:rPr>
        <w:t>task</w:t>
      </w:r>
      <w:r w:rsidR="00E07F7B">
        <w:rPr>
          <w:lang w:val="en-US"/>
        </w:rPr>
        <w:t xml:space="preserve"> on</w:t>
      </w:r>
      <w:r w:rsidR="00E07F7B" w:rsidRPr="00FC4716">
        <w:rPr>
          <w:lang w:val="en-US"/>
        </w:rPr>
        <w:t xml:space="preserve"> both testing sessions</w:t>
      </w:r>
      <w:r w:rsidR="00F8748B">
        <w:rPr>
          <w:lang w:val="en-US"/>
        </w:rPr>
        <w:t xml:space="preserve">. </w:t>
      </w:r>
      <w:r w:rsidR="00AC0BA4">
        <w:rPr>
          <w:lang w:val="en-US"/>
        </w:rPr>
        <w:t>Using JASP, t</w:t>
      </w:r>
      <w:r>
        <w:rPr>
          <w:lang w:val="en-US"/>
        </w:rPr>
        <w:t>est scores were analyzed by a mixed-model ANOVA with within-subject</w:t>
      </w:r>
      <w:r w:rsidR="004F2A00">
        <w:rPr>
          <w:lang w:val="en-US"/>
        </w:rPr>
        <w:t>s</w:t>
      </w:r>
      <w:r>
        <w:rPr>
          <w:lang w:val="en-US"/>
        </w:rPr>
        <w:t xml:space="preserve"> factor stimulation </w:t>
      </w:r>
      <w:r w:rsidRPr="00FC4716">
        <w:rPr>
          <w:lang w:val="en-US"/>
        </w:rPr>
        <w:t xml:space="preserve">(sham </w:t>
      </w:r>
      <w:r w:rsidR="004F2A00">
        <w:rPr>
          <w:lang w:val="en-US"/>
        </w:rPr>
        <w:t>stimulation,</w:t>
      </w:r>
      <w:r w:rsidRPr="00FC4716">
        <w:rPr>
          <w:lang w:val="en-US"/>
        </w:rPr>
        <w:t xml:space="preserve"> </w:t>
      </w:r>
      <w:r w:rsidRPr="009B59E6">
        <w:rPr>
          <w:i/>
          <w:lang w:val="en-US"/>
        </w:rPr>
        <w:t>verum</w:t>
      </w:r>
      <w:r w:rsidRPr="00FC4716">
        <w:rPr>
          <w:lang w:val="en-US"/>
        </w:rPr>
        <w:t xml:space="preserve"> stimulation) </w:t>
      </w:r>
      <w:r>
        <w:rPr>
          <w:lang w:val="en-US"/>
        </w:rPr>
        <w:t>and between-subject</w:t>
      </w:r>
      <w:r w:rsidR="004F2A00">
        <w:rPr>
          <w:lang w:val="en-US"/>
        </w:rPr>
        <w:t>s</w:t>
      </w:r>
      <w:r>
        <w:rPr>
          <w:lang w:val="en-US"/>
        </w:rPr>
        <w:t xml:space="preserve"> factor group (a</w:t>
      </w:r>
      <w:r w:rsidR="00671DFF">
        <w:rPr>
          <w:lang w:val="en-US"/>
        </w:rPr>
        <w:t>-</w:t>
      </w:r>
      <w:r w:rsidR="004F2A00">
        <w:rPr>
          <w:lang w:val="en-US"/>
        </w:rPr>
        <w:t xml:space="preserve">tDCS group, </w:t>
      </w:r>
      <w:r>
        <w:rPr>
          <w:lang w:val="en-US"/>
        </w:rPr>
        <w:t>c</w:t>
      </w:r>
      <w:r w:rsidR="00671DFF">
        <w:rPr>
          <w:lang w:val="en-US"/>
        </w:rPr>
        <w:t>-</w:t>
      </w:r>
      <w:r w:rsidR="00A40349">
        <w:rPr>
          <w:lang w:val="en-US"/>
        </w:rPr>
        <w:t>tDCS group)</w:t>
      </w:r>
      <w:r w:rsidR="00E07F7B">
        <w:rPr>
          <w:lang w:val="en-US"/>
        </w:rPr>
        <w:t xml:space="preserve">, </w:t>
      </w:r>
      <w:r w:rsidR="00A40349">
        <w:rPr>
          <w:lang w:val="en-US"/>
        </w:rPr>
        <w:t>respectively.</w:t>
      </w:r>
      <w:r w:rsidR="00695BF6">
        <w:rPr>
          <w:lang w:val="en-US"/>
        </w:rPr>
        <w:t xml:space="preserve"> </w:t>
      </w:r>
      <w:r w:rsidR="00A849C4" w:rsidRPr="00FC4716">
        <w:rPr>
          <w:iCs/>
          <w:lang w:val="en-US"/>
        </w:rPr>
        <w:br w:type="page"/>
      </w:r>
    </w:p>
    <w:p w14:paraId="3DEBE320" w14:textId="6609960D" w:rsidR="00A40349" w:rsidRDefault="00D67469" w:rsidP="00B662EE">
      <w:pPr>
        <w:widowControl w:val="0"/>
        <w:spacing w:line="480" w:lineRule="auto"/>
        <w:jc w:val="both"/>
        <w:rPr>
          <w:b/>
          <w:color w:val="000000" w:themeColor="text1"/>
          <w:sz w:val="28"/>
          <w:szCs w:val="28"/>
          <w:lang w:val="en-US"/>
        </w:rPr>
      </w:pPr>
      <w:r w:rsidRPr="000A7772">
        <w:rPr>
          <w:b/>
          <w:color w:val="000000" w:themeColor="text1"/>
          <w:sz w:val="28"/>
          <w:szCs w:val="28"/>
          <w:lang w:val="en-US"/>
        </w:rPr>
        <w:lastRenderedPageBreak/>
        <w:t xml:space="preserve">Results </w:t>
      </w:r>
    </w:p>
    <w:p w14:paraId="28F4959B" w14:textId="30B1309F" w:rsidR="008846FA" w:rsidRPr="000A7772" w:rsidRDefault="00F8748B" w:rsidP="00B662EE">
      <w:pPr>
        <w:widowControl w:val="0"/>
        <w:spacing w:line="480" w:lineRule="auto"/>
        <w:jc w:val="both"/>
        <w:rPr>
          <w:color w:val="000000" w:themeColor="text1"/>
          <w:lang w:val="en-US"/>
        </w:rPr>
      </w:pPr>
      <w:r w:rsidRPr="00AF5B3B">
        <w:rPr>
          <w:i/>
          <w:color w:val="000000" w:themeColor="text1"/>
          <w:lang w:val="en-US"/>
        </w:rPr>
        <w:t>Stimulation protocol</w:t>
      </w:r>
      <w:r>
        <w:rPr>
          <w:color w:val="000000" w:themeColor="text1"/>
          <w:lang w:val="en-US"/>
        </w:rPr>
        <w:t xml:space="preserve">. </w:t>
      </w:r>
      <w:r w:rsidR="00C00B22" w:rsidRPr="000A7772">
        <w:rPr>
          <w:color w:val="000000" w:themeColor="text1"/>
          <w:lang w:val="en-US"/>
        </w:rPr>
        <w:t>All participants</w:t>
      </w:r>
      <w:r w:rsidR="00380ED8" w:rsidRPr="000A7772">
        <w:rPr>
          <w:color w:val="000000" w:themeColor="text1"/>
          <w:lang w:val="en-US"/>
        </w:rPr>
        <w:t xml:space="preserve"> tolerated the stimulation well</w:t>
      </w:r>
      <w:r>
        <w:rPr>
          <w:color w:val="000000" w:themeColor="text1"/>
          <w:lang w:val="en-US"/>
        </w:rPr>
        <w:t xml:space="preserve"> </w:t>
      </w:r>
      <w:r w:rsidR="00C77B48">
        <w:rPr>
          <w:color w:val="000000" w:themeColor="text1"/>
          <w:lang w:val="en-US"/>
        </w:rPr>
        <w:t xml:space="preserve">and </w:t>
      </w:r>
      <w:r w:rsidR="00F866F3" w:rsidRPr="000A7772">
        <w:rPr>
          <w:color w:val="000000" w:themeColor="text1"/>
          <w:lang w:val="en-US"/>
        </w:rPr>
        <w:t>blinding was effective</w:t>
      </w:r>
      <w:r w:rsidR="009D5C40">
        <w:rPr>
          <w:color w:val="000000" w:themeColor="text1"/>
          <w:lang w:val="en-US"/>
        </w:rPr>
        <w:t xml:space="preserve"> as </w:t>
      </w:r>
      <w:r w:rsidR="008846FA" w:rsidRPr="000A7772">
        <w:rPr>
          <w:color w:val="000000" w:themeColor="text1"/>
          <w:lang w:val="en-US"/>
        </w:rPr>
        <w:t xml:space="preserve">participants could not detect </w:t>
      </w:r>
      <w:r w:rsidR="00F866F3" w:rsidRPr="000A7772">
        <w:rPr>
          <w:color w:val="000000" w:themeColor="text1"/>
          <w:lang w:val="en-US"/>
        </w:rPr>
        <w:t xml:space="preserve">whether they received sham or </w:t>
      </w:r>
      <w:r w:rsidR="00F866F3" w:rsidRPr="000A7772">
        <w:rPr>
          <w:i/>
          <w:color w:val="000000" w:themeColor="text1"/>
          <w:lang w:val="en-US"/>
        </w:rPr>
        <w:t>verum</w:t>
      </w:r>
      <w:r w:rsidR="00F866F3" w:rsidRPr="000A7772">
        <w:rPr>
          <w:color w:val="000000" w:themeColor="text1"/>
          <w:lang w:val="en-US"/>
        </w:rPr>
        <w:t xml:space="preserve"> stimulation </w:t>
      </w:r>
      <w:r w:rsidR="007D01AE" w:rsidRPr="000A7772">
        <w:rPr>
          <w:color w:val="000000" w:themeColor="text1"/>
          <w:lang w:val="en-GB"/>
        </w:rPr>
        <w:t>(</w:t>
      </w:r>
      <w:r w:rsidR="009B59E6" w:rsidRPr="000A7772">
        <w:rPr>
          <w:rFonts w:eastAsia="Times New Roman"/>
          <w:color w:val="000000" w:themeColor="text1"/>
          <w:lang w:val="en-GB"/>
        </w:rPr>
        <w:t>a</w:t>
      </w:r>
      <w:r w:rsidR="00671DFF">
        <w:rPr>
          <w:rFonts w:eastAsia="Times New Roman"/>
          <w:color w:val="000000" w:themeColor="text1"/>
          <w:lang w:val="en-GB"/>
        </w:rPr>
        <w:t>-</w:t>
      </w:r>
      <w:r w:rsidR="009B59E6" w:rsidRPr="000A7772">
        <w:rPr>
          <w:rFonts w:eastAsia="Times New Roman"/>
          <w:color w:val="000000" w:themeColor="text1"/>
          <w:lang w:val="en-GB"/>
        </w:rPr>
        <w:t>tDCS group</w:t>
      </w:r>
      <w:r w:rsidR="007D01AE" w:rsidRPr="000A7772">
        <w:rPr>
          <w:rFonts w:eastAsia="Times New Roman"/>
          <w:color w:val="000000" w:themeColor="text1"/>
          <w:lang w:val="en-GB"/>
        </w:rPr>
        <w:t xml:space="preserve">: </w:t>
      </w:r>
      <w:r w:rsidR="007D01AE" w:rsidRPr="000A7772">
        <w:rPr>
          <w:color w:val="000000" w:themeColor="text1"/>
          <w:lang w:val="en-GB"/>
        </w:rPr>
        <w:t xml:space="preserve">sham </w:t>
      </w:r>
      <w:r w:rsidR="00B4677D">
        <w:rPr>
          <w:color w:val="000000" w:themeColor="text1"/>
          <w:lang w:val="en-GB"/>
        </w:rPr>
        <w:t xml:space="preserve">stimulation </w:t>
      </w:r>
      <w:r w:rsidR="007D01AE" w:rsidRPr="000A7772">
        <w:rPr>
          <w:rFonts w:eastAsia="Times New Roman"/>
          <w:color w:val="000000" w:themeColor="text1"/>
          <w:lang w:val="en-GB"/>
        </w:rPr>
        <w:t>proportion</w:t>
      </w:r>
      <w:r w:rsidR="0087623B">
        <w:rPr>
          <w:rFonts w:eastAsia="Times New Roman"/>
          <w:color w:val="000000" w:themeColor="text1"/>
          <w:lang w:val="en-GB"/>
        </w:rPr>
        <w:t xml:space="preserve"> </w:t>
      </w:r>
      <w:r w:rsidR="007D01AE" w:rsidRPr="000A7772">
        <w:rPr>
          <w:rFonts w:eastAsia="Times New Roman"/>
          <w:color w:val="000000" w:themeColor="text1"/>
          <w:lang w:val="en-GB"/>
        </w:rPr>
        <w:t xml:space="preserve">(false/right) = .50/.50, </w:t>
      </w:r>
      <w:r w:rsidR="007D01AE" w:rsidRPr="000A7772">
        <w:rPr>
          <w:rFonts w:eastAsia="Times New Roman"/>
          <w:i/>
          <w:color w:val="000000" w:themeColor="text1"/>
          <w:lang w:val="en-GB"/>
        </w:rPr>
        <w:t>p</w:t>
      </w:r>
      <w:r w:rsidR="007D01AE" w:rsidRPr="000A7772">
        <w:rPr>
          <w:rFonts w:eastAsia="Times New Roman"/>
          <w:color w:val="000000" w:themeColor="text1"/>
          <w:lang w:val="en-GB"/>
        </w:rPr>
        <w:t xml:space="preserve"> = 1</w:t>
      </w:r>
      <w:r w:rsidR="00B4677D">
        <w:rPr>
          <w:rFonts w:eastAsia="Times New Roman"/>
          <w:color w:val="000000" w:themeColor="text1"/>
          <w:lang w:val="en-GB"/>
        </w:rPr>
        <w:t>.0</w:t>
      </w:r>
      <w:r w:rsidR="007D01AE" w:rsidRPr="000A7772">
        <w:rPr>
          <w:rFonts w:eastAsia="Times New Roman"/>
          <w:color w:val="000000" w:themeColor="text1"/>
          <w:lang w:val="en-GB"/>
        </w:rPr>
        <w:t xml:space="preserve">, </w:t>
      </w:r>
      <w:r w:rsidR="00B4677D">
        <w:rPr>
          <w:rFonts w:eastAsia="Times New Roman"/>
          <w:color w:val="000000" w:themeColor="text1"/>
          <w:lang w:val="en-GB"/>
        </w:rPr>
        <w:t xml:space="preserve">anodal </w:t>
      </w:r>
      <w:r w:rsidR="007D01AE" w:rsidRPr="000A7772">
        <w:rPr>
          <w:rFonts w:eastAsia="Times New Roman"/>
          <w:color w:val="000000" w:themeColor="text1"/>
          <w:lang w:val="en-GB"/>
        </w:rPr>
        <w:t>stim</w:t>
      </w:r>
      <w:r w:rsidR="00B4677D">
        <w:rPr>
          <w:rFonts w:eastAsia="Times New Roman"/>
          <w:color w:val="000000" w:themeColor="text1"/>
          <w:lang w:val="en-GB"/>
        </w:rPr>
        <w:t>ulation</w:t>
      </w:r>
      <w:r w:rsidR="007D01AE" w:rsidRPr="000A7772">
        <w:rPr>
          <w:rFonts w:eastAsia="Times New Roman"/>
          <w:color w:val="000000" w:themeColor="text1"/>
          <w:lang w:val="en-GB"/>
        </w:rPr>
        <w:t xml:space="preserve"> proportion</w:t>
      </w:r>
      <w:r w:rsidR="0087623B">
        <w:rPr>
          <w:rFonts w:eastAsia="Times New Roman"/>
          <w:color w:val="000000" w:themeColor="text1"/>
          <w:lang w:val="en-GB"/>
        </w:rPr>
        <w:t xml:space="preserve"> </w:t>
      </w:r>
      <w:r w:rsidR="007D01AE" w:rsidRPr="000A7772">
        <w:rPr>
          <w:rFonts w:eastAsia="Times New Roman"/>
          <w:color w:val="000000" w:themeColor="text1"/>
          <w:lang w:val="en-GB"/>
        </w:rPr>
        <w:t xml:space="preserve">(false/right) = .47/.53, </w:t>
      </w:r>
      <w:r w:rsidR="007D01AE" w:rsidRPr="00B4677D">
        <w:rPr>
          <w:rFonts w:eastAsia="Times New Roman"/>
          <w:i/>
          <w:color w:val="000000" w:themeColor="text1"/>
          <w:lang w:val="en-GB"/>
        </w:rPr>
        <w:t>p</w:t>
      </w:r>
      <w:r w:rsidR="007D01AE" w:rsidRPr="000A7772">
        <w:rPr>
          <w:rFonts w:eastAsia="Times New Roman"/>
          <w:color w:val="000000" w:themeColor="text1"/>
          <w:lang w:val="en-GB"/>
        </w:rPr>
        <w:t xml:space="preserve"> = .86; </w:t>
      </w:r>
      <w:r w:rsidR="009B59E6" w:rsidRPr="000A7772">
        <w:rPr>
          <w:color w:val="000000" w:themeColor="text1"/>
          <w:lang w:val="en-GB"/>
        </w:rPr>
        <w:t>c</w:t>
      </w:r>
      <w:r w:rsidR="00671DFF">
        <w:rPr>
          <w:color w:val="000000" w:themeColor="text1"/>
          <w:lang w:val="en-GB"/>
        </w:rPr>
        <w:t>-</w:t>
      </w:r>
      <w:r w:rsidR="009B59E6" w:rsidRPr="000A7772">
        <w:rPr>
          <w:color w:val="000000" w:themeColor="text1"/>
          <w:lang w:val="en-GB"/>
        </w:rPr>
        <w:t>tDCS group</w:t>
      </w:r>
      <w:r w:rsidR="007D01AE" w:rsidRPr="000A7772">
        <w:rPr>
          <w:color w:val="000000" w:themeColor="text1"/>
          <w:lang w:val="en-GB"/>
        </w:rPr>
        <w:t xml:space="preserve">: sham </w:t>
      </w:r>
      <w:r w:rsidR="00B4677D">
        <w:rPr>
          <w:color w:val="000000" w:themeColor="text1"/>
          <w:lang w:val="en-GB"/>
        </w:rPr>
        <w:t xml:space="preserve">stimulation </w:t>
      </w:r>
      <w:r w:rsidR="007D01AE" w:rsidRPr="000A7772">
        <w:rPr>
          <w:rFonts w:eastAsia="Times New Roman"/>
          <w:color w:val="000000" w:themeColor="text1"/>
          <w:lang w:val="en-GB"/>
        </w:rPr>
        <w:t>proportion</w:t>
      </w:r>
      <w:r w:rsidR="0087623B">
        <w:rPr>
          <w:rFonts w:eastAsia="Times New Roman"/>
          <w:color w:val="000000" w:themeColor="text1"/>
          <w:lang w:val="en-GB"/>
        </w:rPr>
        <w:t xml:space="preserve"> </w:t>
      </w:r>
      <w:r w:rsidR="007D01AE" w:rsidRPr="000A7772">
        <w:rPr>
          <w:rFonts w:eastAsia="Times New Roman"/>
          <w:color w:val="000000" w:themeColor="text1"/>
          <w:lang w:val="en-GB"/>
        </w:rPr>
        <w:t xml:space="preserve">(false/right) = .52/.48, </w:t>
      </w:r>
      <w:r w:rsidR="007D01AE" w:rsidRPr="000A7772">
        <w:rPr>
          <w:rFonts w:eastAsia="Times New Roman"/>
          <w:i/>
          <w:color w:val="000000" w:themeColor="text1"/>
          <w:lang w:val="en-GB"/>
        </w:rPr>
        <w:t>p</w:t>
      </w:r>
      <w:r w:rsidR="007D01AE" w:rsidRPr="000A7772">
        <w:rPr>
          <w:rFonts w:eastAsia="Times New Roman"/>
          <w:color w:val="000000" w:themeColor="text1"/>
          <w:lang w:val="en-GB"/>
        </w:rPr>
        <w:t xml:space="preserve"> = 1</w:t>
      </w:r>
      <w:r w:rsidR="004F254D">
        <w:rPr>
          <w:rFonts w:eastAsia="Times New Roman"/>
          <w:color w:val="000000" w:themeColor="text1"/>
          <w:lang w:val="en-GB"/>
        </w:rPr>
        <w:t>.0</w:t>
      </w:r>
      <w:r w:rsidR="007D01AE" w:rsidRPr="000A7772">
        <w:rPr>
          <w:rFonts w:eastAsia="Times New Roman"/>
          <w:color w:val="000000" w:themeColor="text1"/>
          <w:lang w:val="en-GB"/>
        </w:rPr>
        <w:t xml:space="preserve">, </w:t>
      </w:r>
      <w:r w:rsidR="00B4677D">
        <w:rPr>
          <w:rFonts w:eastAsia="Times New Roman"/>
          <w:color w:val="000000" w:themeColor="text1"/>
          <w:lang w:val="en-GB"/>
        </w:rPr>
        <w:t xml:space="preserve">cathodal </w:t>
      </w:r>
      <w:r w:rsidR="007D01AE" w:rsidRPr="000A7772">
        <w:rPr>
          <w:rFonts w:eastAsia="Times New Roman"/>
          <w:color w:val="000000" w:themeColor="text1"/>
          <w:lang w:val="en-GB"/>
        </w:rPr>
        <w:t>stim</w:t>
      </w:r>
      <w:r w:rsidR="00B4677D">
        <w:rPr>
          <w:rFonts w:eastAsia="Times New Roman"/>
          <w:color w:val="000000" w:themeColor="text1"/>
          <w:lang w:val="en-GB"/>
        </w:rPr>
        <w:t>ulation</w:t>
      </w:r>
      <w:r w:rsidR="007D01AE" w:rsidRPr="000A7772">
        <w:rPr>
          <w:rFonts w:eastAsia="Times New Roman"/>
          <w:color w:val="000000" w:themeColor="text1"/>
          <w:lang w:val="en-GB"/>
        </w:rPr>
        <w:t xml:space="preserve"> proportion</w:t>
      </w:r>
      <w:r w:rsidR="0087623B">
        <w:rPr>
          <w:rFonts w:eastAsia="Times New Roman"/>
          <w:color w:val="000000" w:themeColor="text1"/>
          <w:lang w:val="en-GB"/>
        </w:rPr>
        <w:t xml:space="preserve"> </w:t>
      </w:r>
      <w:r w:rsidR="007D01AE" w:rsidRPr="000A7772">
        <w:rPr>
          <w:rFonts w:eastAsia="Times New Roman"/>
          <w:color w:val="000000" w:themeColor="text1"/>
          <w:lang w:val="en-GB"/>
        </w:rPr>
        <w:t xml:space="preserve">(false/right) = .58/.42, </w:t>
      </w:r>
      <w:r w:rsidR="007D01AE" w:rsidRPr="00B4677D">
        <w:rPr>
          <w:rFonts w:eastAsia="Times New Roman"/>
          <w:i/>
          <w:color w:val="000000" w:themeColor="text1"/>
          <w:lang w:val="en-GB"/>
        </w:rPr>
        <w:t>p</w:t>
      </w:r>
      <w:r w:rsidR="007D01AE" w:rsidRPr="000A7772">
        <w:rPr>
          <w:rFonts w:eastAsia="Times New Roman"/>
          <w:color w:val="000000" w:themeColor="text1"/>
          <w:lang w:val="en-GB"/>
        </w:rPr>
        <w:t xml:space="preserve"> = .47</w:t>
      </w:r>
      <w:r w:rsidR="00B4677D">
        <w:rPr>
          <w:rFonts w:eastAsia="Times New Roman"/>
          <w:color w:val="000000" w:themeColor="text1"/>
          <w:lang w:val="en-GB"/>
        </w:rPr>
        <w:t>)</w:t>
      </w:r>
      <w:r w:rsidR="007D01AE" w:rsidRPr="000A7772">
        <w:rPr>
          <w:rFonts w:eastAsia="Times New Roman"/>
          <w:color w:val="000000" w:themeColor="text1"/>
          <w:lang w:val="en-GB"/>
        </w:rPr>
        <w:t>.</w:t>
      </w:r>
      <w:r w:rsidR="009C6646" w:rsidRPr="000A7772">
        <w:rPr>
          <w:color w:val="000000" w:themeColor="text1"/>
          <w:lang w:val="en-US"/>
        </w:rPr>
        <w:t xml:space="preserve"> </w:t>
      </w:r>
    </w:p>
    <w:p w14:paraId="0F8405B2" w14:textId="77777777" w:rsidR="00721E10" w:rsidRPr="002E2BCA" w:rsidRDefault="00721E10" w:rsidP="00B662EE">
      <w:pPr>
        <w:widowControl w:val="0"/>
        <w:spacing w:line="480" w:lineRule="auto"/>
        <w:jc w:val="both"/>
        <w:rPr>
          <w:lang w:val="en-US"/>
        </w:rPr>
      </w:pPr>
    </w:p>
    <w:p w14:paraId="385E2D63" w14:textId="6D43CA8C" w:rsidR="001C5E9E" w:rsidRPr="003B6BAB" w:rsidRDefault="000D1AF2" w:rsidP="00B662EE">
      <w:pPr>
        <w:widowControl w:val="0"/>
        <w:spacing w:line="480" w:lineRule="auto"/>
        <w:jc w:val="both"/>
        <w:rPr>
          <w:lang w:val="en-US"/>
        </w:rPr>
      </w:pPr>
      <w:r w:rsidRPr="00AF5B3B">
        <w:rPr>
          <w:i/>
          <w:iCs/>
          <w:lang w:val="en-US"/>
        </w:rPr>
        <w:t>Behavio</w:t>
      </w:r>
      <w:r w:rsidR="00D67469" w:rsidRPr="00AF5B3B">
        <w:rPr>
          <w:i/>
          <w:iCs/>
          <w:lang w:val="en-US"/>
        </w:rPr>
        <w:t>r</w:t>
      </w:r>
      <w:r w:rsidR="00F8748B">
        <w:rPr>
          <w:i/>
          <w:iCs/>
          <w:lang w:val="en-US"/>
        </w:rPr>
        <w:t xml:space="preserve"> in the decision-making task</w:t>
      </w:r>
      <w:r w:rsidR="00C82DD1">
        <w:rPr>
          <w:iCs/>
          <w:lang w:val="en-US"/>
        </w:rPr>
        <w:t>.</w:t>
      </w:r>
      <w:r w:rsidR="00D67469" w:rsidRPr="00FC4716">
        <w:rPr>
          <w:b/>
          <w:iCs/>
          <w:lang w:val="en-US"/>
        </w:rPr>
        <w:t xml:space="preserve"> </w:t>
      </w:r>
      <w:r w:rsidR="00B15FD1">
        <w:rPr>
          <w:lang w:val="en-US"/>
        </w:rPr>
        <w:t>No</w:t>
      </w:r>
      <w:r w:rsidR="00EA0B12" w:rsidRPr="00FC4716">
        <w:rPr>
          <w:lang w:val="en-US"/>
        </w:rPr>
        <w:t xml:space="preserve"> </w:t>
      </w:r>
      <w:r w:rsidR="00FB4649">
        <w:rPr>
          <w:lang w:val="en-US"/>
        </w:rPr>
        <w:t>significant</w:t>
      </w:r>
      <w:r w:rsidR="00EA0B12" w:rsidRPr="00FC4716">
        <w:rPr>
          <w:lang w:val="en-US"/>
        </w:rPr>
        <w:t xml:space="preserve"> </w:t>
      </w:r>
      <w:r w:rsidR="009A6B03">
        <w:rPr>
          <w:lang w:val="en-US"/>
        </w:rPr>
        <w:t>stimulation</w:t>
      </w:r>
      <w:r w:rsidR="00D375BD">
        <w:rPr>
          <w:lang w:val="en-US"/>
        </w:rPr>
        <w:t xml:space="preserve"> </w:t>
      </w:r>
      <w:r w:rsidR="00D613F9" w:rsidRPr="00FC4716">
        <w:rPr>
          <w:lang w:val="en-US"/>
        </w:rPr>
        <w:t xml:space="preserve">effects </w:t>
      </w:r>
      <w:r w:rsidR="00FB4649">
        <w:rPr>
          <w:lang w:val="en-US"/>
        </w:rPr>
        <w:t xml:space="preserve">were </w:t>
      </w:r>
      <w:r w:rsidR="001054F0">
        <w:rPr>
          <w:lang w:val="en-US"/>
        </w:rPr>
        <w:t>observed</w:t>
      </w:r>
      <w:r w:rsidR="00B37044" w:rsidRPr="00FC4716">
        <w:rPr>
          <w:lang w:val="en-US"/>
        </w:rPr>
        <w:t xml:space="preserve"> </w:t>
      </w:r>
      <w:r w:rsidR="00F8748B">
        <w:rPr>
          <w:lang w:val="en-US"/>
        </w:rPr>
        <w:t xml:space="preserve">on </w:t>
      </w:r>
      <w:r w:rsidR="009C2428" w:rsidRPr="008D7374">
        <w:rPr>
          <w:lang w:val="en-US"/>
        </w:rPr>
        <w:t>choosing</w:t>
      </w:r>
      <w:r w:rsidR="00F8748B" w:rsidRPr="008D7374">
        <w:rPr>
          <w:lang w:val="en-US"/>
        </w:rPr>
        <w:t xml:space="preserve"> the stimulus with higher reward </w:t>
      </w:r>
      <w:r w:rsidR="00A854DD" w:rsidRPr="008D7374">
        <w:rPr>
          <w:lang w:val="en-US"/>
        </w:rPr>
        <w:t>probability</w:t>
      </w:r>
      <w:r w:rsidR="002B1451">
        <w:rPr>
          <w:lang w:val="en-US"/>
        </w:rPr>
        <w:t xml:space="preserve">, i.e. </w:t>
      </w:r>
      <w:r w:rsidR="00A854DD" w:rsidRPr="008D7374">
        <w:rPr>
          <w:lang w:val="en-US"/>
        </w:rPr>
        <w:t>‘correct choices’</w:t>
      </w:r>
      <w:r w:rsidR="00751EC6" w:rsidRPr="008D7374">
        <w:rPr>
          <w:color w:val="000000" w:themeColor="text1"/>
          <w:lang w:val="en-US"/>
        </w:rPr>
        <w:t xml:space="preserve"> (</w:t>
      </w:r>
      <w:r w:rsidR="00037331">
        <w:rPr>
          <w:color w:val="000000" w:themeColor="text1"/>
          <w:lang w:val="en-US"/>
        </w:rPr>
        <w:t xml:space="preserve">main effect of stimulation, </w:t>
      </w:r>
      <w:r w:rsidR="00037331" w:rsidRPr="008D7374">
        <w:rPr>
          <w:i/>
          <w:color w:val="000000" w:themeColor="text1"/>
          <w:lang w:val="en-US"/>
        </w:rPr>
        <w:t>F</w:t>
      </w:r>
      <w:r w:rsidR="00037331" w:rsidRPr="008D7374">
        <w:rPr>
          <w:color w:val="000000" w:themeColor="text1"/>
          <w:lang w:val="en-US"/>
        </w:rPr>
        <w:t>(</w:t>
      </w:r>
      <w:r w:rsidR="00037331">
        <w:rPr>
          <w:color w:val="000000" w:themeColor="text1"/>
          <w:lang w:val="en-US"/>
        </w:rPr>
        <w:t>1,59) = .03,</w:t>
      </w:r>
      <w:r w:rsidR="00037331">
        <w:rPr>
          <w:lang w:val="en-US"/>
        </w:rPr>
        <w:t xml:space="preserve"> </w:t>
      </w:r>
      <w:r w:rsidR="00037331" w:rsidRPr="00FC4716">
        <w:rPr>
          <w:i/>
          <w:lang w:val="en-US"/>
        </w:rPr>
        <w:t>p</w:t>
      </w:r>
      <w:r w:rsidR="00037331">
        <w:rPr>
          <w:lang w:val="en-US"/>
        </w:rPr>
        <w:t xml:space="preserve"> = .86; </w:t>
      </w:r>
      <w:r w:rsidR="008D7374" w:rsidRPr="008D7374">
        <w:rPr>
          <w:color w:val="000000" w:themeColor="text1"/>
          <w:lang w:val="en-US"/>
        </w:rPr>
        <w:t>stimulation x group interaction</w:t>
      </w:r>
      <w:r w:rsidR="00894A1E">
        <w:rPr>
          <w:color w:val="000000" w:themeColor="text1"/>
          <w:lang w:val="en-US"/>
        </w:rPr>
        <w:t>,</w:t>
      </w:r>
      <w:r w:rsidR="008D7374" w:rsidRPr="008D7374">
        <w:rPr>
          <w:color w:val="000000" w:themeColor="text1"/>
          <w:lang w:val="en-US"/>
        </w:rPr>
        <w:t xml:space="preserve"> </w:t>
      </w:r>
      <w:r w:rsidR="008D7374" w:rsidRPr="008D7374">
        <w:rPr>
          <w:i/>
          <w:color w:val="000000" w:themeColor="text1"/>
          <w:lang w:val="en-US"/>
        </w:rPr>
        <w:t>F</w:t>
      </w:r>
      <w:r w:rsidR="008D7374" w:rsidRPr="008D7374">
        <w:rPr>
          <w:color w:val="000000" w:themeColor="text1"/>
          <w:lang w:val="en-US"/>
        </w:rPr>
        <w:t>(</w:t>
      </w:r>
      <w:r w:rsidR="008D7374">
        <w:rPr>
          <w:color w:val="000000" w:themeColor="text1"/>
          <w:lang w:val="en-US"/>
        </w:rPr>
        <w:t>1,59) = .39,</w:t>
      </w:r>
      <w:r w:rsidR="008D7374">
        <w:rPr>
          <w:lang w:val="en-US"/>
        </w:rPr>
        <w:t xml:space="preserve"> </w:t>
      </w:r>
      <w:r w:rsidR="008D7374" w:rsidRPr="00FC4716">
        <w:rPr>
          <w:i/>
          <w:lang w:val="en-US"/>
        </w:rPr>
        <w:t>p</w:t>
      </w:r>
      <w:r w:rsidR="008D7374">
        <w:rPr>
          <w:lang w:val="en-US"/>
        </w:rPr>
        <w:t xml:space="preserve"> = .53</w:t>
      </w:r>
      <w:r w:rsidR="00037331">
        <w:rPr>
          <w:lang w:val="en-US"/>
        </w:rPr>
        <w:t xml:space="preserve">; </w:t>
      </w:r>
      <w:r w:rsidR="00037331" w:rsidRPr="008D7374">
        <w:rPr>
          <w:color w:val="000000" w:themeColor="text1"/>
          <w:lang w:val="en-US"/>
        </w:rPr>
        <w:t xml:space="preserve">stimulation x </w:t>
      </w:r>
      <w:r w:rsidR="00037331">
        <w:rPr>
          <w:color w:val="000000" w:themeColor="text1"/>
          <w:lang w:val="en-US"/>
        </w:rPr>
        <w:t xml:space="preserve">phase x </w:t>
      </w:r>
      <w:r w:rsidR="00037331" w:rsidRPr="008D7374">
        <w:rPr>
          <w:color w:val="000000" w:themeColor="text1"/>
          <w:lang w:val="en-US"/>
        </w:rPr>
        <w:t>group interaction</w:t>
      </w:r>
      <w:r w:rsidR="00037331">
        <w:rPr>
          <w:color w:val="000000" w:themeColor="text1"/>
          <w:lang w:val="en-US"/>
        </w:rPr>
        <w:t>,</w:t>
      </w:r>
      <w:r w:rsidR="00037331" w:rsidRPr="008D7374">
        <w:rPr>
          <w:color w:val="000000" w:themeColor="text1"/>
          <w:lang w:val="en-US"/>
        </w:rPr>
        <w:t xml:space="preserve"> </w:t>
      </w:r>
      <w:r w:rsidR="00037331" w:rsidRPr="008D7374">
        <w:rPr>
          <w:i/>
          <w:color w:val="000000" w:themeColor="text1"/>
          <w:lang w:val="en-US"/>
        </w:rPr>
        <w:t>F</w:t>
      </w:r>
      <w:r w:rsidR="00037331" w:rsidRPr="008D7374">
        <w:rPr>
          <w:color w:val="000000" w:themeColor="text1"/>
          <w:lang w:val="en-US"/>
        </w:rPr>
        <w:t>(</w:t>
      </w:r>
      <w:r w:rsidR="00037331">
        <w:rPr>
          <w:color w:val="000000" w:themeColor="text1"/>
          <w:lang w:val="en-US"/>
        </w:rPr>
        <w:t>2,118) = .20,</w:t>
      </w:r>
      <w:r w:rsidR="00037331">
        <w:rPr>
          <w:lang w:val="en-US"/>
        </w:rPr>
        <w:t xml:space="preserve"> </w:t>
      </w:r>
      <w:r w:rsidR="00037331" w:rsidRPr="00FC4716">
        <w:rPr>
          <w:i/>
          <w:lang w:val="en-US"/>
        </w:rPr>
        <w:t>p</w:t>
      </w:r>
      <w:r w:rsidR="00037331">
        <w:rPr>
          <w:lang w:val="en-US"/>
        </w:rPr>
        <w:t xml:space="preserve"> = .82</w:t>
      </w:r>
      <w:r w:rsidR="008D7374">
        <w:rPr>
          <w:lang w:val="en-US"/>
        </w:rPr>
        <w:t xml:space="preserve">). </w:t>
      </w:r>
      <w:r w:rsidR="006B4CB6">
        <w:rPr>
          <w:lang w:val="en-US"/>
        </w:rPr>
        <w:t>A</w:t>
      </w:r>
      <w:r w:rsidR="00BC0757">
        <w:rPr>
          <w:lang w:val="en-US"/>
        </w:rPr>
        <w:t>s expected, a</w:t>
      </w:r>
      <w:r w:rsidR="006B4CB6">
        <w:rPr>
          <w:lang w:val="en-US"/>
        </w:rPr>
        <w:t xml:space="preserve"> significant effect of phase </w:t>
      </w:r>
      <w:r w:rsidR="00C77B48">
        <w:rPr>
          <w:lang w:val="en-US"/>
        </w:rPr>
        <w:t xml:space="preserve">indicated </w:t>
      </w:r>
      <w:r w:rsidR="006B4CB6">
        <w:rPr>
          <w:lang w:val="en-US"/>
        </w:rPr>
        <w:t xml:space="preserve">performance differences </w:t>
      </w:r>
      <w:r w:rsidR="003B6BAB">
        <w:rPr>
          <w:lang w:val="en-US"/>
        </w:rPr>
        <w:t>between</w:t>
      </w:r>
      <w:r w:rsidR="006B4CB6">
        <w:rPr>
          <w:lang w:val="en-US"/>
        </w:rPr>
        <w:t xml:space="preserve"> </w:t>
      </w:r>
      <w:r w:rsidR="003B6BAB">
        <w:rPr>
          <w:lang w:val="en-US"/>
        </w:rPr>
        <w:t xml:space="preserve">the three </w:t>
      </w:r>
      <w:r w:rsidR="006B4CB6">
        <w:rPr>
          <w:lang w:val="en-US"/>
        </w:rPr>
        <w:t>phases of the task (main effect of phase</w:t>
      </w:r>
      <w:r w:rsidR="00894A1E">
        <w:rPr>
          <w:lang w:val="en-US"/>
        </w:rPr>
        <w:t>,</w:t>
      </w:r>
      <w:r w:rsidR="003B6BAB">
        <w:rPr>
          <w:lang w:val="en-US"/>
        </w:rPr>
        <w:t xml:space="preserve"> </w:t>
      </w:r>
      <w:proofErr w:type="gramStart"/>
      <w:r w:rsidR="006B4CB6" w:rsidRPr="008D7374">
        <w:rPr>
          <w:i/>
          <w:color w:val="000000" w:themeColor="text1"/>
          <w:lang w:val="en-US"/>
        </w:rPr>
        <w:t>F</w:t>
      </w:r>
      <w:r w:rsidR="006B4CB6" w:rsidRPr="008D7374">
        <w:rPr>
          <w:color w:val="000000" w:themeColor="text1"/>
          <w:lang w:val="en-US"/>
        </w:rPr>
        <w:t>(</w:t>
      </w:r>
      <w:proofErr w:type="gramEnd"/>
      <w:r w:rsidR="006B4CB6">
        <w:rPr>
          <w:color w:val="000000" w:themeColor="text1"/>
          <w:lang w:val="en-US"/>
        </w:rPr>
        <w:t>1.62,95.73) = 48.59,</w:t>
      </w:r>
      <w:r w:rsidR="006B4CB6">
        <w:rPr>
          <w:lang w:val="en-US"/>
        </w:rPr>
        <w:t xml:space="preserve"> </w:t>
      </w:r>
      <w:r w:rsidR="006B4CB6" w:rsidRPr="00FC4716">
        <w:rPr>
          <w:i/>
          <w:lang w:val="en-US"/>
        </w:rPr>
        <w:t>p</w:t>
      </w:r>
      <w:r w:rsidR="006B4CB6">
        <w:rPr>
          <w:lang w:val="en-US"/>
        </w:rPr>
        <w:t xml:space="preserve"> &lt; .001, </w:t>
      </w:r>
      <w:r w:rsidR="003B6BAB">
        <w:rPr>
          <w:lang w:val="en-US"/>
        </w:rPr>
        <w:t xml:space="preserve">partial </w:t>
      </w:r>
      <w:r w:rsidR="003B6BAB" w:rsidRPr="003055F2">
        <w:rPr>
          <w:lang w:val="en-US"/>
        </w:rPr>
        <w:sym w:font="Symbol" w:char="F068"/>
      </w:r>
      <w:r w:rsidR="003B6BAB" w:rsidRPr="003055F2">
        <w:rPr>
          <w:vertAlign w:val="superscript"/>
          <w:lang w:val="en-US"/>
        </w:rPr>
        <w:t>2</w:t>
      </w:r>
      <w:r w:rsidR="003B6BAB">
        <w:rPr>
          <w:lang w:val="en-US"/>
        </w:rPr>
        <w:t xml:space="preserve"> = .45</w:t>
      </w:r>
      <w:r w:rsidR="00134661">
        <w:rPr>
          <w:lang w:val="en-US"/>
        </w:rPr>
        <w:t xml:space="preserve">; see </w:t>
      </w:r>
      <w:r w:rsidR="00134661" w:rsidRPr="00134661">
        <w:rPr>
          <w:b/>
          <w:lang w:val="en-US"/>
        </w:rPr>
        <w:t>Figure 1D</w:t>
      </w:r>
      <w:r w:rsidR="00134661">
        <w:rPr>
          <w:b/>
          <w:lang w:val="en-US"/>
        </w:rPr>
        <w:t>)</w:t>
      </w:r>
      <w:r w:rsidR="00134661">
        <w:rPr>
          <w:lang w:val="en-US"/>
        </w:rPr>
        <w:t>.</w:t>
      </w:r>
    </w:p>
    <w:p w14:paraId="0235BE05" w14:textId="7D3CF14D" w:rsidR="00695BF6" w:rsidRDefault="00C675F0" w:rsidP="00B662EE">
      <w:pPr>
        <w:widowControl w:val="0"/>
        <w:spacing w:line="480" w:lineRule="auto"/>
        <w:jc w:val="both"/>
        <w:rPr>
          <w:lang w:val="en-US"/>
        </w:rPr>
      </w:pPr>
      <w:r>
        <w:rPr>
          <w:lang w:val="en-US"/>
        </w:rPr>
        <w:t>Regarding</w:t>
      </w:r>
      <w:r w:rsidR="002336E4">
        <w:rPr>
          <w:lang w:val="en-US"/>
        </w:rPr>
        <w:t xml:space="preserve"> stay-behavior</w:t>
      </w:r>
      <w:r w:rsidR="002336E4">
        <w:rPr>
          <w:iCs/>
          <w:lang w:val="en-US"/>
        </w:rPr>
        <w:t xml:space="preserve">, </w:t>
      </w:r>
      <w:r>
        <w:rPr>
          <w:iCs/>
          <w:lang w:val="en-US"/>
        </w:rPr>
        <w:t xml:space="preserve">participants stayed more with the previous choice after rewards compared with </w:t>
      </w:r>
      <w:r w:rsidR="001A751F">
        <w:rPr>
          <w:iCs/>
          <w:lang w:val="en-US"/>
        </w:rPr>
        <w:t>punishments</w:t>
      </w:r>
      <w:r>
        <w:rPr>
          <w:iCs/>
          <w:lang w:val="en-US"/>
        </w:rPr>
        <w:t xml:space="preserve"> (main effect of feedback</w:t>
      </w:r>
      <w:r w:rsidR="00894A1E">
        <w:rPr>
          <w:iCs/>
          <w:lang w:val="en-US"/>
        </w:rPr>
        <w:t>,</w:t>
      </w:r>
      <w:r>
        <w:rPr>
          <w:iCs/>
          <w:lang w:val="en-US"/>
        </w:rPr>
        <w:t xml:space="preserve"> </w:t>
      </w:r>
      <w:proofErr w:type="gramStart"/>
      <w:r w:rsidRPr="008D7374">
        <w:rPr>
          <w:i/>
          <w:color w:val="000000" w:themeColor="text1"/>
          <w:lang w:val="en-US"/>
        </w:rPr>
        <w:t>F</w:t>
      </w:r>
      <w:r w:rsidRPr="008D7374">
        <w:rPr>
          <w:color w:val="000000" w:themeColor="text1"/>
          <w:lang w:val="en-US"/>
        </w:rPr>
        <w:t>(</w:t>
      </w:r>
      <w:proofErr w:type="gramEnd"/>
      <w:r>
        <w:rPr>
          <w:color w:val="000000" w:themeColor="text1"/>
          <w:lang w:val="en-US"/>
        </w:rPr>
        <w:t>1,</w:t>
      </w:r>
      <w:r w:rsidR="00525AA6">
        <w:rPr>
          <w:color w:val="000000" w:themeColor="text1"/>
          <w:lang w:val="en-US"/>
        </w:rPr>
        <w:t>59</w:t>
      </w:r>
      <w:r>
        <w:rPr>
          <w:color w:val="000000" w:themeColor="text1"/>
          <w:lang w:val="en-US"/>
        </w:rPr>
        <w:t xml:space="preserve">) = </w:t>
      </w:r>
      <w:r w:rsidR="00525AA6">
        <w:rPr>
          <w:color w:val="000000" w:themeColor="text1"/>
          <w:lang w:val="en-US"/>
        </w:rPr>
        <w:t>388</w:t>
      </w:r>
      <w:r>
        <w:rPr>
          <w:color w:val="000000" w:themeColor="text1"/>
          <w:lang w:val="en-US"/>
        </w:rPr>
        <w:t>.</w:t>
      </w:r>
      <w:r w:rsidR="00525AA6">
        <w:rPr>
          <w:color w:val="000000" w:themeColor="text1"/>
          <w:lang w:val="en-US"/>
        </w:rPr>
        <w:t>04</w:t>
      </w:r>
      <w:r>
        <w:rPr>
          <w:color w:val="000000" w:themeColor="text1"/>
          <w:lang w:val="en-US"/>
        </w:rPr>
        <w:t>,</w:t>
      </w:r>
      <w:r>
        <w:rPr>
          <w:lang w:val="en-US"/>
        </w:rPr>
        <w:t xml:space="preserve"> </w:t>
      </w:r>
      <w:r w:rsidRPr="00FC4716">
        <w:rPr>
          <w:i/>
          <w:lang w:val="en-US"/>
        </w:rPr>
        <w:t>p</w:t>
      </w:r>
      <w:r>
        <w:rPr>
          <w:lang w:val="en-US"/>
        </w:rPr>
        <w:t xml:space="preserve"> &lt; .001, partial </w:t>
      </w:r>
      <w:r>
        <w:rPr>
          <w:lang w:val="en-US"/>
        </w:rPr>
        <w:sym w:font="Symbol" w:char="F068"/>
      </w:r>
      <w:r>
        <w:rPr>
          <w:vertAlign w:val="superscript"/>
          <w:lang w:val="en-US"/>
        </w:rPr>
        <w:t>2</w:t>
      </w:r>
      <w:r>
        <w:rPr>
          <w:lang w:val="en-US"/>
        </w:rPr>
        <w:t xml:space="preserve"> = .</w:t>
      </w:r>
      <w:r w:rsidR="00525AA6">
        <w:rPr>
          <w:lang w:val="en-US"/>
        </w:rPr>
        <w:t>8</w:t>
      </w:r>
      <w:r w:rsidR="000E7614">
        <w:rPr>
          <w:lang w:val="en-US"/>
        </w:rPr>
        <w:t>7</w:t>
      </w:r>
      <w:r>
        <w:rPr>
          <w:lang w:val="en-US"/>
        </w:rPr>
        <w:t xml:space="preserve">). </w:t>
      </w:r>
      <w:r w:rsidR="00525AA6">
        <w:rPr>
          <w:lang w:val="en-US"/>
        </w:rPr>
        <w:t>Further</w:t>
      </w:r>
      <w:r>
        <w:rPr>
          <w:lang w:val="en-US"/>
        </w:rPr>
        <w:t xml:space="preserve">, </w:t>
      </w:r>
      <w:r w:rsidR="002336E4">
        <w:rPr>
          <w:iCs/>
          <w:lang w:val="en-US"/>
        </w:rPr>
        <w:t>w</w:t>
      </w:r>
      <w:r w:rsidR="00B31F04">
        <w:rPr>
          <w:iCs/>
          <w:lang w:val="en-US"/>
        </w:rPr>
        <w:t>e observed a</w:t>
      </w:r>
      <w:r w:rsidR="000D0374">
        <w:rPr>
          <w:iCs/>
          <w:lang w:val="en-US"/>
        </w:rPr>
        <w:t xml:space="preserve"> significant </w:t>
      </w:r>
      <w:r w:rsidR="00D43CFB">
        <w:rPr>
          <w:iCs/>
          <w:lang w:val="en-US"/>
        </w:rPr>
        <w:t xml:space="preserve">stimulation </w:t>
      </w:r>
      <w:r w:rsidR="00096324">
        <w:rPr>
          <w:iCs/>
          <w:lang w:val="en-US"/>
        </w:rPr>
        <w:t xml:space="preserve">(sham vs. </w:t>
      </w:r>
      <w:r w:rsidR="00096324" w:rsidRPr="002B1451">
        <w:rPr>
          <w:i/>
          <w:iCs/>
          <w:lang w:val="en-US"/>
        </w:rPr>
        <w:t>verum</w:t>
      </w:r>
      <w:r w:rsidR="00096324">
        <w:rPr>
          <w:iCs/>
          <w:lang w:val="en-US"/>
        </w:rPr>
        <w:t xml:space="preserve">) </w:t>
      </w:r>
      <w:r w:rsidR="00B53AA7">
        <w:rPr>
          <w:iCs/>
          <w:lang w:val="en-US"/>
        </w:rPr>
        <w:t xml:space="preserve">x feedback </w:t>
      </w:r>
      <w:r w:rsidR="00096324">
        <w:rPr>
          <w:iCs/>
          <w:lang w:val="en-US"/>
        </w:rPr>
        <w:t xml:space="preserve">(reward vs. punishment) </w:t>
      </w:r>
      <w:r w:rsidR="00B53AA7">
        <w:rPr>
          <w:iCs/>
          <w:lang w:val="en-US"/>
        </w:rPr>
        <w:t xml:space="preserve">x group </w:t>
      </w:r>
      <w:r w:rsidR="00096324">
        <w:rPr>
          <w:iCs/>
          <w:lang w:val="en-US"/>
        </w:rPr>
        <w:t>(a</w:t>
      </w:r>
      <w:r w:rsidR="00671DFF">
        <w:rPr>
          <w:iCs/>
          <w:lang w:val="en-US"/>
        </w:rPr>
        <w:t xml:space="preserve">-tDCS </w:t>
      </w:r>
      <w:r w:rsidR="00096324">
        <w:rPr>
          <w:iCs/>
          <w:lang w:val="en-US"/>
        </w:rPr>
        <w:t>vs. c</w:t>
      </w:r>
      <w:r w:rsidR="00671DFF">
        <w:rPr>
          <w:iCs/>
          <w:lang w:val="en-US"/>
        </w:rPr>
        <w:t>-tDCS</w:t>
      </w:r>
      <w:r w:rsidR="00096324">
        <w:rPr>
          <w:iCs/>
          <w:lang w:val="en-US"/>
        </w:rPr>
        <w:t xml:space="preserve">) </w:t>
      </w:r>
      <w:r w:rsidR="00B53AA7">
        <w:rPr>
          <w:iCs/>
          <w:lang w:val="en-US"/>
        </w:rPr>
        <w:t xml:space="preserve">interaction </w:t>
      </w:r>
      <w:r w:rsidR="00F32586">
        <w:rPr>
          <w:iCs/>
          <w:lang w:val="en-US"/>
        </w:rPr>
        <w:t xml:space="preserve">on stay-behavior </w:t>
      </w:r>
      <w:r w:rsidR="00B53AA7" w:rsidRPr="00FC4716">
        <w:rPr>
          <w:lang w:val="en-US"/>
        </w:rPr>
        <w:t>(</w:t>
      </w:r>
      <w:proofErr w:type="gramStart"/>
      <w:r w:rsidR="00B53AA7" w:rsidRPr="00FC4716">
        <w:rPr>
          <w:i/>
          <w:lang w:val="en-US"/>
        </w:rPr>
        <w:t>F</w:t>
      </w:r>
      <w:r w:rsidR="00B53AA7">
        <w:rPr>
          <w:lang w:val="en-US"/>
        </w:rPr>
        <w:t>(</w:t>
      </w:r>
      <w:proofErr w:type="gramEnd"/>
      <w:r w:rsidR="00B53AA7">
        <w:rPr>
          <w:lang w:val="en-US"/>
        </w:rPr>
        <w:t>1,5</w:t>
      </w:r>
      <w:r w:rsidR="00B53AA7" w:rsidRPr="00FC4716">
        <w:rPr>
          <w:lang w:val="en-US"/>
        </w:rPr>
        <w:t xml:space="preserve">9) </w:t>
      </w:r>
      <w:r w:rsidR="00B53AA7">
        <w:rPr>
          <w:lang w:val="en-US"/>
        </w:rPr>
        <w:t>= 5.23</w:t>
      </w:r>
      <w:r w:rsidR="00B53AA7" w:rsidRPr="00FC4716">
        <w:rPr>
          <w:lang w:val="en-US"/>
        </w:rPr>
        <w:t xml:space="preserve">, </w:t>
      </w:r>
      <w:r w:rsidR="00B53AA7" w:rsidRPr="00FC4716">
        <w:rPr>
          <w:i/>
          <w:lang w:val="en-US"/>
        </w:rPr>
        <w:t>p</w:t>
      </w:r>
      <w:r w:rsidR="00B53AA7">
        <w:rPr>
          <w:lang w:val="en-US"/>
        </w:rPr>
        <w:t xml:space="preserve"> = .0</w:t>
      </w:r>
      <w:r w:rsidR="00951A70">
        <w:rPr>
          <w:lang w:val="en-US"/>
        </w:rPr>
        <w:t>26</w:t>
      </w:r>
      <w:r w:rsidR="002B1451">
        <w:rPr>
          <w:lang w:val="en-US"/>
        </w:rPr>
        <w:t xml:space="preserve">, partial </w:t>
      </w:r>
      <w:r w:rsidR="002B1451">
        <w:rPr>
          <w:lang w:val="en-US"/>
        </w:rPr>
        <w:sym w:font="Symbol" w:char="F068"/>
      </w:r>
      <w:r w:rsidR="002B1451">
        <w:rPr>
          <w:vertAlign w:val="superscript"/>
          <w:lang w:val="en-US"/>
        </w:rPr>
        <w:t>2</w:t>
      </w:r>
      <w:r w:rsidR="002B1451">
        <w:rPr>
          <w:lang w:val="en-US"/>
        </w:rPr>
        <w:t xml:space="preserve"> = .08</w:t>
      </w:r>
      <w:r w:rsidR="00695BF6">
        <w:rPr>
          <w:lang w:val="en-US"/>
        </w:rPr>
        <w:t xml:space="preserve">). The </w:t>
      </w:r>
      <w:r w:rsidR="000E7614">
        <w:rPr>
          <w:lang w:val="en-US"/>
        </w:rPr>
        <w:t>stimulation x group interaction</w:t>
      </w:r>
      <w:r w:rsidR="002754E0">
        <w:rPr>
          <w:lang w:val="en-US"/>
        </w:rPr>
        <w:t xml:space="preserve"> (</w:t>
      </w:r>
      <w:proofErr w:type="gramStart"/>
      <w:r w:rsidR="000E7614" w:rsidRPr="00FC4716">
        <w:rPr>
          <w:i/>
          <w:lang w:val="en-US"/>
        </w:rPr>
        <w:t>F</w:t>
      </w:r>
      <w:r w:rsidR="000E7614">
        <w:rPr>
          <w:lang w:val="en-US"/>
        </w:rPr>
        <w:t>(</w:t>
      </w:r>
      <w:proofErr w:type="gramEnd"/>
      <w:r w:rsidR="000E7614">
        <w:rPr>
          <w:lang w:val="en-US"/>
        </w:rPr>
        <w:t>1,5</w:t>
      </w:r>
      <w:r w:rsidR="000E7614" w:rsidRPr="00FC4716">
        <w:rPr>
          <w:lang w:val="en-US"/>
        </w:rPr>
        <w:t xml:space="preserve">9) </w:t>
      </w:r>
      <w:r w:rsidR="000E7614">
        <w:rPr>
          <w:lang w:val="en-US"/>
        </w:rPr>
        <w:t>= 3.29</w:t>
      </w:r>
      <w:r w:rsidR="000E7614" w:rsidRPr="00FC4716">
        <w:rPr>
          <w:lang w:val="en-US"/>
        </w:rPr>
        <w:t xml:space="preserve">, </w:t>
      </w:r>
      <w:r w:rsidR="000E7614" w:rsidRPr="00FC4716">
        <w:rPr>
          <w:i/>
          <w:lang w:val="en-US"/>
        </w:rPr>
        <w:t>p</w:t>
      </w:r>
      <w:r w:rsidR="000E7614">
        <w:rPr>
          <w:lang w:val="en-US"/>
        </w:rPr>
        <w:t xml:space="preserve"> = .0</w:t>
      </w:r>
      <w:r w:rsidR="00951A70">
        <w:rPr>
          <w:lang w:val="en-US"/>
        </w:rPr>
        <w:t>75</w:t>
      </w:r>
      <w:r w:rsidR="002754E0">
        <w:rPr>
          <w:lang w:val="en-US"/>
        </w:rPr>
        <w:t>) as well as all other remain</w:t>
      </w:r>
      <w:r w:rsidR="004001A7">
        <w:rPr>
          <w:lang w:val="en-US"/>
        </w:rPr>
        <w:t>in</w:t>
      </w:r>
      <w:r w:rsidR="002754E0">
        <w:rPr>
          <w:lang w:val="en-US"/>
        </w:rPr>
        <w:t>g</w:t>
      </w:r>
      <w:r w:rsidR="000E7614">
        <w:rPr>
          <w:lang w:val="en-US"/>
        </w:rPr>
        <w:t xml:space="preserve"> main effect</w:t>
      </w:r>
      <w:r w:rsidR="002754E0">
        <w:rPr>
          <w:lang w:val="en-US"/>
        </w:rPr>
        <w:t>s or interaction</w:t>
      </w:r>
      <w:r w:rsidR="001A751F">
        <w:rPr>
          <w:lang w:val="en-US"/>
        </w:rPr>
        <w:t>s</w:t>
      </w:r>
      <w:r w:rsidR="002754E0">
        <w:rPr>
          <w:lang w:val="en-US"/>
        </w:rPr>
        <w:t xml:space="preserve"> were no</w:t>
      </w:r>
      <w:r w:rsidR="004001A7">
        <w:rPr>
          <w:lang w:val="en-US"/>
        </w:rPr>
        <w:t>t</w:t>
      </w:r>
      <w:r w:rsidR="002754E0">
        <w:rPr>
          <w:lang w:val="en-US"/>
        </w:rPr>
        <w:t xml:space="preserve"> significant (all </w:t>
      </w:r>
      <w:r w:rsidR="00CC0999">
        <w:rPr>
          <w:lang w:val="en-US"/>
        </w:rPr>
        <w:t xml:space="preserve">other </w:t>
      </w:r>
      <w:r w:rsidR="004001A7" w:rsidRPr="00FC4716">
        <w:rPr>
          <w:i/>
          <w:lang w:val="en-US"/>
        </w:rPr>
        <w:t>p</w:t>
      </w:r>
      <w:r w:rsidR="00A07697">
        <w:rPr>
          <w:lang w:val="en-US"/>
        </w:rPr>
        <w:t>-</w:t>
      </w:r>
      <w:r w:rsidR="002754E0">
        <w:rPr>
          <w:lang w:val="en-US"/>
        </w:rPr>
        <w:t>value</w:t>
      </w:r>
      <w:r w:rsidR="002754E0" w:rsidRPr="004001A7">
        <w:rPr>
          <w:lang w:val="en-US"/>
        </w:rPr>
        <w:t>s</w:t>
      </w:r>
      <w:r w:rsidR="000E7614" w:rsidRPr="004001A7">
        <w:rPr>
          <w:lang w:val="en-US"/>
        </w:rPr>
        <w:t xml:space="preserve"> </w:t>
      </w:r>
      <w:r w:rsidR="002754E0">
        <w:rPr>
          <w:lang w:val="en-US"/>
        </w:rPr>
        <w:t>&gt;</w:t>
      </w:r>
      <w:r w:rsidR="000E7614">
        <w:rPr>
          <w:lang w:val="en-US"/>
        </w:rPr>
        <w:t xml:space="preserve"> .16</w:t>
      </w:r>
      <w:r w:rsidR="002754E0">
        <w:rPr>
          <w:lang w:val="en-US"/>
        </w:rPr>
        <w:t xml:space="preserve">). </w:t>
      </w:r>
    </w:p>
    <w:p w14:paraId="2972ACD0" w14:textId="051D498B" w:rsidR="002754E0" w:rsidRDefault="002754E0" w:rsidP="00B662EE">
      <w:pPr>
        <w:widowControl w:val="0"/>
        <w:spacing w:line="480" w:lineRule="auto"/>
        <w:jc w:val="both"/>
        <w:rPr>
          <w:lang w:val="en-US"/>
        </w:rPr>
      </w:pPr>
      <w:r>
        <w:rPr>
          <w:lang w:val="en-US"/>
        </w:rPr>
        <w:t xml:space="preserve">To follow-up </w:t>
      </w:r>
      <w:r w:rsidR="00357C8D">
        <w:rPr>
          <w:lang w:val="en-US"/>
        </w:rPr>
        <w:t xml:space="preserve">on </w:t>
      </w:r>
      <w:r>
        <w:rPr>
          <w:lang w:val="en-US"/>
        </w:rPr>
        <w:t xml:space="preserve">this three-way interaction, we performed </w:t>
      </w:r>
      <w:r w:rsidR="00357C8D">
        <w:rPr>
          <w:lang w:val="en-US"/>
        </w:rPr>
        <w:t xml:space="preserve">a </w:t>
      </w:r>
      <w:r w:rsidR="00D80C32">
        <w:rPr>
          <w:lang w:val="en-US"/>
        </w:rPr>
        <w:t>r</w:t>
      </w:r>
      <w:r w:rsidR="00BA3263">
        <w:rPr>
          <w:lang w:val="en-US"/>
        </w:rPr>
        <w:t>epeated</w:t>
      </w:r>
      <w:r>
        <w:rPr>
          <w:lang w:val="en-US"/>
        </w:rPr>
        <w:t>-</w:t>
      </w:r>
      <w:r w:rsidR="00BA3263">
        <w:rPr>
          <w:lang w:val="en-US"/>
        </w:rPr>
        <w:t>measures ANOVA</w:t>
      </w:r>
      <w:r w:rsidR="00D80C32">
        <w:rPr>
          <w:lang w:val="en-US"/>
        </w:rPr>
        <w:t xml:space="preserve"> </w:t>
      </w:r>
      <w:r w:rsidR="00F32586">
        <w:rPr>
          <w:lang w:val="en-US"/>
        </w:rPr>
        <w:t xml:space="preserve">on stay-behavior </w:t>
      </w:r>
      <w:r w:rsidR="00D80C32">
        <w:rPr>
          <w:lang w:val="en-US"/>
        </w:rPr>
        <w:t>within each group</w:t>
      </w:r>
      <w:r>
        <w:rPr>
          <w:lang w:val="en-US"/>
        </w:rPr>
        <w:t>.</w:t>
      </w:r>
      <w:r w:rsidR="00D80C32">
        <w:rPr>
          <w:lang w:val="en-US"/>
        </w:rPr>
        <w:t xml:space="preserve"> </w:t>
      </w:r>
      <w:r>
        <w:rPr>
          <w:lang w:val="en-US"/>
        </w:rPr>
        <w:t>W</w:t>
      </w:r>
      <w:r w:rsidR="00E60988">
        <w:rPr>
          <w:lang w:val="en-US"/>
        </w:rPr>
        <w:t>e observed</w:t>
      </w:r>
      <w:r w:rsidR="00B2200A">
        <w:rPr>
          <w:lang w:val="en-US"/>
        </w:rPr>
        <w:t xml:space="preserve"> </w:t>
      </w:r>
      <w:r w:rsidR="008B71CD">
        <w:rPr>
          <w:lang w:val="en-US"/>
        </w:rPr>
        <w:t xml:space="preserve">a significant </w:t>
      </w:r>
      <w:r w:rsidR="001B2F77">
        <w:rPr>
          <w:lang w:val="en-US"/>
        </w:rPr>
        <w:t>stimulation x feedback interaction in the a</w:t>
      </w:r>
      <w:r w:rsidR="00671DFF">
        <w:rPr>
          <w:lang w:val="en-US"/>
        </w:rPr>
        <w:t>-</w:t>
      </w:r>
      <w:r w:rsidR="001B2F77">
        <w:rPr>
          <w:lang w:val="en-US"/>
        </w:rPr>
        <w:t>tDCS group (</w:t>
      </w:r>
      <w:proofErr w:type="gramStart"/>
      <w:r w:rsidR="001B2F77" w:rsidRPr="00FC4716">
        <w:rPr>
          <w:i/>
          <w:lang w:val="en-US"/>
        </w:rPr>
        <w:t>F</w:t>
      </w:r>
      <w:r w:rsidR="00B2200A">
        <w:rPr>
          <w:lang w:val="en-US"/>
        </w:rPr>
        <w:t>(</w:t>
      </w:r>
      <w:proofErr w:type="gramEnd"/>
      <w:r w:rsidR="00B2200A">
        <w:rPr>
          <w:lang w:val="en-US"/>
        </w:rPr>
        <w:t>1,2</w:t>
      </w:r>
      <w:r w:rsidR="001B2F77" w:rsidRPr="00FC4716">
        <w:rPr>
          <w:lang w:val="en-US"/>
        </w:rPr>
        <w:t xml:space="preserve">9) </w:t>
      </w:r>
      <w:r w:rsidR="00B2200A">
        <w:rPr>
          <w:lang w:val="en-US"/>
        </w:rPr>
        <w:t>= 5.40</w:t>
      </w:r>
      <w:r w:rsidR="001B2F77" w:rsidRPr="00FC4716">
        <w:rPr>
          <w:lang w:val="en-US"/>
        </w:rPr>
        <w:t xml:space="preserve">, </w:t>
      </w:r>
      <w:r w:rsidR="001B2F77" w:rsidRPr="00FC4716">
        <w:rPr>
          <w:i/>
          <w:lang w:val="en-US"/>
        </w:rPr>
        <w:t>p</w:t>
      </w:r>
      <w:r w:rsidR="00B2200A">
        <w:rPr>
          <w:lang w:val="en-US"/>
        </w:rPr>
        <w:t xml:space="preserve"> = .0</w:t>
      </w:r>
      <w:r w:rsidR="00951A70">
        <w:rPr>
          <w:lang w:val="en-US"/>
        </w:rPr>
        <w:t>27</w:t>
      </w:r>
      <w:r w:rsidR="00525AA6">
        <w:rPr>
          <w:lang w:val="en-US"/>
        </w:rPr>
        <w:t xml:space="preserve">, partial </w:t>
      </w:r>
      <w:r w:rsidR="00525AA6">
        <w:rPr>
          <w:lang w:val="en-US"/>
        </w:rPr>
        <w:sym w:font="Symbol" w:char="F068"/>
      </w:r>
      <w:r w:rsidR="00525AA6">
        <w:rPr>
          <w:vertAlign w:val="superscript"/>
          <w:lang w:val="en-US"/>
        </w:rPr>
        <w:t>2</w:t>
      </w:r>
      <w:r w:rsidR="00525AA6">
        <w:rPr>
          <w:lang w:val="en-US"/>
        </w:rPr>
        <w:t xml:space="preserve"> = .1</w:t>
      </w:r>
      <w:r w:rsidR="00D243F6">
        <w:rPr>
          <w:lang w:val="en-US"/>
        </w:rPr>
        <w:t xml:space="preserve">6; </w:t>
      </w:r>
      <w:r w:rsidR="00633093">
        <w:rPr>
          <w:lang w:val="en-US"/>
        </w:rPr>
        <w:t xml:space="preserve">for all </w:t>
      </w:r>
      <w:r w:rsidR="00633093" w:rsidRPr="00A07697">
        <w:rPr>
          <w:i/>
          <w:lang w:val="en-US"/>
        </w:rPr>
        <w:t>p</w:t>
      </w:r>
      <w:r w:rsidR="00633093">
        <w:rPr>
          <w:lang w:val="en-US"/>
        </w:rPr>
        <w:t xml:space="preserve">-values </w:t>
      </w:r>
      <w:r w:rsidR="00D243F6">
        <w:rPr>
          <w:lang w:val="en-US"/>
        </w:rPr>
        <w:t xml:space="preserve">see </w:t>
      </w:r>
      <w:r w:rsidR="00D243F6" w:rsidRPr="006D5E64">
        <w:rPr>
          <w:b/>
          <w:lang w:val="en-US"/>
        </w:rPr>
        <w:t>Tabl</w:t>
      </w:r>
      <w:r w:rsidR="00786191" w:rsidRPr="006D5E64">
        <w:rPr>
          <w:b/>
          <w:lang w:val="en-US"/>
        </w:rPr>
        <w:t>e</w:t>
      </w:r>
      <w:r w:rsidR="00633093" w:rsidRPr="006D5E64">
        <w:rPr>
          <w:b/>
          <w:lang w:val="en-US"/>
        </w:rPr>
        <w:t xml:space="preserve"> 3</w:t>
      </w:r>
      <w:r w:rsidR="00B2200A">
        <w:rPr>
          <w:lang w:val="en-US"/>
        </w:rPr>
        <w:t xml:space="preserve">), </w:t>
      </w:r>
      <w:r w:rsidR="00FD0394">
        <w:rPr>
          <w:lang w:val="en-US"/>
        </w:rPr>
        <w:t>w</w:t>
      </w:r>
      <w:r w:rsidR="00B31F04">
        <w:rPr>
          <w:lang w:val="en-US"/>
        </w:rPr>
        <w:t xml:space="preserve">hile </w:t>
      </w:r>
      <w:r w:rsidR="00E60988">
        <w:rPr>
          <w:lang w:val="en-US"/>
        </w:rPr>
        <w:t xml:space="preserve">we found </w:t>
      </w:r>
      <w:r w:rsidR="00B2200A">
        <w:rPr>
          <w:lang w:val="en-US"/>
        </w:rPr>
        <w:t xml:space="preserve">no </w:t>
      </w:r>
      <w:r w:rsidR="00B31F04">
        <w:rPr>
          <w:lang w:val="en-US"/>
        </w:rPr>
        <w:t xml:space="preserve">significant </w:t>
      </w:r>
      <w:r w:rsidR="00BA5C65">
        <w:rPr>
          <w:lang w:val="en-US"/>
        </w:rPr>
        <w:t xml:space="preserve">effects </w:t>
      </w:r>
      <w:r>
        <w:rPr>
          <w:lang w:val="en-US"/>
        </w:rPr>
        <w:t xml:space="preserve">linked to </w:t>
      </w:r>
      <w:r w:rsidR="00B31F04">
        <w:rPr>
          <w:lang w:val="en-US"/>
        </w:rPr>
        <w:t xml:space="preserve">stimulation </w:t>
      </w:r>
      <w:r w:rsidR="00B2200A">
        <w:rPr>
          <w:lang w:val="en-US"/>
        </w:rPr>
        <w:t xml:space="preserve">in </w:t>
      </w:r>
      <w:r w:rsidR="001B2F77">
        <w:rPr>
          <w:lang w:val="en-US"/>
        </w:rPr>
        <w:t>the c</w:t>
      </w:r>
      <w:r w:rsidR="00671DFF">
        <w:rPr>
          <w:lang w:val="en-US"/>
        </w:rPr>
        <w:t>-</w:t>
      </w:r>
      <w:r w:rsidR="001B2F77">
        <w:rPr>
          <w:lang w:val="en-US"/>
        </w:rPr>
        <w:t>tDCS group</w:t>
      </w:r>
      <w:r w:rsidR="00B2200A">
        <w:rPr>
          <w:lang w:val="en-US"/>
        </w:rPr>
        <w:t xml:space="preserve"> (</w:t>
      </w:r>
      <w:r w:rsidR="008318B4">
        <w:rPr>
          <w:lang w:val="en-US"/>
        </w:rPr>
        <w:t>all</w:t>
      </w:r>
      <w:r w:rsidR="00B2200A" w:rsidRPr="00FC4716">
        <w:rPr>
          <w:lang w:val="en-US"/>
        </w:rPr>
        <w:t xml:space="preserve"> </w:t>
      </w:r>
      <w:r w:rsidR="00B2200A" w:rsidRPr="00FC4716">
        <w:rPr>
          <w:i/>
          <w:lang w:val="en-US"/>
        </w:rPr>
        <w:t>p</w:t>
      </w:r>
      <w:r w:rsidR="008318B4">
        <w:rPr>
          <w:lang w:val="en-US"/>
        </w:rPr>
        <w:t>-values &gt;</w:t>
      </w:r>
      <w:r w:rsidR="00B2200A">
        <w:rPr>
          <w:lang w:val="en-US"/>
        </w:rPr>
        <w:t xml:space="preserve"> .3</w:t>
      </w:r>
      <w:r w:rsidR="008318B4">
        <w:rPr>
          <w:lang w:val="en-US"/>
        </w:rPr>
        <w:t>0</w:t>
      </w:r>
      <w:r w:rsidR="00B2200A">
        <w:rPr>
          <w:lang w:val="en-US"/>
        </w:rPr>
        <w:t>)</w:t>
      </w:r>
      <w:r w:rsidR="001B2F77">
        <w:rPr>
          <w:lang w:val="en-US"/>
        </w:rPr>
        <w:t xml:space="preserve">. </w:t>
      </w:r>
    </w:p>
    <w:p w14:paraId="20A6AA3A" w14:textId="445204C9" w:rsidR="00747BCC" w:rsidRPr="00FC4716" w:rsidRDefault="00B47865" w:rsidP="00B662EE">
      <w:pPr>
        <w:widowControl w:val="0"/>
        <w:spacing w:line="480" w:lineRule="auto"/>
        <w:jc w:val="both"/>
        <w:rPr>
          <w:iCs/>
          <w:lang w:val="en-US"/>
        </w:rPr>
      </w:pPr>
      <w:r>
        <w:rPr>
          <w:lang w:val="en-US"/>
        </w:rPr>
        <w:t>In the a</w:t>
      </w:r>
      <w:r w:rsidR="00671DFF">
        <w:rPr>
          <w:lang w:val="en-US"/>
        </w:rPr>
        <w:t>-</w:t>
      </w:r>
      <w:r>
        <w:rPr>
          <w:lang w:val="en-US"/>
        </w:rPr>
        <w:t>tDCS group, p</w:t>
      </w:r>
      <w:r w:rsidR="00712517">
        <w:rPr>
          <w:lang w:val="en-US"/>
        </w:rPr>
        <w:t>ost-hoc paired</w:t>
      </w:r>
      <w:r w:rsidR="00F56BE5">
        <w:rPr>
          <w:lang w:val="en-US"/>
        </w:rPr>
        <w:t>-samples</w:t>
      </w:r>
      <w:r w:rsidR="00712517">
        <w:rPr>
          <w:lang w:val="en-US"/>
        </w:rPr>
        <w:t xml:space="preserve"> </w:t>
      </w:r>
      <w:r w:rsidR="00712517" w:rsidRPr="00F56BE5">
        <w:rPr>
          <w:i/>
          <w:lang w:val="en-US"/>
        </w:rPr>
        <w:t>t</w:t>
      </w:r>
      <w:r w:rsidR="00712517">
        <w:rPr>
          <w:lang w:val="en-US"/>
        </w:rPr>
        <w:t xml:space="preserve">-tests </w:t>
      </w:r>
      <w:r w:rsidR="00D43CFB">
        <w:rPr>
          <w:lang w:val="en-US"/>
        </w:rPr>
        <w:t>revealed</w:t>
      </w:r>
      <w:r w:rsidR="00712517">
        <w:rPr>
          <w:lang w:val="en-US"/>
        </w:rPr>
        <w:t xml:space="preserve"> </w:t>
      </w:r>
      <w:r w:rsidR="004B7843">
        <w:rPr>
          <w:lang w:val="en-US"/>
        </w:rPr>
        <w:t xml:space="preserve">that participants stayed less with </w:t>
      </w:r>
      <w:r w:rsidR="004B7843">
        <w:rPr>
          <w:lang w:val="en-US"/>
        </w:rPr>
        <w:lastRenderedPageBreak/>
        <w:t xml:space="preserve">the previous choice </w:t>
      </w:r>
      <w:r w:rsidR="00974BC3">
        <w:rPr>
          <w:lang w:val="en-US"/>
        </w:rPr>
        <w:t xml:space="preserve">after </w:t>
      </w:r>
      <w:r w:rsidR="001A751F">
        <w:rPr>
          <w:lang w:val="en-US"/>
        </w:rPr>
        <w:t>punishments</w:t>
      </w:r>
      <w:r w:rsidR="00974BC3">
        <w:rPr>
          <w:lang w:val="en-US"/>
        </w:rPr>
        <w:t xml:space="preserve"> under anodal stimulation compared </w:t>
      </w:r>
      <w:r w:rsidR="004B7843">
        <w:rPr>
          <w:lang w:val="en-US"/>
        </w:rPr>
        <w:t>to</w:t>
      </w:r>
      <w:r w:rsidR="00974BC3">
        <w:rPr>
          <w:lang w:val="en-US"/>
        </w:rPr>
        <w:t xml:space="preserve"> sham stimulation (lose-stay:</w:t>
      </w:r>
      <w:r w:rsidR="00974BC3" w:rsidRPr="00FC4716">
        <w:rPr>
          <w:lang w:val="en-US"/>
        </w:rPr>
        <w:t xml:space="preserve"> </w:t>
      </w:r>
      <w:r w:rsidR="00974BC3" w:rsidRPr="00FC4716">
        <w:rPr>
          <w:i/>
          <w:lang w:val="en-US"/>
        </w:rPr>
        <w:t>t</w:t>
      </w:r>
      <w:r w:rsidR="00974BC3" w:rsidRPr="00302783">
        <w:rPr>
          <w:lang w:val="en-US"/>
        </w:rPr>
        <w:t>(29)</w:t>
      </w:r>
      <w:r w:rsidR="00974BC3">
        <w:rPr>
          <w:lang w:val="en-US"/>
        </w:rPr>
        <w:t xml:space="preserve"> = 2.74</w:t>
      </w:r>
      <w:r w:rsidR="00974BC3" w:rsidRPr="00FC4716">
        <w:rPr>
          <w:lang w:val="en-US"/>
        </w:rPr>
        <w:t xml:space="preserve">, </w:t>
      </w:r>
      <w:r w:rsidR="00974BC3" w:rsidRPr="00FC4716">
        <w:rPr>
          <w:i/>
          <w:lang w:val="en-US"/>
        </w:rPr>
        <w:t xml:space="preserve">p </w:t>
      </w:r>
      <w:r w:rsidR="00974BC3" w:rsidRPr="00FC4716">
        <w:rPr>
          <w:lang w:val="en-US"/>
        </w:rPr>
        <w:t>= .01</w:t>
      </w:r>
      <w:r w:rsidR="00A142FD">
        <w:rPr>
          <w:lang w:val="en-US"/>
        </w:rPr>
        <w:t>0</w:t>
      </w:r>
      <w:r w:rsidR="00974BC3">
        <w:rPr>
          <w:lang w:val="en-US"/>
        </w:rPr>
        <w:t xml:space="preserve">,  Cohen’s </w:t>
      </w:r>
      <w:r w:rsidR="00974BC3" w:rsidRPr="00843A1C">
        <w:rPr>
          <w:i/>
          <w:lang w:val="en-US"/>
        </w:rPr>
        <w:t>d</w:t>
      </w:r>
      <w:r w:rsidR="00974BC3">
        <w:rPr>
          <w:lang w:val="en-US"/>
        </w:rPr>
        <w:t xml:space="preserve"> = .50; sham stimulation: mean = .5</w:t>
      </w:r>
      <w:r w:rsidR="00385793">
        <w:rPr>
          <w:lang w:val="en-US"/>
        </w:rPr>
        <w:t>9</w:t>
      </w:r>
      <w:r w:rsidR="00974BC3">
        <w:rPr>
          <w:lang w:val="en-US"/>
        </w:rPr>
        <w:t xml:space="preserve">, </w:t>
      </w:r>
      <w:r w:rsidR="00974BC3" w:rsidRPr="004832A1">
        <w:rPr>
          <w:i/>
          <w:lang w:val="en-US"/>
        </w:rPr>
        <w:t>SD</w:t>
      </w:r>
      <w:r w:rsidR="00974BC3">
        <w:rPr>
          <w:lang w:val="en-US"/>
        </w:rPr>
        <w:t xml:space="preserve"> = .14, anodal stimulation: mean = .53, </w:t>
      </w:r>
      <w:r w:rsidR="00974BC3" w:rsidRPr="004832A1">
        <w:rPr>
          <w:i/>
          <w:lang w:val="en-US"/>
        </w:rPr>
        <w:t>SD</w:t>
      </w:r>
      <w:r w:rsidR="00974BC3">
        <w:rPr>
          <w:lang w:val="en-US"/>
        </w:rPr>
        <w:t xml:space="preserve"> = .19; </w:t>
      </w:r>
      <w:r w:rsidR="00A142FD">
        <w:rPr>
          <w:lang w:val="en-US"/>
        </w:rPr>
        <w:t xml:space="preserve">see </w:t>
      </w:r>
      <w:r w:rsidR="00974BC3" w:rsidRPr="00134661">
        <w:rPr>
          <w:b/>
          <w:lang w:val="en-US"/>
        </w:rPr>
        <w:t>Figure 2</w:t>
      </w:r>
      <w:r w:rsidR="00974BC3">
        <w:rPr>
          <w:lang w:val="en-US"/>
        </w:rPr>
        <w:t xml:space="preserve">) </w:t>
      </w:r>
      <w:r w:rsidR="004016DA">
        <w:rPr>
          <w:lang w:val="en-US"/>
        </w:rPr>
        <w:t>and</w:t>
      </w:r>
      <w:r w:rsidR="001A751F">
        <w:rPr>
          <w:lang w:val="en-US"/>
        </w:rPr>
        <w:t xml:space="preserve"> </w:t>
      </w:r>
      <w:r w:rsidR="004016DA">
        <w:rPr>
          <w:lang w:val="en-US"/>
        </w:rPr>
        <w:t>unaffected s</w:t>
      </w:r>
      <w:r w:rsidR="00865C46">
        <w:rPr>
          <w:lang w:val="en-US"/>
        </w:rPr>
        <w:t xml:space="preserve">tay-behavior after </w:t>
      </w:r>
      <w:r w:rsidR="001A751F">
        <w:rPr>
          <w:lang w:val="en-US"/>
        </w:rPr>
        <w:t xml:space="preserve">rewards </w:t>
      </w:r>
      <w:r w:rsidR="004832A1">
        <w:rPr>
          <w:lang w:val="en-US"/>
        </w:rPr>
        <w:t>(win-stay:</w:t>
      </w:r>
      <w:r w:rsidR="004832A1" w:rsidRPr="00FC4716">
        <w:rPr>
          <w:lang w:val="en-US"/>
        </w:rPr>
        <w:t xml:space="preserve"> </w:t>
      </w:r>
      <w:r w:rsidR="004832A1" w:rsidRPr="00FC4716">
        <w:rPr>
          <w:i/>
          <w:lang w:val="en-US"/>
        </w:rPr>
        <w:t>t</w:t>
      </w:r>
      <w:r w:rsidR="004832A1" w:rsidRPr="00302783">
        <w:rPr>
          <w:lang w:val="en-US"/>
        </w:rPr>
        <w:t>(29)</w:t>
      </w:r>
      <w:r w:rsidR="004832A1">
        <w:rPr>
          <w:lang w:val="en-US"/>
        </w:rPr>
        <w:t xml:space="preserve"> = -.45</w:t>
      </w:r>
      <w:r w:rsidR="004832A1" w:rsidRPr="00FC4716">
        <w:rPr>
          <w:lang w:val="en-US"/>
        </w:rPr>
        <w:t xml:space="preserve">, </w:t>
      </w:r>
      <w:r w:rsidR="004832A1" w:rsidRPr="00FC4716">
        <w:rPr>
          <w:i/>
          <w:lang w:val="en-US"/>
        </w:rPr>
        <w:t xml:space="preserve">p </w:t>
      </w:r>
      <w:r w:rsidR="004832A1">
        <w:rPr>
          <w:lang w:val="en-US"/>
        </w:rPr>
        <w:t>= .66)</w:t>
      </w:r>
      <w:r w:rsidR="004931CB">
        <w:rPr>
          <w:lang w:val="en-US"/>
        </w:rPr>
        <w:t xml:space="preserve">. </w:t>
      </w:r>
    </w:p>
    <w:p w14:paraId="209015DE" w14:textId="77777777" w:rsidR="00D96EF5" w:rsidRPr="00FC4716" w:rsidRDefault="00D96EF5" w:rsidP="00B662EE">
      <w:pPr>
        <w:widowControl w:val="0"/>
        <w:spacing w:line="480" w:lineRule="auto"/>
        <w:jc w:val="both"/>
        <w:rPr>
          <w:iCs/>
          <w:lang w:val="en-US"/>
        </w:rPr>
      </w:pPr>
    </w:p>
    <w:p w14:paraId="731DBBCD" w14:textId="0B086FED" w:rsidR="009635D7" w:rsidRDefault="00FC4716" w:rsidP="009635D7">
      <w:pPr>
        <w:widowControl w:val="0"/>
        <w:spacing w:line="480" w:lineRule="auto"/>
        <w:jc w:val="both"/>
        <w:rPr>
          <w:i/>
          <w:iCs/>
          <w:color w:val="000000" w:themeColor="text1"/>
          <w:lang w:val="en-US"/>
        </w:rPr>
      </w:pPr>
      <w:r w:rsidRPr="00AF5B3B">
        <w:rPr>
          <w:i/>
          <w:iCs/>
          <w:lang w:val="en-US"/>
        </w:rPr>
        <w:t xml:space="preserve">Computational </w:t>
      </w:r>
      <w:r w:rsidR="005F463F" w:rsidRPr="00AF5B3B">
        <w:rPr>
          <w:i/>
          <w:iCs/>
          <w:lang w:val="en-US"/>
        </w:rPr>
        <w:t>modeling</w:t>
      </w:r>
      <w:r w:rsidR="00C82DD1">
        <w:rPr>
          <w:iCs/>
          <w:lang w:val="en-US"/>
        </w:rPr>
        <w:t>.</w:t>
      </w:r>
      <w:r w:rsidR="00C82DD1">
        <w:rPr>
          <w:b/>
          <w:iCs/>
          <w:lang w:val="en-US"/>
        </w:rPr>
        <w:t xml:space="preserve"> </w:t>
      </w:r>
      <w:r w:rsidR="00BC0757">
        <w:rPr>
          <w:color w:val="000000" w:themeColor="text1"/>
          <w:lang w:val="en-US"/>
        </w:rPr>
        <w:t>Between-groups RFX-BMS</w:t>
      </w:r>
      <w:r w:rsidR="00BC0757" w:rsidRPr="00FC4716">
        <w:rPr>
          <w:color w:val="000000" w:themeColor="text1"/>
          <w:lang w:val="en-US"/>
        </w:rPr>
        <w:t xml:space="preserve"> </w:t>
      </w:r>
      <w:r w:rsidR="00BC0757">
        <w:rPr>
          <w:color w:val="000000" w:themeColor="text1"/>
          <w:lang w:val="en-US"/>
        </w:rPr>
        <w:t xml:space="preserve">showed </w:t>
      </w:r>
      <w:r w:rsidR="00633DD1">
        <w:rPr>
          <w:color w:val="000000" w:themeColor="text1"/>
          <w:lang w:val="en-US"/>
        </w:rPr>
        <w:t xml:space="preserve">a high probability that both groups had the same model frequencies </w:t>
      </w:r>
      <w:r w:rsidR="00BC0757">
        <w:rPr>
          <w:color w:val="000000" w:themeColor="text1"/>
          <w:lang w:val="en-US"/>
        </w:rPr>
        <w:t xml:space="preserve">(PP </w:t>
      </w:r>
      <w:r w:rsidR="00633DD1">
        <w:rPr>
          <w:color w:val="000000" w:themeColor="text1"/>
          <w:lang w:val="en-US"/>
        </w:rPr>
        <w:t>=</w:t>
      </w:r>
      <w:r w:rsidR="00BC0757">
        <w:rPr>
          <w:color w:val="000000" w:themeColor="text1"/>
          <w:lang w:val="en-US"/>
        </w:rPr>
        <w:t xml:space="preserve"> </w:t>
      </w:r>
      <w:r w:rsidR="00633DD1">
        <w:rPr>
          <w:color w:val="000000" w:themeColor="text1"/>
          <w:lang w:val="en-US"/>
        </w:rPr>
        <w:t>.99</w:t>
      </w:r>
      <w:r w:rsidR="00BC0757">
        <w:rPr>
          <w:color w:val="000000" w:themeColor="text1"/>
          <w:lang w:val="en-US"/>
        </w:rPr>
        <w:t xml:space="preserve">). </w:t>
      </w:r>
      <w:r w:rsidR="00810E12">
        <w:rPr>
          <w:color w:val="000000" w:themeColor="text1"/>
          <w:lang w:val="en-US"/>
        </w:rPr>
        <w:t>Further, i</w:t>
      </w:r>
      <w:r w:rsidR="006E734E" w:rsidRPr="00FC4716">
        <w:rPr>
          <w:color w:val="000000" w:themeColor="text1"/>
          <w:lang w:val="en-US"/>
        </w:rPr>
        <w:t xml:space="preserve">n both </w:t>
      </w:r>
      <w:r w:rsidR="00AA280F">
        <w:rPr>
          <w:color w:val="000000" w:themeColor="text1"/>
          <w:lang w:val="en-US"/>
        </w:rPr>
        <w:t>groups</w:t>
      </w:r>
      <w:r w:rsidR="006E734E" w:rsidRPr="00FC4716">
        <w:rPr>
          <w:color w:val="000000" w:themeColor="text1"/>
          <w:lang w:val="en-US"/>
        </w:rPr>
        <w:t>, b</w:t>
      </w:r>
      <w:r w:rsidR="00A12F34" w:rsidRPr="00FC4716">
        <w:rPr>
          <w:color w:val="000000" w:themeColor="text1"/>
          <w:lang w:val="en-US"/>
        </w:rPr>
        <w:t>etween-conditions</w:t>
      </w:r>
      <w:r w:rsidR="00243027" w:rsidRPr="00FC4716">
        <w:rPr>
          <w:color w:val="000000" w:themeColor="text1"/>
          <w:lang w:val="en-US"/>
        </w:rPr>
        <w:t xml:space="preserve"> </w:t>
      </w:r>
      <w:r w:rsidR="00A40AB4" w:rsidRPr="00FC4716">
        <w:rPr>
          <w:color w:val="000000" w:themeColor="text1"/>
          <w:lang w:val="en-US"/>
        </w:rPr>
        <w:t>RFX-BMS</w:t>
      </w:r>
      <w:r w:rsidR="00A12F34" w:rsidRPr="00FC4716">
        <w:rPr>
          <w:color w:val="000000" w:themeColor="text1"/>
          <w:lang w:val="en-US"/>
        </w:rPr>
        <w:t xml:space="preserve"> revealed strong evidence</w:t>
      </w:r>
      <w:r w:rsidR="00AD3F7E" w:rsidRPr="00FC4716">
        <w:rPr>
          <w:color w:val="000000" w:themeColor="text1"/>
          <w:lang w:val="en-US"/>
        </w:rPr>
        <w:t xml:space="preserve"> </w:t>
      </w:r>
      <w:r w:rsidR="00734FE7" w:rsidRPr="00FC4716">
        <w:rPr>
          <w:color w:val="000000" w:themeColor="text1"/>
          <w:lang w:val="en-US"/>
        </w:rPr>
        <w:t>for model stability across</w:t>
      </w:r>
      <w:r w:rsidR="00A12F34" w:rsidRPr="00FC4716">
        <w:rPr>
          <w:color w:val="000000" w:themeColor="text1"/>
          <w:lang w:val="en-US"/>
        </w:rPr>
        <w:t xml:space="preserve"> </w:t>
      </w:r>
      <w:r w:rsidR="00C5669A">
        <w:rPr>
          <w:color w:val="000000" w:themeColor="text1"/>
          <w:lang w:val="en-US"/>
        </w:rPr>
        <w:t xml:space="preserve">stimulation </w:t>
      </w:r>
      <w:r w:rsidR="00A12F34" w:rsidRPr="00FC4716">
        <w:rPr>
          <w:color w:val="000000" w:themeColor="text1"/>
          <w:lang w:val="en-US"/>
        </w:rPr>
        <w:t>conditions</w:t>
      </w:r>
      <w:r w:rsidR="00FD185C">
        <w:rPr>
          <w:color w:val="000000" w:themeColor="text1"/>
          <w:lang w:val="en-US"/>
        </w:rPr>
        <w:t>, i.e. within-subject model stability</w:t>
      </w:r>
      <w:r w:rsidR="00A12F34" w:rsidRPr="00FC4716">
        <w:rPr>
          <w:color w:val="000000" w:themeColor="text1"/>
          <w:lang w:val="en-US"/>
        </w:rPr>
        <w:t xml:space="preserve"> (</w:t>
      </w:r>
      <w:r w:rsidR="00633DD1">
        <w:rPr>
          <w:color w:val="000000" w:themeColor="text1"/>
          <w:lang w:val="en-US"/>
        </w:rPr>
        <w:t>a</w:t>
      </w:r>
      <w:r w:rsidR="004364F4">
        <w:rPr>
          <w:color w:val="000000" w:themeColor="text1"/>
          <w:lang w:val="en-US"/>
        </w:rPr>
        <w:t>-</w:t>
      </w:r>
      <w:r w:rsidR="00633DD1">
        <w:rPr>
          <w:color w:val="000000" w:themeColor="text1"/>
          <w:lang w:val="en-US"/>
        </w:rPr>
        <w:t xml:space="preserve">tDCS group, XP = 1.00, </w:t>
      </w:r>
      <w:r w:rsidR="00A12F34" w:rsidRPr="00FC4716">
        <w:rPr>
          <w:color w:val="000000" w:themeColor="text1"/>
          <w:lang w:val="en-US"/>
        </w:rPr>
        <w:t xml:space="preserve">PXP </w:t>
      </w:r>
      <w:r w:rsidR="00633DD1">
        <w:rPr>
          <w:color w:val="000000" w:themeColor="text1"/>
          <w:lang w:val="en-US"/>
        </w:rPr>
        <w:t>= .9</w:t>
      </w:r>
      <w:r w:rsidR="00580B19">
        <w:rPr>
          <w:color w:val="000000" w:themeColor="text1"/>
          <w:lang w:val="en-US"/>
        </w:rPr>
        <w:t>8</w:t>
      </w:r>
      <w:r w:rsidR="00633DD1">
        <w:rPr>
          <w:color w:val="000000" w:themeColor="text1"/>
          <w:lang w:val="en-US"/>
        </w:rPr>
        <w:t>; c</w:t>
      </w:r>
      <w:r w:rsidR="004364F4">
        <w:rPr>
          <w:color w:val="000000" w:themeColor="text1"/>
          <w:lang w:val="en-US"/>
        </w:rPr>
        <w:t>-</w:t>
      </w:r>
      <w:r w:rsidR="00633DD1">
        <w:rPr>
          <w:color w:val="000000" w:themeColor="text1"/>
          <w:lang w:val="en-US"/>
        </w:rPr>
        <w:t>tDCS group, XP = 1.00, PXP = 1.00</w:t>
      </w:r>
      <w:r w:rsidR="009E07A9">
        <w:rPr>
          <w:color w:val="000000" w:themeColor="text1"/>
          <w:lang w:val="en-US"/>
        </w:rPr>
        <w:t xml:space="preserve">). </w:t>
      </w:r>
      <w:r w:rsidR="005D58C6" w:rsidRPr="00FC4716">
        <w:rPr>
          <w:color w:val="000000" w:themeColor="text1"/>
          <w:lang w:val="en-US"/>
        </w:rPr>
        <w:t xml:space="preserve">RFX-BMS </w:t>
      </w:r>
      <w:r w:rsidR="00633DD1">
        <w:rPr>
          <w:color w:val="000000" w:themeColor="text1"/>
          <w:lang w:val="en-US"/>
        </w:rPr>
        <w:t xml:space="preserve">on </w:t>
      </w:r>
      <w:r w:rsidR="00D03B18">
        <w:rPr>
          <w:color w:val="000000" w:themeColor="text1"/>
          <w:lang w:val="en-US"/>
        </w:rPr>
        <w:t xml:space="preserve">the </w:t>
      </w:r>
      <w:r w:rsidR="00633DD1">
        <w:rPr>
          <w:color w:val="000000" w:themeColor="text1"/>
          <w:lang w:val="en-US"/>
        </w:rPr>
        <w:t xml:space="preserve">pooled log-evidences </w:t>
      </w:r>
      <w:r w:rsidR="005D58C6" w:rsidRPr="00FC4716">
        <w:rPr>
          <w:color w:val="000000" w:themeColor="text1"/>
          <w:lang w:val="en-US"/>
        </w:rPr>
        <w:t>revealed</w:t>
      </w:r>
      <w:r w:rsidR="00A12F34" w:rsidRPr="00FC4716">
        <w:rPr>
          <w:color w:val="000000" w:themeColor="text1"/>
          <w:lang w:val="en-US"/>
        </w:rPr>
        <w:t xml:space="preserve"> </w:t>
      </w:r>
      <w:r w:rsidR="00AD3F7E" w:rsidRPr="00FC4716">
        <w:rPr>
          <w:color w:val="000000" w:themeColor="text1"/>
          <w:lang w:val="en-US"/>
        </w:rPr>
        <w:t>that</w:t>
      </w:r>
      <w:r w:rsidR="00CD716B" w:rsidRPr="00FC4716">
        <w:rPr>
          <w:color w:val="000000" w:themeColor="text1"/>
          <w:lang w:val="en-US"/>
        </w:rPr>
        <w:t xml:space="preserve"> </w:t>
      </w:r>
      <w:r w:rsidR="00633DD1">
        <w:rPr>
          <w:color w:val="000000" w:themeColor="text1"/>
          <w:lang w:val="en-US"/>
        </w:rPr>
        <w:t>the</w:t>
      </w:r>
      <w:r w:rsidR="00CD716B" w:rsidRPr="00FC4716">
        <w:rPr>
          <w:color w:val="000000" w:themeColor="text1"/>
          <w:lang w:val="en-US"/>
        </w:rPr>
        <w:t xml:space="preserve"> </w:t>
      </w:r>
      <w:r w:rsidR="000C686F" w:rsidRPr="00FC4716">
        <w:rPr>
          <w:color w:val="000000" w:themeColor="text1"/>
          <w:lang w:val="en-US"/>
        </w:rPr>
        <w:t>model with individual double</w:t>
      </w:r>
      <w:r w:rsidR="000C686F" w:rsidRPr="00F1551E">
        <w:rPr>
          <w:color w:val="000000" w:themeColor="text1"/>
          <w:lang w:val="en-US"/>
        </w:rPr>
        <w:t xml:space="preserve">-updating and </w:t>
      </w:r>
      <w:r w:rsidR="00633DD1" w:rsidRPr="00F1551E">
        <w:rPr>
          <w:color w:val="000000" w:themeColor="text1"/>
          <w:lang w:val="en-US"/>
        </w:rPr>
        <w:t>one</w:t>
      </w:r>
      <w:r w:rsidR="00AD3F7E" w:rsidRPr="00F1551E">
        <w:rPr>
          <w:color w:val="000000" w:themeColor="text1"/>
          <w:lang w:val="en-US"/>
        </w:rPr>
        <w:t xml:space="preserve"> l</w:t>
      </w:r>
      <w:r w:rsidR="000D55A2" w:rsidRPr="00F1551E">
        <w:rPr>
          <w:color w:val="000000" w:themeColor="text1"/>
          <w:lang w:val="en-US"/>
        </w:rPr>
        <w:t xml:space="preserve">earning </w:t>
      </w:r>
      <w:r w:rsidR="00633DD1" w:rsidRPr="00F1551E">
        <w:rPr>
          <w:color w:val="000000" w:themeColor="text1"/>
          <w:lang w:val="en-US"/>
        </w:rPr>
        <w:t>rate</w:t>
      </w:r>
      <w:r w:rsidR="006B090A" w:rsidRPr="00F1551E">
        <w:rPr>
          <w:color w:val="000000" w:themeColor="text1"/>
          <w:lang w:val="en-US"/>
        </w:rPr>
        <w:t xml:space="preserve"> was the </w:t>
      </w:r>
      <w:r w:rsidR="00810E12" w:rsidRPr="00F1551E">
        <w:rPr>
          <w:color w:val="000000" w:themeColor="text1"/>
          <w:lang w:val="en-US"/>
        </w:rPr>
        <w:t xml:space="preserve">relatively </w:t>
      </w:r>
      <w:r w:rsidR="006B090A" w:rsidRPr="00F1551E">
        <w:rPr>
          <w:color w:val="000000" w:themeColor="text1"/>
          <w:lang w:val="en-US"/>
        </w:rPr>
        <w:t>best fitting model (iDU-1</w:t>
      </w:r>
      <w:r w:rsidR="006B090A" w:rsidRPr="00F1551E">
        <w:rPr>
          <w:color w:val="000000" w:themeColor="text1"/>
          <w:lang w:val="en-US"/>
        </w:rPr>
        <w:sym w:font="Symbol" w:char="F061"/>
      </w:r>
      <w:r w:rsidR="006B090A" w:rsidRPr="00F1551E">
        <w:rPr>
          <w:color w:val="000000" w:themeColor="text1"/>
          <w:lang w:val="en-US"/>
        </w:rPr>
        <w:t>-</w:t>
      </w:r>
      <w:r w:rsidR="006B090A" w:rsidRPr="00F1551E">
        <w:rPr>
          <w:color w:val="000000" w:themeColor="text1"/>
          <w:lang w:val="en-US"/>
        </w:rPr>
        <w:sym w:font="Symbol" w:char="F062"/>
      </w:r>
      <w:r w:rsidR="006B090A" w:rsidRPr="00F1551E">
        <w:rPr>
          <w:color w:val="000000" w:themeColor="text1"/>
          <w:lang w:val="en-US"/>
        </w:rPr>
        <w:t xml:space="preserve">: PP=.39, XP=.72, PXP=.72; </w:t>
      </w:r>
      <w:r w:rsidR="00810E12" w:rsidRPr="00F1551E">
        <w:rPr>
          <w:color w:val="000000" w:themeColor="text1"/>
          <w:lang w:val="en-US"/>
        </w:rPr>
        <w:t xml:space="preserve">see </w:t>
      </w:r>
      <w:r w:rsidR="006B090A" w:rsidRPr="006D5E64">
        <w:rPr>
          <w:b/>
          <w:color w:val="000000" w:themeColor="text1"/>
          <w:lang w:val="en-US"/>
        </w:rPr>
        <w:t>Figure 3</w:t>
      </w:r>
      <w:r w:rsidR="006B090A" w:rsidRPr="00F1551E">
        <w:rPr>
          <w:color w:val="000000" w:themeColor="text1"/>
          <w:lang w:val="en-US"/>
        </w:rPr>
        <w:t>).</w:t>
      </w:r>
      <w:r w:rsidR="00DD447A" w:rsidRPr="00F1551E">
        <w:rPr>
          <w:color w:val="000000" w:themeColor="text1"/>
          <w:lang w:val="en-US"/>
        </w:rPr>
        <w:t xml:space="preserve"> </w:t>
      </w:r>
    </w:p>
    <w:p w14:paraId="79AC7838" w14:textId="3DC009D2" w:rsidR="009635D7" w:rsidRPr="009635D7" w:rsidRDefault="0069715F" w:rsidP="009635D7">
      <w:pPr>
        <w:widowControl w:val="0"/>
        <w:spacing w:line="480" w:lineRule="auto"/>
        <w:jc w:val="both"/>
        <w:rPr>
          <w:i/>
          <w:iCs/>
          <w:color w:val="000000" w:themeColor="text1"/>
          <w:lang w:val="en-US"/>
        </w:rPr>
      </w:pPr>
      <w:r w:rsidRPr="00F1551E">
        <w:rPr>
          <w:lang w:val="en-US"/>
        </w:rPr>
        <w:t>In line with our hypothesis, p</w:t>
      </w:r>
      <w:r w:rsidR="006B0CC9" w:rsidRPr="00F1551E">
        <w:rPr>
          <w:lang w:val="en-US"/>
        </w:rPr>
        <w:t xml:space="preserve">arameter comparison </w:t>
      </w:r>
      <w:r w:rsidR="00046618" w:rsidRPr="00F1551E">
        <w:rPr>
          <w:lang w:val="en-US"/>
        </w:rPr>
        <w:t>of the best fitting model (</w:t>
      </w:r>
      <w:r w:rsidR="00DA46E3" w:rsidRPr="00F1551E">
        <w:rPr>
          <w:color w:val="000000" w:themeColor="text1"/>
          <w:lang w:val="en-US"/>
        </w:rPr>
        <w:t>iDU-1</w:t>
      </w:r>
      <w:r w:rsidR="00DA46E3" w:rsidRPr="00F1551E">
        <w:rPr>
          <w:color w:val="000000" w:themeColor="text1"/>
          <w:lang w:val="en-US"/>
        </w:rPr>
        <w:sym w:font="Symbol" w:char="F061"/>
      </w:r>
      <w:r w:rsidR="00DA46E3" w:rsidRPr="00F1551E">
        <w:rPr>
          <w:color w:val="000000" w:themeColor="text1"/>
          <w:lang w:val="en-US"/>
        </w:rPr>
        <w:t>-</w:t>
      </w:r>
      <w:r w:rsidR="00DA46E3" w:rsidRPr="00F1551E">
        <w:rPr>
          <w:color w:val="000000" w:themeColor="text1"/>
          <w:lang w:val="en-US"/>
        </w:rPr>
        <w:sym w:font="Symbol" w:char="F062"/>
      </w:r>
      <w:r w:rsidR="00046618" w:rsidRPr="00F1551E">
        <w:rPr>
          <w:color w:val="000000" w:themeColor="text1"/>
          <w:lang w:val="en-US"/>
        </w:rPr>
        <w:t>)</w:t>
      </w:r>
      <w:r w:rsidR="00D13A7A" w:rsidRPr="00F1551E">
        <w:rPr>
          <w:lang w:val="en-US"/>
        </w:rPr>
        <w:t xml:space="preserve"> revealed</w:t>
      </w:r>
      <w:r w:rsidR="001D1BDB" w:rsidRPr="00F1551E">
        <w:rPr>
          <w:lang w:val="en-US"/>
        </w:rPr>
        <w:t xml:space="preserve"> </w:t>
      </w:r>
      <w:r w:rsidR="006B0CC9" w:rsidRPr="00F1551E">
        <w:rPr>
          <w:lang w:val="en-US"/>
        </w:rPr>
        <w:t>significant</w:t>
      </w:r>
      <w:r w:rsidR="002754E0" w:rsidRPr="00F1551E">
        <w:rPr>
          <w:lang w:val="en-US"/>
        </w:rPr>
        <w:t>ly increased</w:t>
      </w:r>
      <w:r w:rsidR="0046117B" w:rsidRPr="00F1551E">
        <w:rPr>
          <w:lang w:val="en-US"/>
        </w:rPr>
        <w:t xml:space="preserve"> </w:t>
      </w:r>
      <w:r w:rsidR="0047653F" w:rsidRPr="00F1551E">
        <w:rPr>
          <w:lang w:val="en-US"/>
        </w:rPr>
        <w:t>updating</w:t>
      </w:r>
      <w:r w:rsidR="00E863DE" w:rsidRPr="00F1551E">
        <w:rPr>
          <w:lang w:val="en-US"/>
        </w:rPr>
        <w:t xml:space="preserve"> </w:t>
      </w:r>
      <w:r w:rsidR="0047653F" w:rsidRPr="00F1551E">
        <w:rPr>
          <w:lang w:val="en-US"/>
        </w:rPr>
        <w:t xml:space="preserve">of </w:t>
      </w:r>
      <w:r w:rsidR="00FE7EA8" w:rsidRPr="00F1551E">
        <w:rPr>
          <w:lang w:val="en-US"/>
        </w:rPr>
        <w:t xml:space="preserve">the </w:t>
      </w:r>
      <w:r w:rsidR="0046117B" w:rsidRPr="00F1551E">
        <w:rPr>
          <w:lang w:val="en-US"/>
        </w:rPr>
        <w:t xml:space="preserve">unchosen choice option, represented by </w:t>
      </w:r>
      <w:r w:rsidR="0046117B" w:rsidRPr="00F1551E">
        <w:rPr>
          <w:lang w:val="en-US"/>
        </w:rPr>
        <w:sym w:font="Symbol" w:char="F061"/>
      </w:r>
      <w:r w:rsidR="0046117B" w:rsidRPr="00F1551E">
        <w:rPr>
          <w:vertAlign w:val="subscript"/>
          <w:lang w:val="en-US"/>
        </w:rPr>
        <w:t>uc</w:t>
      </w:r>
      <w:r w:rsidR="0046117B" w:rsidRPr="00F1551E">
        <w:rPr>
          <w:lang w:val="en-US"/>
        </w:rPr>
        <w:t xml:space="preserve"> (</w:t>
      </w:r>
      <w:r w:rsidR="00CA0C95" w:rsidRPr="00F1551E">
        <w:rPr>
          <w:lang w:val="en-US"/>
        </w:rPr>
        <w:t xml:space="preserve">i.e. the </w:t>
      </w:r>
      <w:r w:rsidR="0046117B" w:rsidRPr="00F1551E">
        <w:rPr>
          <w:lang w:val="en-US"/>
        </w:rPr>
        <w:t>product</w:t>
      </w:r>
      <w:r w:rsidR="008D17E3" w:rsidRPr="00F1551E">
        <w:rPr>
          <w:lang w:val="en-US"/>
        </w:rPr>
        <w:t xml:space="preserve"> </w:t>
      </w:r>
      <w:r w:rsidR="0046117B" w:rsidRPr="00F1551E">
        <w:rPr>
          <w:lang w:val="en-US"/>
        </w:rPr>
        <w:t xml:space="preserve">of </w:t>
      </w:r>
      <w:r w:rsidR="0046117B" w:rsidRPr="00F1551E">
        <w:rPr>
          <w:lang w:val="en-US"/>
        </w:rPr>
        <w:sym w:font="Symbol" w:char="F06B"/>
      </w:r>
      <w:r w:rsidR="0046117B" w:rsidRPr="00F1551E">
        <w:rPr>
          <w:lang w:val="en-US"/>
        </w:rPr>
        <w:t xml:space="preserve"> </w:t>
      </w:r>
      <w:r w:rsidR="0047653F" w:rsidRPr="00F1551E">
        <w:rPr>
          <w:lang w:val="en-US"/>
        </w:rPr>
        <w:t>times</w:t>
      </w:r>
      <w:r w:rsidR="0046117B" w:rsidRPr="00F1551E">
        <w:rPr>
          <w:lang w:val="en-US"/>
        </w:rPr>
        <w:t xml:space="preserve"> </w:t>
      </w:r>
      <w:r w:rsidR="0046117B" w:rsidRPr="00F1551E">
        <w:rPr>
          <w:lang w:val="en-US"/>
        </w:rPr>
        <w:sym w:font="Symbol" w:char="F061"/>
      </w:r>
      <w:r w:rsidR="003805DE" w:rsidRPr="00F1551E">
        <w:rPr>
          <w:lang w:val="en-US"/>
        </w:rPr>
        <w:t>)</w:t>
      </w:r>
      <w:r w:rsidR="00863E1C" w:rsidRPr="00F1551E">
        <w:rPr>
          <w:lang w:val="en-US"/>
        </w:rPr>
        <w:t>,</w:t>
      </w:r>
      <w:r w:rsidR="003805DE" w:rsidRPr="00F1551E">
        <w:rPr>
          <w:lang w:val="en-US"/>
        </w:rPr>
        <w:t xml:space="preserve"> </w:t>
      </w:r>
      <w:r w:rsidR="00A54A8F" w:rsidRPr="00F1551E">
        <w:rPr>
          <w:lang w:val="en-US"/>
        </w:rPr>
        <w:t>under anodal stimulation</w:t>
      </w:r>
      <w:r w:rsidR="003805DE" w:rsidRPr="00F1551E">
        <w:rPr>
          <w:lang w:val="en-US"/>
        </w:rPr>
        <w:t xml:space="preserve"> </w:t>
      </w:r>
      <w:r w:rsidR="0047653F" w:rsidRPr="00F1551E">
        <w:rPr>
          <w:lang w:val="en-US"/>
        </w:rPr>
        <w:t xml:space="preserve">in the a-tDCS group </w:t>
      </w:r>
      <w:r w:rsidR="003805DE" w:rsidRPr="00F1551E">
        <w:rPr>
          <w:lang w:val="en-US"/>
        </w:rPr>
        <w:t>(</w:t>
      </w:r>
      <w:r w:rsidR="003805DE" w:rsidRPr="00F1551E">
        <w:rPr>
          <w:lang w:val="en-US"/>
        </w:rPr>
        <w:sym w:font="Symbol" w:char="F061"/>
      </w:r>
      <w:r w:rsidR="003805DE" w:rsidRPr="00F1551E">
        <w:rPr>
          <w:vertAlign w:val="subscript"/>
          <w:lang w:val="en-US"/>
        </w:rPr>
        <w:t>uc</w:t>
      </w:r>
      <w:r w:rsidR="003805DE" w:rsidRPr="00F1551E">
        <w:rPr>
          <w:lang w:val="en-US"/>
        </w:rPr>
        <w:t xml:space="preserve">: </w:t>
      </w:r>
      <w:r w:rsidR="004818BF" w:rsidRPr="00F1551E">
        <w:rPr>
          <w:i/>
          <w:lang w:val="en-US"/>
        </w:rPr>
        <w:t>W</w:t>
      </w:r>
      <w:r w:rsidR="003805DE" w:rsidRPr="00F1551E">
        <w:rPr>
          <w:lang w:val="en-US"/>
        </w:rPr>
        <w:t xml:space="preserve"> = </w:t>
      </w:r>
      <w:r w:rsidR="00A1047B" w:rsidRPr="00F1551E">
        <w:rPr>
          <w:lang w:val="en-US"/>
        </w:rPr>
        <w:t>350</w:t>
      </w:r>
      <w:r w:rsidR="003805DE" w:rsidRPr="00F1551E">
        <w:rPr>
          <w:lang w:val="en-US"/>
        </w:rPr>
        <w:t>.</w:t>
      </w:r>
      <w:r w:rsidR="004818BF" w:rsidRPr="00F1551E">
        <w:rPr>
          <w:lang w:val="en-US"/>
        </w:rPr>
        <w:t>00</w:t>
      </w:r>
      <w:r w:rsidR="003805DE" w:rsidRPr="00F1551E">
        <w:rPr>
          <w:lang w:val="en-US"/>
        </w:rPr>
        <w:t xml:space="preserve">, </w:t>
      </w:r>
      <w:r w:rsidR="003805DE" w:rsidRPr="00F1551E">
        <w:rPr>
          <w:i/>
          <w:lang w:val="en-US"/>
        </w:rPr>
        <w:t>p</w:t>
      </w:r>
      <w:r w:rsidR="003805DE" w:rsidRPr="00F1551E">
        <w:rPr>
          <w:lang w:val="en-US"/>
        </w:rPr>
        <w:t xml:space="preserve"> = .0</w:t>
      </w:r>
      <w:r w:rsidR="00580B19">
        <w:rPr>
          <w:lang w:val="en-US"/>
        </w:rPr>
        <w:t>15</w:t>
      </w:r>
      <w:r w:rsidR="004818BF" w:rsidRPr="00F1551E">
        <w:rPr>
          <w:lang w:val="en-US"/>
        </w:rPr>
        <w:t xml:space="preserve">, matched rank biserial correlation </w:t>
      </w:r>
      <w:r w:rsidR="00ED3464" w:rsidRPr="00ED3464">
        <w:rPr>
          <w:i/>
          <w:lang w:val="en-US"/>
        </w:rPr>
        <w:t>r</w:t>
      </w:r>
      <w:r w:rsidR="00ED3464">
        <w:rPr>
          <w:lang w:val="en-US"/>
        </w:rPr>
        <w:t xml:space="preserve"> </w:t>
      </w:r>
      <w:r w:rsidR="004818BF" w:rsidRPr="00F1551E">
        <w:rPr>
          <w:lang w:val="en-US"/>
        </w:rPr>
        <w:t>= .</w:t>
      </w:r>
      <w:r w:rsidR="00C910F1" w:rsidRPr="00F1551E">
        <w:rPr>
          <w:lang w:val="en-US"/>
        </w:rPr>
        <w:t>5</w:t>
      </w:r>
      <w:r w:rsidR="0058467E" w:rsidRPr="00F1551E">
        <w:rPr>
          <w:lang w:val="en-US"/>
        </w:rPr>
        <w:t>1</w:t>
      </w:r>
      <w:r w:rsidR="00CB02BE" w:rsidRPr="00F1551E">
        <w:rPr>
          <w:lang w:val="en-US"/>
        </w:rPr>
        <w:t xml:space="preserve">; </w:t>
      </w:r>
      <w:r w:rsidR="00F1551E" w:rsidRPr="00F1551E">
        <w:rPr>
          <w:lang w:val="en-US"/>
        </w:rPr>
        <w:sym w:font="Symbol" w:char="F06B"/>
      </w:r>
      <w:r w:rsidR="00F1551E" w:rsidRPr="00F1551E">
        <w:rPr>
          <w:lang w:val="en-US"/>
        </w:rPr>
        <w:t xml:space="preserve">: </w:t>
      </w:r>
      <w:r w:rsidR="00F1551E" w:rsidRPr="00F1551E">
        <w:rPr>
          <w:i/>
          <w:lang w:val="en-US"/>
        </w:rPr>
        <w:t>t</w:t>
      </w:r>
      <w:r w:rsidR="00F1551E" w:rsidRPr="00F1551E">
        <w:rPr>
          <w:lang w:val="en-US"/>
        </w:rPr>
        <w:t xml:space="preserve"> = </w:t>
      </w:r>
      <w:r w:rsidR="00F1551E" w:rsidRPr="00F1551E">
        <w:rPr>
          <w:lang w:val="en-GB"/>
        </w:rPr>
        <w:t xml:space="preserve">2.16, </w:t>
      </w:r>
      <w:r w:rsidR="00F1551E" w:rsidRPr="00F1551E">
        <w:rPr>
          <w:i/>
          <w:lang w:val="en-GB"/>
        </w:rPr>
        <w:t xml:space="preserve">p </w:t>
      </w:r>
      <w:r w:rsidR="00F1551E" w:rsidRPr="00F1551E">
        <w:rPr>
          <w:lang w:val="en-GB"/>
        </w:rPr>
        <w:t>= .04</w:t>
      </w:r>
      <w:r w:rsidR="00580B19">
        <w:rPr>
          <w:lang w:val="en-GB"/>
        </w:rPr>
        <w:t>0</w:t>
      </w:r>
      <w:r w:rsidR="00F1551E" w:rsidRPr="00F1551E">
        <w:rPr>
          <w:lang w:val="en-GB"/>
        </w:rPr>
        <w:t xml:space="preserve">, Cohen’s </w:t>
      </w:r>
      <w:r w:rsidR="00F1551E" w:rsidRPr="00F1551E">
        <w:rPr>
          <w:i/>
          <w:lang w:val="en-GB"/>
        </w:rPr>
        <w:t>d</w:t>
      </w:r>
      <w:r w:rsidR="00F1551E" w:rsidRPr="00F1551E">
        <w:rPr>
          <w:lang w:val="en-GB"/>
        </w:rPr>
        <w:t xml:space="preserve"> = .39</w:t>
      </w:r>
      <w:r w:rsidR="00F1551E">
        <w:rPr>
          <w:lang w:val="en-GB"/>
        </w:rPr>
        <w:t xml:space="preserve">; </w:t>
      </w:r>
      <w:r w:rsidR="00ED3464">
        <w:rPr>
          <w:lang w:val="en-US"/>
        </w:rPr>
        <w:t xml:space="preserve">all other </w:t>
      </w:r>
      <w:r w:rsidR="00ED3464" w:rsidRPr="00FF1801">
        <w:rPr>
          <w:i/>
          <w:lang w:val="en-US"/>
        </w:rPr>
        <w:t>p</w:t>
      </w:r>
      <w:r w:rsidR="00ED3464">
        <w:rPr>
          <w:lang w:val="en-US"/>
        </w:rPr>
        <w:t xml:space="preserve">-values &gt; .60; </w:t>
      </w:r>
      <w:r w:rsidR="00F1551E">
        <w:rPr>
          <w:lang w:val="en-GB"/>
        </w:rPr>
        <w:t xml:space="preserve">see </w:t>
      </w:r>
      <w:r w:rsidR="00EA4164" w:rsidRPr="006D5E64">
        <w:rPr>
          <w:b/>
          <w:lang w:val="en-US"/>
        </w:rPr>
        <w:t xml:space="preserve">Table </w:t>
      </w:r>
      <w:r w:rsidR="00633093" w:rsidRPr="006D5E64">
        <w:rPr>
          <w:b/>
          <w:lang w:val="en-US"/>
        </w:rPr>
        <w:t>4</w:t>
      </w:r>
      <w:r w:rsidR="00B61665" w:rsidRPr="00F1551E">
        <w:rPr>
          <w:lang w:val="en-US"/>
        </w:rPr>
        <w:t xml:space="preserve"> and </w:t>
      </w:r>
      <w:r w:rsidR="00B61665" w:rsidRPr="006D5E64">
        <w:rPr>
          <w:b/>
          <w:lang w:val="en-US"/>
        </w:rPr>
        <w:t xml:space="preserve">Figure </w:t>
      </w:r>
      <w:r w:rsidR="00A1047B" w:rsidRPr="006D5E64">
        <w:rPr>
          <w:b/>
          <w:lang w:val="en-US"/>
        </w:rPr>
        <w:t>4</w:t>
      </w:r>
      <w:r w:rsidR="006D5E64" w:rsidRPr="006D5E64">
        <w:rPr>
          <w:b/>
          <w:lang w:val="en-US"/>
        </w:rPr>
        <w:t>A</w:t>
      </w:r>
      <w:r w:rsidR="003805DE" w:rsidRPr="00F1551E">
        <w:rPr>
          <w:lang w:val="en-US"/>
        </w:rPr>
        <w:t>)</w:t>
      </w:r>
      <w:r w:rsidR="005D0812" w:rsidRPr="00F1551E">
        <w:rPr>
          <w:lang w:val="en-US"/>
        </w:rPr>
        <w:t xml:space="preserve">. </w:t>
      </w:r>
      <w:r w:rsidR="002057B0" w:rsidRPr="00F1551E">
        <w:rPr>
          <w:lang w:val="en-US"/>
        </w:rPr>
        <w:t>Notably,</w:t>
      </w:r>
      <w:r w:rsidR="00A440A8" w:rsidRPr="00F1551E">
        <w:rPr>
          <w:lang w:val="en-US"/>
        </w:rPr>
        <w:t xml:space="preserve"> the change on </w:t>
      </w:r>
      <w:r w:rsidR="00A440A8" w:rsidRPr="00F1551E">
        <w:rPr>
          <w:lang w:val="en-US"/>
        </w:rPr>
        <w:sym w:font="Symbol" w:char="F061"/>
      </w:r>
      <w:r w:rsidR="00A440A8" w:rsidRPr="00F1551E">
        <w:rPr>
          <w:vertAlign w:val="subscript"/>
          <w:lang w:val="en-US"/>
        </w:rPr>
        <w:t xml:space="preserve">uc </w:t>
      </w:r>
      <w:r w:rsidR="002754E0" w:rsidRPr="00F1551E">
        <w:rPr>
          <w:lang w:val="en-US"/>
        </w:rPr>
        <w:t>induced by anodal stimulation w</w:t>
      </w:r>
      <w:r w:rsidR="0090376F" w:rsidRPr="00F1551E">
        <w:rPr>
          <w:lang w:val="en-US"/>
        </w:rPr>
        <w:t xml:space="preserve">as </w:t>
      </w:r>
      <w:r w:rsidR="001528E4">
        <w:rPr>
          <w:lang w:val="en-US"/>
        </w:rPr>
        <w:t xml:space="preserve">significantly </w:t>
      </w:r>
      <w:r w:rsidR="0090376F" w:rsidRPr="00F1551E">
        <w:rPr>
          <w:lang w:val="en-US"/>
        </w:rPr>
        <w:t>correlated</w:t>
      </w:r>
      <w:r w:rsidR="00A440A8" w:rsidRPr="00F1551E">
        <w:rPr>
          <w:lang w:val="en-US"/>
        </w:rPr>
        <w:t xml:space="preserve"> with the </w:t>
      </w:r>
      <w:r w:rsidR="0044642F" w:rsidRPr="00F1551E">
        <w:rPr>
          <w:lang w:val="en-US"/>
        </w:rPr>
        <w:t xml:space="preserve">observed </w:t>
      </w:r>
      <w:r w:rsidR="00A440A8" w:rsidRPr="00F1551E">
        <w:rPr>
          <w:lang w:val="en-US"/>
        </w:rPr>
        <w:t>behavioral change</w:t>
      </w:r>
      <w:r w:rsidR="00A440A8">
        <w:rPr>
          <w:lang w:val="en-US"/>
        </w:rPr>
        <w:t xml:space="preserve"> on lose-stay </w:t>
      </w:r>
      <w:r w:rsidR="00FE454C">
        <w:rPr>
          <w:lang w:val="en-US"/>
        </w:rPr>
        <w:t xml:space="preserve">induced by anodal stimulation </w:t>
      </w:r>
      <w:r w:rsidR="0073342B">
        <w:rPr>
          <w:lang w:val="en-US"/>
        </w:rPr>
        <w:t>i</w:t>
      </w:r>
      <w:r w:rsidR="0073342B">
        <w:rPr>
          <w:color w:val="000000" w:themeColor="text1"/>
          <w:lang w:val="en-US"/>
        </w:rPr>
        <w:t>n the a-tDCS group</w:t>
      </w:r>
      <w:r w:rsidR="0073342B">
        <w:rPr>
          <w:lang w:val="en-US"/>
        </w:rPr>
        <w:t xml:space="preserve"> </w:t>
      </w:r>
      <w:r w:rsidR="00A440A8">
        <w:rPr>
          <w:lang w:val="en-US"/>
        </w:rPr>
        <w:t>(</w:t>
      </w:r>
      <w:r w:rsidR="007C318F">
        <w:rPr>
          <w:lang w:val="en-US"/>
        </w:rPr>
        <w:sym w:font="Symbol" w:char="F072"/>
      </w:r>
      <w:r w:rsidR="00A440A8">
        <w:rPr>
          <w:lang w:val="en-US"/>
        </w:rPr>
        <w:t xml:space="preserve"> = -.48, </w:t>
      </w:r>
      <w:r w:rsidR="00A440A8" w:rsidRPr="00683257">
        <w:rPr>
          <w:i/>
          <w:lang w:val="en-US"/>
        </w:rPr>
        <w:t>p</w:t>
      </w:r>
      <w:r w:rsidR="00A440A8">
        <w:rPr>
          <w:lang w:val="en-US"/>
        </w:rPr>
        <w:t xml:space="preserve"> </w:t>
      </w:r>
      <w:r w:rsidR="00D86EC9">
        <w:rPr>
          <w:lang w:val="en-US"/>
        </w:rPr>
        <w:t>=</w:t>
      </w:r>
      <w:r w:rsidR="00A440A8">
        <w:rPr>
          <w:lang w:val="en-US"/>
        </w:rPr>
        <w:t xml:space="preserve"> .0</w:t>
      </w:r>
      <w:r w:rsidR="00D86EC9">
        <w:rPr>
          <w:lang w:val="en-US"/>
        </w:rPr>
        <w:t>083</w:t>
      </w:r>
      <w:r w:rsidR="00243F78">
        <w:rPr>
          <w:lang w:val="en-US"/>
        </w:rPr>
        <w:t xml:space="preserve">, </w:t>
      </w:r>
      <w:r w:rsidR="00243F78" w:rsidRPr="00F75DA1">
        <w:rPr>
          <w:b/>
          <w:lang w:val="en-US"/>
        </w:rPr>
        <w:t>Figure 4</w:t>
      </w:r>
      <w:r w:rsidR="00933532">
        <w:rPr>
          <w:b/>
          <w:lang w:val="en-US"/>
        </w:rPr>
        <w:t>B</w:t>
      </w:r>
      <w:r w:rsidR="00A440A8">
        <w:rPr>
          <w:lang w:val="en-US"/>
        </w:rPr>
        <w:t xml:space="preserve">). </w:t>
      </w:r>
      <w:r w:rsidR="006D565C">
        <w:rPr>
          <w:lang w:val="en-US"/>
        </w:rPr>
        <w:t>In the c</w:t>
      </w:r>
      <w:r w:rsidR="00671DFF">
        <w:rPr>
          <w:lang w:val="en-US"/>
        </w:rPr>
        <w:t>-</w:t>
      </w:r>
      <w:r w:rsidR="006D565C">
        <w:rPr>
          <w:lang w:val="en-US"/>
        </w:rPr>
        <w:t xml:space="preserve">tDCS </w:t>
      </w:r>
      <w:r w:rsidR="006D565C" w:rsidRPr="00794E7D">
        <w:rPr>
          <w:lang w:val="en-US"/>
        </w:rPr>
        <w:t>grou</w:t>
      </w:r>
      <w:r w:rsidR="006D565C">
        <w:rPr>
          <w:lang w:val="en-US"/>
        </w:rPr>
        <w:t xml:space="preserve">p, </w:t>
      </w:r>
      <w:r w:rsidR="0058467E">
        <w:rPr>
          <w:lang w:val="en-US"/>
        </w:rPr>
        <w:t>congruent to the</w:t>
      </w:r>
      <w:r w:rsidR="002F1B63">
        <w:rPr>
          <w:lang w:val="en-US"/>
        </w:rPr>
        <w:t xml:space="preserve"> absence of </w:t>
      </w:r>
      <w:r w:rsidR="0058467E">
        <w:rPr>
          <w:lang w:val="en-US"/>
        </w:rPr>
        <w:t xml:space="preserve">a </w:t>
      </w:r>
      <w:r w:rsidR="002F1B63">
        <w:rPr>
          <w:lang w:val="en-US"/>
        </w:rPr>
        <w:t>behavioral effect, w</w:t>
      </w:r>
      <w:r w:rsidR="00863E1C">
        <w:rPr>
          <w:lang w:val="en-US"/>
        </w:rPr>
        <w:t>e observed</w:t>
      </w:r>
      <w:r w:rsidR="00C5669A" w:rsidRPr="00FC3CB6">
        <w:rPr>
          <w:lang w:val="en-US"/>
        </w:rPr>
        <w:t xml:space="preserve"> </w:t>
      </w:r>
      <w:r w:rsidR="0058467E">
        <w:rPr>
          <w:lang w:val="en-US"/>
        </w:rPr>
        <w:t>no significant parameter differences</w:t>
      </w:r>
      <w:r w:rsidR="00981617">
        <w:rPr>
          <w:lang w:val="en-US"/>
        </w:rPr>
        <w:t xml:space="preserve"> (</w:t>
      </w:r>
      <w:r w:rsidR="00794E7D">
        <w:rPr>
          <w:color w:val="000000" w:themeColor="text1"/>
          <w:lang w:val="en-US"/>
        </w:rPr>
        <w:sym w:font="Symbol" w:char="F062"/>
      </w:r>
      <w:r w:rsidR="00981617">
        <w:rPr>
          <w:color w:val="000000" w:themeColor="text1"/>
          <w:lang w:val="en-US"/>
        </w:rPr>
        <w:t xml:space="preserve">: </w:t>
      </w:r>
      <w:r w:rsidR="00981617">
        <w:rPr>
          <w:i/>
          <w:lang w:val="en-US"/>
        </w:rPr>
        <w:t>W</w:t>
      </w:r>
      <w:r w:rsidR="00981617" w:rsidRPr="00FC3CB6">
        <w:rPr>
          <w:lang w:val="en-US"/>
        </w:rPr>
        <w:t xml:space="preserve"> = </w:t>
      </w:r>
      <w:r w:rsidR="00BD45B7">
        <w:rPr>
          <w:lang w:val="en-US"/>
        </w:rPr>
        <w:t>156</w:t>
      </w:r>
      <w:r w:rsidR="00981617" w:rsidRPr="00FC3CB6">
        <w:rPr>
          <w:lang w:val="en-US"/>
        </w:rPr>
        <w:t>.</w:t>
      </w:r>
      <w:r w:rsidR="00981617">
        <w:rPr>
          <w:lang w:val="en-US"/>
        </w:rPr>
        <w:t>00</w:t>
      </w:r>
      <w:r w:rsidR="00981617" w:rsidRPr="00FC3CB6">
        <w:rPr>
          <w:lang w:val="en-US"/>
        </w:rPr>
        <w:t xml:space="preserve">, </w:t>
      </w:r>
      <w:r w:rsidR="00981617" w:rsidRPr="00FC3CB6">
        <w:rPr>
          <w:i/>
          <w:lang w:val="en-US"/>
        </w:rPr>
        <w:t>p</w:t>
      </w:r>
      <w:r w:rsidR="00981617" w:rsidRPr="00FC3CB6">
        <w:rPr>
          <w:lang w:val="en-US"/>
        </w:rPr>
        <w:t xml:space="preserve"> = .0</w:t>
      </w:r>
      <w:r w:rsidR="00981617">
        <w:rPr>
          <w:lang w:val="en-US"/>
        </w:rPr>
        <w:t>7</w:t>
      </w:r>
      <w:r w:rsidR="00580B19">
        <w:rPr>
          <w:lang w:val="en-US"/>
        </w:rPr>
        <w:t>3</w:t>
      </w:r>
      <w:r w:rsidR="00981617">
        <w:rPr>
          <w:lang w:val="en-US"/>
        </w:rPr>
        <w:t xml:space="preserve">; </w:t>
      </w:r>
      <w:r w:rsidR="00FF1801">
        <w:rPr>
          <w:lang w:val="en-US"/>
        </w:rPr>
        <w:t xml:space="preserve">all other </w:t>
      </w:r>
      <w:r w:rsidR="00FF1801" w:rsidRPr="00FF1801">
        <w:rPr>
          <w:i/>
          <w:lang w:val="en-US"/>
        </w:rPr>
        <w:t>p</w:t>
      </w:r>
      <w:r w:rsidR="00FF1801">
        <w:rPr>
          <w:lang w:val="en-US"/>
        </w:rPr>
        <w:t xml:space="preserve">-values &gt; .20, </w:t>
      </w:r>
      <w:r w:rsidR="00981617" w:rsidRPr="006D5E64">
        <w:rPr>
          <w:b/>
          <w:lang w:val="en-US"/>
        </w:rPr>
        <w:t xml:space="preserve">Table </w:t>
      </w:r>
      <w:r w:rsidR="00633093" w:rsidRPr="006D5E64">
        <w:rPr>
          <w:b/>
          <w:lang w:val="en-US"/>
        </w:rPr>
        <w:t>4</w:t>
      </w:r>
      <w:r w:rsidR="00981617" w:rsidRPr="00FC3CB6">
        <w:rPr>
          <w:lang w:val="en-US"/>
        </w:rPr>
        <w:t>)</w:t>
      </w:r>
      <w:r w:rsidR="00981617">
        <w:rPr>
          <w:lang w:val="en-US"/>
        </w:rPr>
        <w:t>.</w:t>
      </w:r>
      <w:r w:rsidR="009635D7">
        <w:rPr>
          <w:lang w:val="en-GB"/>
        </w:rPr>
        <w:t xml:space="preserve"> </w:t>
      </w:r>
    </w:p>
    <w:p w14:paraId="43E58712" w14:textId="011DAD84" w:rsidR="009635D7" w:rsidRDefault="002754E0" w:rsidP="009635D7">
      <w:pPr>
        <w:widowControl w:val="0"/>
        <w:spacing w:after="240" w:line="480" w:lineRule="auto"/>
        <w:jc w:val="both"/>
        <w:outlineLvl w:val="0"/>
        <w:rPr>
          <w:lang w:val="en-US"/>
        </w:rPr>
      </w:pPr>
      <w:r w:rsidRPr="00AF5B3B">
        <w:rPr>
          <w:lang w:val="en-US"/>
        </w:rPr>
        <w:t>When simulating choice data based on the inferred parameters</w:t>
      </w:r>
      <w:r>
        <w:rPr>
          <w:lang w:val="en-US"/>
        </w:rPr>
        <w:t xml:space="preserve">, the best fitting </w:t>
      </w:r>
      <w:r>
        <w:rPr>
          <w:color w:val="000000" w:themeColor="text1"/>
          <w:lang w:val="en-US"/>
        </w:rPr>
        <w:t>iDU</w:t>
      </w:r>
      <w:r w:rsidRPr="00FC4716">
        <w:rPr>
          <w:color w:val="000000" w:themeColor="text1"/>
          <w:lang w:val="en-US"/>
        </w:rPr>
        <w:t>-</w:t>
      </w:r>
      <w:r>
        <w:rPr>
          <w:color w:val="000000" w:themeColor="text1"/>
          <w:lang w:val="en-US"/>
        </w:rPr>
        <w:t>1</w:t>
      </w:r>
      <w:r w:rsidRPr="00FC4716">
        <w:rPr>
          <w:color w:val="000000" w:themeColor="text1"/>
          <w:lang w:val="en-US"/>
        </w:rPr>
        <w:sym w:font="Symbol" w:char="F061"/>
      </w:r>
      <w:r w:rsidRPr="00FC4716">
        <w:rPr>
          <w:color w:val="000000" w:themeColor="text1"/>
          <w:lang w:val="en-US"/>
        </w:rPr>
        <w:t>-</w:t>
      </w:r>
      <w:r>
        <w:rPr>
          <w:color w:val="000000" w:themeColor="text1"/>
          <w:lang w:val="en-US"/>
        </w:rPr>
        <w:sym w:font="Symbol" w:char="F062"/>
      </w:r>
      <w:r>
        <w:rPr>
          <w:color w:val="000000" w:themeColor="text1"/>
          <w:lang w:val="en-US"/>
        </w:rPr>
        <w:t xml:space="preserve"> reproduced the </w:t>
      </w:r>
      <w:r>
        <w:rPr>
          <w:lang w:val="en-US"/>
        </w:rPr>
        <w:t>effect on lose-stay behavior in the a</w:t>
      </w:r>
      <w:r w:rsidR="00671DFF">
        <w:rPr>
          <w:lang w:val="en-US"/>
        </w:rPr>
        <w:t>-</w:t>
      </w:r>
      <w:r>
        <w:rPr>
          <w:lang w:val="en-US"/>
        </w:rPr>
        <w:t xml:space="preserve">tDCS group (stimulation x feedback interaction, </w:t>
      </w:r>
      <w:proofErr w:type="gramStart"/>
      <w:r w:rsidRPr="00FC4716">
        <w:rPr>
          <w:i/>
          <w:lang w:val="en-US"/>
        </w:rPr>
        <w:t>F</w:t>
      </w:r>
      <w:r>
        <w:rPr>
          <w:lang w:val="en-US"/>
        </w:rPr>
        <w:t>(</w:t>
      </w:r>
      <w:proofErr w:type="gramEnd"/>
      <w:r>
        <w:rPr>
          <w:lang w:val="en-US"/>
        </w:rPr>
        <w:t>1,29) = 3.43</w:t>
      </w:r>
      <w:r w:rsidRPr="00FC4716">
        <w:rPr>
          <w:lang w:val="en-US"/>
        </w:rPr>
        <w:t xml:space="preserve">, </w:t>
      </w:r>
      <w:r w:rsidRPr="00FC4716">
        <w:rPr>
          <w:i/>
          <w:lang w:val="en-US"/>
        </w:rPr>
        <w:t>p</w:t>
      </w:r>
      <w:r>
        <w:rPr>
          <w:lang w:val="en-US"/>
        </w:rPr>
        <w:t xml:space="preserve"> = .07</w:t>
      </w:r>
      <w:r w:rsidR="00580B19">
        <w:rPr>
          <w:lang w:val="en-US"/>
        </w:rPr>
        <w:t>4</w:t>
      </w:r>
      <w:r>
        <w:rPr>
          <w:lang w:val="en-US"/>
        </w:rPr>
        <w:t xml:space="preserve">, partial </w:t>
      </w:r>
      <w:r>
        <w:rPr>
          <w:lang w:val="en-US"/>
        </w:rPr>
        <w:sym w:font="Symbol" w:char="F068"/>
      </w:r>
      <w:r>
        <w:rPr>
          <w:vertAlign w:val="superscript"/>
          <w:lang w:val="en-US"/>
        </w:rPr>
        <w:t>2</w:t>
      </w:r>
      <w:r>
        <w:rPr>
          <w:lang w:val="en-US"/>
        </w:rPr>
        <w:t xml:space="preserve"> = .11; see </w:t>
      </w:r>
      <w:r w:rsidRPr="006D5E64">
        <w:rPr>
          <w:b/>
          <w:lang w:val="en-US"/>
        </w:rPr>
        <w:t>Figure 4</w:t>
      </w:r>
      <w:r w:rsidR="00933532">
        <w:rPr>
          <w:b/>
          <w:lang w:val="en-US"/>
        </w:rPr>
        <w:t>C</w:t>
      </w:r>
      <w:r w:rsidRPr="00FC4716">
        <w:rPr>
          <w:lang w:val="en-US"/>
        </w:rPr>
        <w:t>).</w:t>
      </w:r>
      <w:r w:rsidR="009635D7">
        <w:rPr>
          <w:lang w:val="en-US"/>
        </w:rPr>
        <w:t xml:space="preserve"> </w:t>
      </w:r>
    </w:p>
    <w:p w14:paraId="4854AA65" w14:textId="77777777" w:rsidR="009635D7" w:rsidRPr="009635D7" w:rsidRDefault="009635D7" w:rsidP="009635D7">
      <w:pPr>
        <w:spacing w:line="480" w:lineRule="auto"/>
        <w:rPr>
          <w:lang w:val="en-US"/>
        </w:rPr>
      </w:pPr>
    </w:p>
    <w:p w14:paraId="79589245" w14:textId="7D7ECA35" w:rsidR="00AE71A9" w:rsidRPr="001C3A3F" w:rsidRDefault="00BA3879" w:rsidP="009635D7">
      <w:pPr>
        <w:widowControl w:val="0"/>
        <w:spacing w:after="240" w:line="480" w:lineRule="auto"/>
        <w:jc w:val="both"/>
        <w:outlineLvl w:val="0"/>
        <w:rPr>
          <w:lang w:val="en-US"/>
        </w:rPr>
      </w:pPr>
      <w:r w:rsidRPr="00C82DD1">
        <w:rPr>
          <w:i/>
          <w:iCs/>
          <w:color w:val="000000" w:themeColor="text1"/>
          <w:lang w:val="en-US"/>
        </w:rPr>
        <w:lastRenderedPageBreak/>
        <w:t>Neuropsychology.</w:t>
      </w:r>
      <w:r w:rsidRPr="000A7772">
        <w:rPr>
          <w:b/>
          <w:color w:val="000000" w:themeColor="text1"/>
          <w:lang w:val="en-US"/>
        </w:rPr>
        <w:t xml:space="preserve"> </w:t>
      </w:r>
      <w:r w:rsidR="002A1BBC">
        <w:rPr>
          <w:color w:val="000000" w:themeColor="text1"/>
          <w:lang w:val="en-US"/>
        </w:rPr>
        <w:t>Analyzing</w:t>
      </w:r>
      <w:r w:rsidR="00386A7F" w:rsidRPr="003A6222">
        <w:rPr>
          <w:color w:val="000000" w:themeColor="text1"/>
          <w:lang w:val="en-US"/>
        </w:rPr>
        <w:t xml:space="preserve"> the Digit Span Backwards Test</w:t>
      </w:r>
      <w:r w:rsidR="00160A42">
        <w:rPr>
          <w:color w:val="000000" w:themeColor="text1"/>
          <w:lang w:val="en-US"/>
        </w:rPr>
        <w:t xml:space="preserve"> revealed </w:t>
      </w:r>
      <w:r w:rsidR="002754E0">
        <w:rPr>
          <w:color w:val="000000" w:themeColor="text1"/>
          <w:lang w:val="en-US"/>
        </w:rPr>
        <w:t xml:space="preserve">a </w:t>
      </w:r>
      <w:r w:rsidR="00160A42">
        <w:rPr>
          <w:color w:val="000000" w:themeColor="text1"/>
          <w:lang w:val="en-US"/>
        </w:rPr>
        <w:t>main effect of group</w:t>
      </w:r>
      <w:r w:rsidR="002754E0">
        <w:rPr>
          <w:color w:val="000000" w:themeColor="text1"/>
          <w:lang w:val="en-US"/>
        </w:rPr>
        <w:t xml:space="preserve"> (</w:t>
      </w:r>
      <w:proofErr w:type="gramStart"/>
      <w:r w:rsidR="00160A42" w:rsidRPr="000A7772">
        <w:rPr>
          <w:i/>
          <w:color w:val="000000" w:themeColor="text1"/>
          <w:lang w:val="en-US"/>
        </w:rPr>
        <w:t>F</w:t>
      </w:r>
      <w:r w:rsidR="00160A42" w:rsidRPr="000A7772">
        <w:rPr>
          <w:color w:val="000000" w:themeColor="text1"/>
          <w:lang w:val="en-US"/>
        </w:rPr>
        <w:t>(</w:t>
      </w:r>
      <w:proofErr w:type="gramEnd"/>
      <w:r w:rsidR="00160A42" w:rsidRPr="000A7772">
        <w:rPr>
          <w:color w:val="000000" w:themeColor="text1"/>
          <w:lang w:val="en-US"/>
        </w:rPr>
        <w:t xml:space="preserve">1,59) = </w:t>
      </w:r>
      <w:r w:rsidR="00160A42">
        <w:rPr>
          <w:color w:val="000000" w:themeColor="text1"/>
          <w:lang w:val="en-US"/>
        </w:rPr>
        <w:t>5.24</w:t>
      </w:r>
      <w:r w:rsidR="00160A42" w:rsidRPr="000A7772">
        <w:rPr>
          <w:color w:val="000000" w:themeColor="text1"/>
          <w:lang w:val="en-US"/>
        </w:rPr>
        <w:t xml:space="preserve">, </w:t>
      </w:r>
      <w:r w:rsidR="00160A42" w:rsidRPr="000A7772">
        <w:rPr>
          <w:i/>
          <w:color w:val="000000" w:themeColor="text1"/>
          <w:lang w:val="en-US"/>
        </w:rPr>
        <w:t>p</w:t>
      </w:r>
      <w:r w:rsidR="00160A42" w:rsidRPr="000A7772">
        <w:rPr>
          <w:color w:val="000000" w:themeColor="text1"/>
          <w:lang w:val="en-US"/>
        </w:rPr>
        <w:t xml:space="preserve"> = .0</w:t>
      </w:r>
      <w:r w:rsidR="00636F49">
        <w:rPr>
          <w:color w:val="000000" w:themeColor="text1"/>
          <w:lang w:val="en-US"/>
        </w:rPr>
        <w:t>26</w:t>
      </w:r>
      <w:r w:rsidR="00160A42">
        <w:rPr>
          <w:color w:val="000000" w:themeColor="text1"/>
          <w:lang w:val="en-US"/>
        </w:rPr>
        <w:t xml:space="preserve">, partial </w:t>
      </w:r>
      <w:r w:rsidR="00160A42">
        <w:rPr>
          <w:lang w:val="en-US"/>
        </w:rPr>
        <w:sym w:font="Symbol" w:char="F068"/>
      </w:r>
      <w:r w:rsidR="00160A42">
        <w:rPr>
          <w:vertAlign w:val="superscript"/>
          <w:lang w:val="en-US"/>
        </w:rPr>
        <w:t>2</w:t>
      </w:r>
      <w:r w:rsidR="00160A42">
        <w:rPr>
          <w:lang w:val="en-US"/>
        </w:rPr>
        <w:t xml:space="preserve"> = .08)</w:t>
      </w:r>
      <w:r w:rsidR="002754E0">
        <w:rPr>
          <w:lang w:val="en-US"/>
        </w:rPr>
        <w:t xml:space="preserve"> </w:t>
      </w:r>
      <w:r w:rsidR="002754E0">
        <w:rPr>
          <w:color w:val="000000" w:themeColor="text1"/>
          <w:lang w:val="en-US"/>
        </w:rPr>
        <w:t>comparing a</w:t>
      </w:r>
      <w:r w:rsidR="00671DFF">
        <w:rPr>
          <w:color w:val="000000" w:themeColor="text1"/>
          <w:lang w:val="en-US"/>
        </w:rPr>
        <w:t>-tDCS a</w:t>
      </w:r>
      <w:r w:rsidR="00357C8D">
        <w:rPr>
          <w:color w:val="000000" w:themeColor="text1"/>
          <w:lang w:val="en-US"/>
        </w:rPr>
        <w:t xml:space="preserve">nd </w:t>
      </w:r>
      <w:r w:rsidR="002754E0">
        <w:rPr>
          <w:color w:val="000000" w:themeColor="text1"/>
          <w:lang w:val="en-US"/>
        </w:rPr>
        <w:t>c</w:t>
      </w:r>
      <w:r w:rsidR="00671DFF">
        <w:rPr>
          <w:color w:val="000000" w:themeColor="text1"/>
          <w:lang w:val="en-US"/>
        </w:rPr>
        <w:t>-</w:t>
      </w:r>
      <w:r w:rsidR="002754E0">
        <w:rPr>
          <w:color w:val="000000" w:themeColor="text1"/>
          <w:lang w:val="en-US"/>
        </w:rPr>
        <w:t>tDCS group</w:t>
      </w:r>
      <w:r w:rsidR="00160A42">
        <w:rPr>
          <w:lang w:val="en-US"/>
        </w:rPr>
        <w:t xml:space="preserve">. </w:t>
      </w:r>
      <w:r w:rsidR="002754E0">
        <w:rPr>
          <w:lang w:val="en-US"/>
        </w:rPr>
        <w:t xml:space="preserve">However, this was qualified by </w:t>
      </w:r>
      <w:r w:rsidRPr="000A7772">
        <w:rPr>
          <w:color w:val="000000" w:themeColor="text1"/>
          <w:lang w:val="en-US"/>
        </w:rPr>
        <w:t>a significant stimulation x group interaction (</w:t>
      </w:r>
      <w:proofErr w:type="gramStart"/>
      <w:r w:rsidRPr="000A7772">
        <w:rPr>
          <w:i/>
          <w:color w:val="000000" w:themeColor="text1"/>
          <w:lang w:val="en-US"/>
        </w:rPr>
        <w:t>F</w:t>
      </w:r>
      <w:r w:rsidRPr="000A7772">
        <w:rPr>
          <w:color w:val="000000" w:themeColor="text1"/>
          <w:lang w:val="en-US"/>
        </w:rPr>
        <w:t>(</w:t>
      </w:r>
      <w:proofErr w:type="gramEnd"/>
      <w:r w:rsidRPr="000A7772">
        <w:rPr>
          <w:color w:val="000000" w:themeColor="text1"/>
          <w:lang w:val="en-US"/>
        </w:rPr>
        <w:t xml:space="preserve">1,59) = 4.14, </w:t>
      </w:r>
      <w:r w:rsidRPr="000A7772">
        <w:rPr>
          <w:i/>
          <w:color w:val="000000" w:themeColor="text1"/>
          <w:lang w:val="en-US"/>
        </w:rPr>
        <w:t>p</w:t>
      </w:r>
      <w:r w:rsidRPr="000A7772">
        <w:rPr>
          <w:color w:val="000000" w:themeColor="text1"/>
          <w:lang w:val="en-US"/>
        </w:rPr>
        <w:t xml:space="preserve"> = .04</w:t>
      </w:r>
      <w:r w:rsidR="00E3778F">
        <w:rPr>
          <w:color w:val="000000" w:themeColor="text1"/>
          <w:lang w:val="en-US"/>
        </w:rPr>
        <w:t>7</w:t>
      </w:r>
      <w:r w:rsidR="00C0325E">
        <w:rPr>
          <w:color w:val="000000" w:themeColor="text1"/>
          <w:lang w:val="en-US"/>
        </w:rPr>
        <w:t xml:space="preserve">, partial </w:t>
      </w:r>
      <w:r w:rsidR="00C0325E">
        <w:rPr>
          <w:lang w:val="en-US"/>
        </w:rPr>
        <w:sym w:font="Symbol" w:char="F068"/>
      </w:r>
      <w:r w:rsidR="00C0325E">
        <w:rPr>
          <w:vertAlign w:val="superscript"/>
          <w:lang w:val="en-US"/>
        </w:rPr>
        <w:t>2</w:t>
      </w:r>
      <w:r w:rsidR="00C0325E">
        <w:rPr>
          <w:lang w:val="en-US"/>
        </w:rPr>
        <w:t xml:space="preserve"> = .0</w:t>
      </w:r>
      <w:r w:rsidR="00EA1449">
        <w:rPr>
          <w:lang w:val="en-US"/>
        </w:rPr>
        <w:t>7</w:t>
      </w:r>
      <w:r w:rsidRPr="000A7772">
        <w:rPr>
          <w:color w:val="000000" w:themeColor="text1"/>
          <w:lang w:val="en-US"/>
        </w:rPr>
        <w:t xml:space="preserve">). </w:t>
      </w:r>
      <w:r w:rsidR="001E5BAF">
        <w:rPr>
          <w:lang w:val="en-US"/>
        </w:rPr>
        <w:t>R</w:t>
      </w:r>
      <w:r w:rsidR="00160A42">
        <w:rPr>
          <w:lang w:val="en-US"/>
        </w:rPr>
        <w:t xml:space="preserve">epeated measures ANOVA within each group </w:t>
      </w:r>
      <w:r w:rsidR="001E5BAF">
        <w:rPr>
          <w:lang w:val="en-US"/>
        </w:rPr>
        <w:t>showed</w:t>
      </w:r>
      <w:r w:rsidR="00160A42">
        <w:rPr>
          <w:lang w:val="en-US"/>
        </w:rPr>
        <w:t xml:space="preserve"> a significant </w:t>
      </w:r>
      <w:r w:rsidR="001E5BAF">
        <w:rPr>
          <w:lang w:val="en-US"/>
        </w:rPr>
        <w:t xml:space="preserve">main effect of </w:t>
      </w:r>
      <w:r w:rsidR="00160A42">
        <w:rPr>
          <w:lang w:val="en-US"/>
        </w:rPr>
        <w:t>stimulation</w:t>
      </w:r>
      <w:r w:rsidR="001E5BAF">
        <w:rPr>
          <w:lang w:val="en-US"/>
        </w:rPr>
        <w:t xml:space="preserve"> </w:t>
      </w:r>
      <w:r w:rsidR="00160A42">
        <w:rPr>
          <w:lang w:val="en-US"/>
        </w:rPr>
        <w:t>in the a</w:t>
      </w:r>
      <w:r w:rsidR="00671DFF">
        <w:rPr>
          <w:lang w:val="en-US"/>
        </w:rPr>
        <w:t>-</w:t>
      </w:r>
      <w:r w:rsidR="00160A42">
        <w:rPr>
          <w:lang w:val="en-US"/>
        </w:rPr>
        <w:t>tDCS group (</w:t>
      </w:r>
      <w:proofErr w:type="gramStart"/>
      <w:r w:rsidR="00160A42" w:rsidRPr="00FC4716">
        <w:rPr>
          <w:i/>
          <w:lang w:val="en-US"/>
        </w:rPr>
        <w:t>F</w:t>
      </w:r>
      <w:r w:rsidR="00160A42">
        <w:rPr>
          <w:lang w:val="en-US"/>
        </w:rPr>
        <w:t>(</w:t>
      </w:r>
      <w:proofErr w:type="gramEnd"/>
      <w:r w:rsidR="00160A42">
        <w:rPr>
          <w:lang w:val="en-US"/>
        </w:rPr>
        <w:t>1,2</w:t>
      </w:r>
      <w:r w:rsidR="00160A42" w:rsidRPr="00FC4716">
        <w:rPr>
          <w:lang w:val="en-US"/>
        </w:rPr>
        <w:t xml:space="preserve">9) </w:t>
      </w:r>
      <w:r w:rsidR="00160A42">
        <w:rPr>
          <w:lang w:val="en-US"/>
        </w:rPr>
        <w:t>= 5.</w:t>
      </w:r>
      <w:r w:rsidR="001E5BAF">
        <w:rPr>
          <w:lang w:val="en-US"/>
        </w:rPr>
        <w:t>72</w:t>
      </w:r>
      <w:r w:rsidR="00160A42" w:rsidRPr="00FC4716">
        <w:rPr>
          <w:lang w:val="en-US"/>
        </w:rPr>
        <w:t xml:space="preserve">, </w:t>
      </w:r>
      <w:r w:rsidR="00160A42" w:rsidRPr="00FC4716">
        <w:rPr>
          <w:i/>
          <w:lang w:val="en-US"/>
        </w:rPr>
        <w:t>p</w:t>
      </w:r>
      <w:r w:rsidR="00160A42">
        <w:rPr>
          <w:lang w:val="en-US"/>
        </w:rPr>
        <w:t xml:space="preserve"> = .02</w:t>
      </w:r>
      <w:r w:rsidR="00E3778F">
        <w:rPr>
          <w:lang w:val="en-US"/>
        </w:rPr>
        <w:t>4</w:t>
      </w:r>
      <w:r w:rsidR="00160A42">
        <w:rPr>
          <w:lang w:val="en-US"/>
        </w:rPr>
        <w:t xml:space="preserve">, partial </w:t>
      </w:r>
      <w:r w:rsidR="00160A42">
        <w:rPr>
          <w:lang w:val="en-US"/>
        </w:rPr>
        <w:sym w:font="Symbol" w:char="F068"/>
      </w:r>
      <w:r w:rsidR="00160A42">
        <w:rPr>
          <w:vertAlign w:val="superscript"/>
          <w:lang w:val="en-US"/>
        </w:rPr>
        <w:t>2</w:t>
      </w:r>
      <w:r w:rsidR="00160A42">
        <w:rPr>
          <w:lang w:val="en-US"/>
        </w:rPr>
        <w:t xml:space="preserve"> = .1</w:t>
      </w:r>
      <w:r w:rsidR="00EA1449">
        <w:rPr>
          <w:lang w:val="en-US"/>
        </w:rPr>
        <w:t>7</w:t>
      </w:r>
      <w:r w:rsidR="00160A42">
        <w:rPr>
          <w:lang w:val="en-US"/>
        </w:rPr>
        <w:t>), wh</w:t>
      </w:r>
      <w:r w:rsidR="00800D8D">
        <w:rPr>
          <w:lang w:val="en-US"/>
        </w:rPr>
        <w:t>ereas</w:t>
      </w:r>
      <w:r w:rsidR="00160A42">
        <w:rPr>
          <w:lang w:val="en-US"/>
        </w:rPr>
        <w:t xml:space="preserve"> we found no significant </w:t>
      </w:r>
      <w:r w:rsidR="001E5BAF">
        <w:rPr>
          <w:lang w:val="en-US"/>
        </w:rPr>
        <w:t xml:space="preserve">effect of </w:t>
      </w:r>
      <w:r w:rsidR="00160A42">
        <w:rPr>
          <w:lang w:val="en-US"/>
        </w:rPr>
        <w:t>stimulation in the c</w:t>
      </w:r>
      <w:r w:rsidR="00671DFF">
        <w:rPr>
          <w:lang w:val="en-US"/>
        </w:rPr>
        <w:t>-</w:t>
      </w:r>
      <w:r w:rsidR="00160A42">
        <w:rPr>
          <w:lang w:val="en-US"/>
        </w:rPr>
        <w:t>tDCS group (</w:t>
      </w:r>
      <w:r w:rsidR="00160A42" w:rsidRPr="00FC4716">
        <w:rPr>
          <w:i/>
          <w:lang w:val="en-US"/>
        </w:rPr>
        <w:t>F</w:t>
      </w:r>
      <w:r w:rsidR="00160A42">
        <w:rPr>
          <w:lang w:val="en-US"/>
        </w:rPr>
        <w:t>(1,30</w:t>
      </w:r>
      <w:r w:rsidR="00160A42" w:rsidRPr="00FC4716">
        <w:rPr>
          <w:lang w:val="en-US"/>
        </w:rPr>
        <w:t xml:space="preserve">) </w:t>
      </w:r>
      <w:r w:rsidR="00160A42">
        <w:rPr>
          <w:lang w:val="en-US"/>
        </w:rPr>
        <w:t>= .</w:t>
      </w:r>
      <w:r w:rsidR="001E5BAF">
        <w:rPr>
          <w:lang w:val="en-US"/>
        </w:rPr>
        <w:t>26</w:t>
      </w:r>
      <w:r w:rsidR="00160A42" w:rsidRPr="00FC4716">
        <w:rPr>
          <w:lang w:val="en-US"/>
        </w:rPr>
        <w:t xml:space="preserve">, </w:t>
      </w:r>
      <w:r w:rsidR="00160A42" w:rsidRPr="00FC4716">
        <w:rPr>
          <w:i/>
          <w:lang w:val="en-US"/>
        </w:rPr>
        <w:t>p</w:t>
      </w:r>
      <w:r w:rsidR="00160A42">
        <w:rPr>
          <w:lang w:val="en-US"/>
        </w:rPr>
        <w:t xml:space="preserve"> = .</w:t>
      </w:r>
      <w:r w:rsidR="001E5BAF">
        <w:rPr>
          <w:lang w:val="en-US"/>
        </w:rPr>
        <w:t>61</w:t>
      </w:r>
      <w:r w:rsidR="00160A42">
        <w:rPr>
          <w:lang w:val="en-US"/>
        </w:rPr>
        <w:t>). In the a</w:t>
      </w:r>
      <w:r w:rsidR="00671DFF">
        <w:rPr>
          <w:lang w:val="en-US"/>
        </w:rPr>
        <w:t>-</w:t>
      </w:r>
      <w:r w:rsidR="00160A42">
        <w:rPr>
          <w:lang w:val="en-US"/>
        </w:rPr>
        <w:t>tDCS group, post-hoc test</w:t>
      </w:r>
      <w:r w:rsidR="00800D8D">
        <w:rPr>
          <w:lang w:val="en-US"/>
        </w:rPr>
        <w:t>ing</w:t>
      </w:r>
      <w:r w:rsidR="00160A42">
        <w:rPr>
          <w:lang w:val="en-US"/>
        </w:rPr>
        <w:t xml:space="preserve"> revealed </w:t>
      </w:r>
      <w:r w:rsidRPr="000A7772">
        <w:rPr>
          <w:color w:val="000000" w:themeColor="text1"/>
          <w:lang w:val="en-US"/>
        </w:rPr>
        <w:t xml:space="preserve">an impairment in working memory </w:t>
      </w:r>
      <w:r w:rsidR="001F0C12">
        <w:rPr>
          <w:color w:val="000000" w:themeColor="text1"/>
          <w:lang w:val="en-US"/>
        </w:rPr>
        <w:t xml:space="preserve">as measured with the </w:t>
      </w:r>
      <w:r w:rsidR="001F0C12" w:rsidRPr="003A6222">
        <w:rPr>
          <w:color w:val="000000" w:themeColor="text1"/>
          <w:lang w:val="en-US"/>
        </w:rPr>
        <w:t>Digit Span Backwards Test</w:t>
      </w:r>
      <w:r w:rsidR="001F0C12">
        <w:rPr>
          <w:color w:val="000000" w:themeColor="text1"/>
          <w:lang w:val="en-US"/>
        </w:rPr>
        <w:t xml:space="preserve"> </w:t>
      </w:r>
      <w:r w:rsidRPr="000A7772">
        <w:rPr>
          <w:color w:val="000000" w:themeColor="text1"/>
          <w:lang w:val="en-US"/>
        </w:rPr>
        <w:t xml:space="preserve">under anodal </w:t>
      </w:r>
      <w:r w:rsidR="00652397">
        <w:rPr>
          <w:color w:val="000000" w:themeColor="text1"/>
          <w:lang w:val="en-US"/>
        </w:rPr>
        <w:t xml:space="preserve">compared </w:t>
      </w:r>
      <w:r w:rsidR="00800D8D">
        <w:rPr>
          <w:color w:val="000000" w:themeColor="text1"/>
          <w:lang w:val="en-US"/>
        </w:rPr>
        <w:t>to</w:t>
      </w:r>
      <w:r w:rsidR="00652397">
        <w:rPr>
          <w:color w:val="000000" w:themeColor="text1"/>
          <w:lang w:val="en-US"/>
        </w:rPr>
        <w:t xml:space="preserve"> sham </w:t>
      </w:r>
      <w:r>
        <w:rPr>
          <w:lang w:val="en-US"/>
        </w:rPr>
        <w:t xml:space="preserve">stimulation </w:t>
      </w:r>
      <w:r w:rsidRPr="00FC4716">
        <w:rPr>
          <w:lang w:val="en-US"/>
        </w:rPr>
        <w:t>(</w:t>
      </w:r>
      <w:r w:rsidR="001F0C12">
        <w:rPr>
          <w:i/>
          <w:lang w:val="en-US"/>
        </w:rPr>
        <w:t>W</w:t>
      </w:r>
      <w:r w:rsidRPr="00FC4716">
        <w:rPr>
          <w:lang w:val="en-US"/>
        </w:rPr>
        <w:t xml:space="preserve"> = 2</w:t>
      </w:r>
      <w:r w:rsidR="00954DAE">
        <w:rPr>
          <w:lang w:val="en-US"/>
        </w:rPr>
        <w:t>96.50</w:t>
      </w:r>
      <w:r w:rsidRPr="00FC4716">
        <w:rPr>
          <w:lang w:val="en-US"/>
        </w:rPr>
        <w:t xml:space="preserve">, </w:t>
      </w:r>
      <w:r w:rsidRPr="00FC4716">
        <w:rPr>
          <w:i/>
          <w:lang w:val="en-US"/>
        </w:rPr>
        <w:t>p</w:t>
      </w:r>
      <w:r w:rsidRPr="00FC4716">
        <w:rPr>
          <w:lang w:val="en-US"/>
        </w:rPr>
        <w:t xml:space="preserve"> = .03</w:t>
      </w:r>
      <w:r w:rsidR="00E3778F">
        <w:rPr>
          <w:lang w:val="en-US"/>
        </w:rPr>
        <w:t>1</w:t>
      </w:r>
      <w:r>
        <w:rPr>
          <w:lang w:val="en-US"/>
        </w:rPr>
        <w:t xml:space="preserve">, </w:t>
      </w:r>
      <w:r w:rsidR="00954DAE">
        <w:rPr>
          <w:lang w:val="en-US"/>
        </w:rPr>
        <w:t xml:space="preserve">matched rank biserial correlation </w:t>
      </w:r>
      <w:r w:rsidR="00ED3464" w:rsidRPr="00ED3464">
        <w:rPr>
          <w:i/>
          <w:lang w:val="en-US"/>
        </w:rPr>
        <w:t xml:space="preserve">r </w:t>
      </w:r>
      <w:r w:rsidR="00954DAE">
        <w:rPr>
          <w:lang w:val="en-US"/>
        </w:rPr>
        <w:t xml:space="preserve">= .46, </w:t>
      </w:r>
      <w:r w:rsidR="00476123">
        <w:rPr>
          <w:lang w:val="en-US"/>
        </w:rPr>
        <w:t>Wilcoxon signed-rank test</w:t>
      </w:r>
      <w:r w:rsidR="001F0C12">
        <w:rPr>
          <w:lang w:val="en-US"/>
        </w:rPr>
        <w:t xml:space="preserve">; sham stimulation: mean = 8.43, </w:t>
      </w:r>
      <w:r w:rsidR="001F0C12">
        <w:rPr>
          <w:i/>
          <w:lang w:val="en-US"/>
        </w:rPr>
        <w:t xml:space="preserve">SD </w:t>
      </w:r>
      <w:r w:rsidR="001F0C12">
        <w:rPr>
          <w:lang w:val="en-US"/>
        </w:rPr>
        <w:t xml:space="preserve">= 2.64, anodal stimulation: mean = 7.70, </w:t>
      </w:r>
      <w:r w:rsidR="001F0C12" w:rsidRPr="001F0C12">
        <w:rPr>
          <w:i/>
          <w:lang w:val="en-US"/>
        </w:rPr>
        <w:t>SD</w:t>
      </w:r>
      <w:r w:rsidR="001F0C12">
        <w:rPr>
          <w:lang w:val="en-US"/>
        </w:rPr>
        <w:t xml:space="preserve"> = 2.20</w:t>
      </w:r>
      <w:r w:rsidR="00C5669A">
        <w:rPr>
          <w:lang w:val="en-US"/>
        </w:rPr>
        <w:t>)</w:t>
      </w:r>
      <w:r w:rsidR="00800D8D">
        <w:rPr>
          <w:lang w:val="en-US"/>
        </w:rPr>
        <w:t xml:space="preserve">. </w:t>
      </w:r>
      <w:r w:rsidR="005919E5">
        <w:rPr>
          <w:color w:val="000000" w:themeColor="text1"/>
          <w:lang w:val="en-US"/>
        </w:rPr>
        <w:t>W</w:t>
      </w:r>
      <w:r w:rsidR="00B63E59">
        <w:rPr>
          <w:color w:val="000000" w:themeColor="text1"/>
          <w:lang w:val="en-US"/>
        </w:rPr>
        <w:t>e found</w:t>
      </w:r>
      <w:r w:rsidR="00CA4045">
        <w:rPr>
          <w:color w:val="000000" w:themeColor="text1"/>
          <w:lang w:val="en-US"/>
        </w:rPr>
        <w:t xml:space="preserve"> no significant correlation between the change in working memory </w:t>
      </w:r>
      <w:r w:rsidR="00AE71A9">
        <w:rPr>
          <w:color w:val="000000" w:themeColor="text1"/>
          <w:lang w:val="en-US"/>
        </w:rPr>
        <w:t xml:space="preserve">induced by anodal stimulation </w:t>
      </w:r>
      <w:r w:rsidR="00CA4045">
        <w:rPr>
          <w:color w:val="000000" w:themeColor="text1"/>
          <w:lang w:val="en-US"/>
        </w:rPr>
        <w:t xml:space="preserve">and </w:t>
      </w:r>
      <w:r w:rsidR="009E7699">
        <w:rPr>
          <w:color w:val="000000" w:themeColor="text1"/>
          <w:lang w:val="en-US"/>
        </w:rPr>
        <w:t xml:space="preserve">either </w:t>
      </w:r>
      <w:r w:rsidR="00CA4045">
        <w:rPr>
          <w:color w:val="000000" w:themeColor="text1"/>
          <w:lang w:val="en-US"/>
        </w:rPr>
        <w:t xml:space="preserve">the </w:t>
      </w:r>
      <w:r w:rsidR="009E470C">
        <w:rPr>
          <w:color w:val="000000" w:themeColor="text1"/>
          <w:lang w:val="en-US"/>
        </w:rPr>
        <w:t xml:space="preserve">behavioral </w:t>
      </w:r>
      <w:r w:rsidR="00103E1B">
        <w:rPr>
          <w:color w:val="000000" w:themeColor="text1"/>
          <w:lang w:val="en-US"/>
        </w:rPr>
        <w:t xml:space="preserve">change </w:t>
      </w:r>
      <w:r w:rsidR="00AB394B">
        <w:rPr>
          <w:color w:val="000000" w:themeColor="text1"/>
          <w:lang w:val="en-US"/>
        </w:rPr>
        <w:t xml:space="preserve">on lose-stay </w:t>
      </w:r>
      <w:r w:rsidR="00AE71A9">
        <w:rPr>
          <w:color w:val="000000" w:themeColor="text1"/>
          <w:lang w:val="en-US"/>
        </w:rPr>
        <w:t xml:space="preserve">induced by anodal stimulation </w:t>
      </w:r>
      <w:r w:rsidR="00596AC9" w:rsidRPr="00FC4716">
        <w:rPr>
          <w:iCs/>
          <w:lang w:val="en-US"/>
        </w:rPr>
        <w:t>(</w:t>
      </w:r>
      <w:r w:rsidR="00596AC9" w:rsidRPr="00887A9B">
        <w:rPr>
          <w:i/>
          <w:iCs/>
          <w:color w:val="000000" w:themeColor="text1"/>
          <w:lang w:val="en-US"/>
        </w:rPr>
        <w:t>r</w:t>
      </w:r>
      <w:r w:rsidR="00596AC9" w:rsidRPr="00887A9B">
        <w:rPr>
          <w:iCs/>
          <w:color w:val="000000" w:themeColor="text1"/>
          <w:lang w:val="en-US"/>
        </w:rPr>
        <w:t xml:space="preserve"> = .18, </w:t>
      </w:r>
      <w:r w:rsidR="00596AC9" w:rsidRPr="00887A9B">
        <w:rPr>
          <w:i/>
          <w:iCs/>
          <w:color w:val="000000" w:themeColor="text1"/>
          <w:lang w:val="en-US"/>
        </w:rPr>
        <w:t>p</w:t>
      </w:r>
      <w:r w:rsidR="00596AC9" w:rsidRPr="00887A9B">
        <w:rPr>
          <w:iCs/>
          <w:color w:val="000000" w:themeColor="text1"/>
          <w:lang w:val="en-US"/>
        </w:rPr>
        <w:t xml:space="preserve"> = .35</w:t>
      </w:r>
      <w:r w:rsidR="00596AC9" w:rsidRPr="00FC4716">
        <w:rPr>
          <w:lang w:val="en-US"/>
        </w:rPr>
        <w:t>)</w:t>
      </w:r>
      <w:r w:rsidR="00596AC9">
        <w:rPr>
          <w:lang w:val="en-US"/>
        </w:rPr>
        <w:t xml:space="preserve"> or the </w:t>
      </w:r>
      <w:r w:rsidR="001C3A3F">
        <w:rPr>
          <w:lang w:val="en-US"/>
        </w:rPr>
        <w:t>c</w:t>
      </w:r>
      <w:r w:rsidR="00AE71A9">
        <w:rPr>
          <w:lang w:val="en-US"/>
        </w:rPr>
        <w:t xml:space="preserve">hange in </w:t>
      </w:r>
      <w:r w:rsidR="0073342B">
        <w:rPr>
          <w:lang w:val="en-US"/>
        </w:rPr>
        <w:t xml:space="preserve">the </w:t>
      </w:r>
      <w:r w:rsidR="009E470C">
        <w:rPr>
          <w:lang w:val="en-US"/>
        </w:rPr>
        <w:t xml:space="preserve">modeling </w:t>
      </w:r>
      <w:r w:rsidR="00596AC9">
        <w:rPr>
          <w:lang w:val="en-US"/>
        </w:rPr>
        <w:t xml:space="preserve">parameter </w:t>
      </w:r>
      <w:r w:rsidR="005C4BE1" w:rsidRPr="00FC3CB6">
        <w:rPr>
          <w:lang w:val="en-US"/>
        </w:rPr>
        <w:sym w:font="Symbol" w:char="F061"/>
      </w:r>
      <w:r w:rsidR="005C4BE1" w:rsidRPr="00FC3CB6">
        <w:rPr>
          <w:vertAlign w:val="subscript"/>
          <w:lang w:val="en-US"/>
        </w:rPr>
        <w:t>uc</w:t>
      </w:r>
      <w:r w:rsidR="00015D86">
        <w:rPr>
          <w:lang w:val="en-US"/>
        </w:rPr>
        <w:t xml:space="preserve"> </w:t>
      </w:r>
      <w:r w:rsidR="00186E51">
        <w:rPr>
          <w:lang w:val="en-US"/>
        </w:rPr>
        <w:t>(</w:t>
      </w:r>
      <w:r w:rsidR="007C318F">
        <w:rPr>
          <w:lang w:val="en-US"/>
        </w:rPr>
        <w:sym w:font="Symbol" w:char="F072"/>
      </w:r>
      <w:r w:rsidR="005C4BE1" w:rsidRPr="005C4BE1">
        <w:rPr>
          <w:color w:val="000000" w:themeColor="text1"/>
          <w:lang w:val="en-US"/>
        </w:rPr>
        <w:t xml:space="preserve"> = -.</w:t>
      </w:r>
      <w:r w:rsidR="00E126DF">
        <w:rPr>
          <w:color w:val="000000" w:themeColor="text1"/>
          <w:lang w:val="en-US"/>
        </w:rPr>
        <w:t>09</w:t>
      </w:r>
      <w:r w:rsidR="005C4BE1" w:rsidRPr="005C4BE1">
        <w:rPr>
          <w:color w:val="000000" w:themeColor="text1"/>
          <w:lang w:val="en-US"/>
        </w:rPr>
        <w:t xml:space="preserve">, </w:t>
      </w:r>
      <w:r w:rsidR="005C4BE1" w:rsidRPr="005C4BE1">
        <w:rPr>
          <w:i/>
          <w:color w:val="000000" w:themeColor="text1"/>
          <w:lang w:val="en-US"/>
        </w:rPr>
        <w:t>p</w:t>
      </w:r>
      <w:r w:rsidR="005C4BE1" w:rsidRPr="005C4BE1">
        <w:rPr>
          <w:color w:val="000000" w:themeColor="text1"/>
          <w:lang w:val="en-US"/>
        </w:rPr>
        <w:t xml:space="preserve"> = .</w:t>
      </w:r>
      <w:r w:rsidR="00015D86">
        <w:rPr>
          <w:color w:val="000000" w:themeColor="text1"/>
          <w:lang w:val="en-US"/>
        </w:rPr>
        <w:t>64</w:t>
      </w:r>
      <w:r w:rsidR="00AC2213" w:rsidRPr="005C4BE1">
        <w:rPr>
          <w:color w:val="000000" w:themeColor="text1"/>
          <w:lang w:val="en-US"/>
        </w:rPr>
        <w:t>)</w:t>
      </w:r>
      <w:r w:rsidR="00596AC9" w:rsidRPr="005C4BE1">
        <w:rPr>
          <w:color w:val="000000" w:themeColor="text1"/>
          <w:lang w:val="en-US"/>
        </w:rPr>
        <w:t xml:space="preserve"> </w:t>
      </w:r>
      <w:r w:rsidR="00596AC9">
        <w:rPr>
          <w:lang w:val="en-US"/>
        </w:rPr>
        <w:t>i</w:t>
      </w:r>
      <w:r w:rsidR="00CA4045">
        <w:rPr>
          <w:color w:val="000000" w:themeColor="text1"/>
          <w:lang w:val="en-US"/>
        </w:rPr>
        <w:t>n the a</w:t>
      </w:r>
      <w:r w:rsidR="00671DFF">
        <w:rPr>
          <w:color w:val="000000" w:themeColor="text1"/>
          <w:lang w:val="en-US"/>
        </w:rPr>
        <w:t>-</w:t>
      </w:r>
      <w:r w:rsidR="00CA4045">
        <w:rPr>
          <w:color w:val="000000" w:themeColor="text1"/>
          <w:lang w:val="en-US"/>
        </w:rPr>
        <w:t>tDCS group</w:t>
      </w:r>
      <w:r w:rsidR="00AC2213">
        <w:rPr>
          <w:color w:val="000000" w:themeColor="text1"/>
          <w:lang w:val="en-US"/>
        </w:rPr>
        <w:t>.</w:t>
      </w:r>
      <w:r w:rsidR="00CA4045">
        <w:rPr>
          <w:color w:val="000000" w:themeColor="text1"/>
          <w:lang w:val="en-US"/>
        </w:rPr>
        <w:t xml:space="preserve"> </w:t>
      </w:r>
      <w:r>
        <w:rPr>
          <w:lang w:val="en-US"/>
        </w:rPr>
        <w:t xml:space="preserve">We observed no significant effects </w:t>
      </w:r>
      <w:r w:rsidR="003A2D87">
        <w:rPr>
          <w:lang w:val="en-US"/>
        </w:rPr>
        <w:t>regarding</w:t>
      </w:r>
      <w:r>
        <w:rPr>
          <w:lang w:val="en-US"/>
        </w:rPr>
        <w:t xml:space="preserve"> cognitive speed </w:t>
      </w:r>
      <w:r w:rsidR="00386A7F">
        <w:rPr>
          <w:lang w:val="en-US"/>
        </w:rPr>
        <w:t>as measured with the Digit Symbol Substitution Test</w:t>
      </w:r>
      <w:r w:rsidR="00051289">
        <w:rPr>
          <w:lang w:val="en-US"/>
        </w:rPr>
        <w:t xml:space="preserve"> (all </w:t>
      </w:r>
      <w:r w:rsidR="00051289" w:rsidRPr="004A3AF8">
        <w:rPr>
          <w:i/>
          <w:lang w:val="en-US"/>
        </w:rPr>
        <w:t>p</w:t>
      </w:r>
      <w:r w:rsidR="00051289">
        <w:rPr>
          <w:lang w:val="en-US"/>
        </w:rPr>
        <w:t>-values &gt; .70)</w:t>
      </w:r>
      <w:r>
        <w:rPr>
          <w:lang w:val="en-US"/>
        </w:rPr>
        <w:t>.</w:t>
      </w:r>
      <w:r w:rsidR="001C3A3F">
        <w:rPr>
          <w:lang w:val="en-US"/>
        </w:rPr>
        <w:t xml:space="preserve"> </w:t>
      </w:r>
    </w:p>
    <w:p w14:paraId="137EF093" w14:textId="3DC74FCD" w:rsidR="00920125" w:rsidRPr="000917C5" w:rsidRDefault="005356A9" w:rsidP="00B662EE">
      <w:pPr>
        <w:widowControl w:val="0"/>
        <w:spacing w:line="480" w:lineRule="auto"/>
        <w:jc w:val="both"/>
        <w:rPr>
          <w:sz w:val="28"/>
          <w:szCs w:val="28"/>
          <w:lang w:val="en-US"/>
        </w:rPr>
      </w:pPr>
      <w:r w:rsidRPr="00FC4716">
        <w:rPr>
          <w:b/>
          <w:lang w:val="en-US"/>
        </w:rPr>
        <w:br w:type="page"/>
      </w:r>
      <w:r w:rsidR="00D67469" w:rsidRPr="000917C5">
        <w:rPr>
          <w:b/>
          <w:sz w:val="28"/>
          <w:szCs w:val="28"/>
          <w:lang w:val="en-US"/>
        </w:rPr>
        <w:lastRenderedPageBreak/>
        <w:t>Discussion</w:t>
      </w:r>
    </w:p>
    <w:p w14:paraId="2EC43CA7" w14:textId="255A06D4" w:rsidR="007F5736" w:rsidRDefault="00B37DA6" w:rsidP="00B662EE">
      <w:pPr>
        <w:widowControl w:val="0"/>
        <w:spacing w:line="480" w:lineRule="auto"/>
        <w:jc w:val="both"/>
        <w:outlineLvl w:val="0"/>
        <w:rPr>
          <w:lang w:val="en-US"/>
        </w:rPr>
      </w:pPr>
      <w:r>
        <w:rPr>
          <w:lang w:val="en-US"/>
        </w:rPr>
        <w:t xml:space="preserve">In the </w:t>
      </w:r>
      <w:r w:rsidR="00246D9B">
        <w:rPr>
          <w:lang w:val="en-US"/>
        </w:rPr>
        <w:t xml:space="preserve">present </w:t>
      </w:r>
      <w:r>
        <w:rPr>
          <w:lang w:val="en-US"/>
        </w:rPr>
        <w:t xml:space="preserve">study, </w:t>
      </w:r>
      <w:r w:rsidR="00592837">
        <w:rPr>
          <w:lang w:val="en-US"/>
        </w:rPr>
        <w:t xml:space="preserve">we </w:t>
      </w:r>
      <w:r w:rsidR="000C7D2D">
        <w:rPr>
          <w:lang w:val="en-US"/>
        </w:rPr>
        <w:t>examined</w:t>
      </w:r>
      <w:r w:rsidR="007031A9">
        <w:rPr>
          <w:lang w:val="en-US"/>
        </w:rPr>
        <w:t xml:space="preserve"> the effect of tDCS o</w:t>
      </w:r>
      <w:r w:rsidR="007B70EE">
        <w:rPr>
          <w:lang w:val="en-US"/>
        </w:rPr>
        <w:t>ver</w:t>
      </w:r>
      <w:r w:rsidR="007031A9">
        <w:rPr>
          <w:lang w:val="en-US"/>
        </w:rPr>
        <w:t xml:space="preserve"> the mPFC on </w:t>
      </w:r>
      <w:r w:rsidR="00EB62FA">
        <w:rPr>
          <w:lang w:val="en-US"/>
        </w:rPr>
        <w:t xml:space="preserve">reward-based </w:t>
      </w:r>
      <w:r w:rsidR="003F1B7E">
        <w:rPr>
          <w:lang w:val="en-US"/>
        </w:rPr>
        <w:t xml:space="preserve">reversal learning </w:t>
      </w:r>
      <w:r w:rsidR="00EB62FA">
        <w:rPr>
          <w:lang w:val="en-US"/>
        </w:rPr>
        <w:t xml:space="preserve">in healthy adults. </w:t>
      </w:r>
      <w:r w:rsidR="00AC40E2">
        <w:rPr>
          <w:lang w:val="en-US"/>
        </w:rPr>
        <w:t xml:space="preserve">We observed that </w:t>
      </w:r>
      <w:r w:rsidR="00D0166F">
        <w:rPr>
          <w:lang w:val="en-US"/>
        </w:rPr>
        <w:t xml:space="preserve">anodal tDCS </w:t>
      </w:r>
      <w:r w:rsidR="006F2F3F">
        <w:rPr>
          <w:lang w:val="en-US"/>
        </w:rPr>
        <w:t>modified</w:t>
      </w:r>
      <w:r w:rsidR="00D0166F">
        <w:rPr>
          <w:lang w:val="en-US"/>
        </w:rPr>
        <w:t xml:space="preserve"> </w:t>
      </w:r>
      <w:r w:rsidR="00F45538">
        <w:rPr>
          <w:lang w:val="en-US"/>
        </w:rPr>
        <w:t>participants’</w:t>
      </w:r>
      <w:r w:rsidR="004122FF">
        <w:rPr>
          <w:lang w:val="en-US"/>
        </w:rPr>
        <w:t xml:space="preserve"> </w:t>
      </w:r>
      <w:r w:rsidR="005C2A9C">
        <w:rPr>
          <w:lang w:val="en-US"/>
        </w:rPr>
        <w:t xml:space="preserve">behavioral adaption such that </w:t>
      </w:r>
      <w:r w:rsidR="00F45538">
        <w:rPr>
          <w:lang w:val="en-US"/>
        </w:rPr>
        <w:t>participants showed an increased tendency to switch after punishments</w:t>
      </w:r>
      <w:r w:rsidR="005C2A9C">
        <w:rPr>
          <w:lang w:val="en-US"/>
        </w:rPr>
        <w:t>.</w:t>
      </w:r>
      <w:r w:rsidR="00890131" w:rsidRPr="00890131">
        <w:rPr>
          <w:lang w:val="en-US"/>
        </w:rPr>
        <w:t xml:space="preserve"> </w:t>
      </w:r>
      <w:r w:rsidR="005C2A9C">
        <w:rPr>
          <w:lang w:val="en-US"/>
        </w:rPr>
        <w:t>Our RL model accounted for this effect by</w:t>
      </w:r>
      <w:r w:rsidR="001B089B">
        <w:rPr>
          <w:lang w:val="en-US"/>
        </w:rPr>
        <w:t xml:space="preserve"> </w:t>
      </w:r>
      <w:r w:rsidR="00890131">
        <w:rPr>
          <w:lang w:val="en-US"/>
        </w:rPr>
        <w:t xml:space="preserve">enhanced learning about the respective unchosen choice option </w:t>
      </w:r>
      <w:r w:rsidR="00F45538">
        <w:rPr>
          <w:lang w:val="en-US"/>
        </w:rPr>
        <w:t>under anodal tDCS compared to sham stimulation</w:t>
      </w:r>
      <w:r w:rsidR="00AD7D3A">
        <w:rPr>
          <w:lang w:val="en-US"/>
        </w:rPr>
        <w:t xml:space="preserve">. </w:t>
      </w:r>
      <w:r w:rsidR="00F45538">
        <w:rPr>
          <w:lang w:val="en-US"/>
        </w:rPr>
        <w:t>In contrast, we observed no behavioral effect</w:t>
      </w:r>
      <w:r w:rsidR="00AD7D3A">
        <w:rPr>
          <w:lang w:val="en-US"/>
        </w:rPr>
        <w:t xml:space="preserve"> for cathodal tDCS compared to sham stimulation</w:t>
      </w:r>
      <w:r w:rsidR="00F45538">
        <w:rPr>
          <w:lang w:val="en-US"/>
        </w:rPr>
        <w:t xml:space="preserve">. </w:t>
      </w:r>
    </w:p>
    <w:p w14:paraId="4A63488D" w14:textId="77777777" w:rsidR="00400F50" w:rsidRDefault="00400F50" w:rsidP="00B662EE">
      <w:pPr>
        <w:widowControl w:val="0"/>
        <w:spacing w:line="480" w:lineRule="auto"/>
        <w:jc w:val="both"/>
        <w:outlineLvl w:val="0"/>
        <w:rPr>
          <w:lang w:val="en-US"/>
        </w:rPr>
      </w:pPr>
    </w:p>
    <w:p w14:paraId="15E68606" w14:textId="03D699B4" w:rsidR="00DE7791" w:rsidRDefault="00DC21F7" w:rsidP="00B662EE">
      <w:pPr>
        <w:widowControl w:val="0"/>
        <w:spacing w:line="480" w:lineRule="auto"/>
        <w:jc w:val="both"/>
        <w:outlineLvl w:val="0"/>
        <w:rPr>
          <w:lang w:val="en-US"/>
        </w:rPr>
      </w:pPr>
      <w:r>
        <w:rPr>
          <w:lang w:val="en-US"/>
        </w:rPr>
        <w:t>W</w:t>
      </w:r>
      <w:r w:rsidR="007D11BE">
        <w:rPr>
          <w:lang w:val="en-US"/>
        </w:rPr>
        <w:t>e observed</w:t>
      </w:r>
      <w:r w:rsidR="00165957">
        <w:rPr>
          <w:lang w:val="en-US"/>
        </w:rPr>
        <w:t xml:space="preserve"> no significant differences </w:t>
      </w:r>
      <w:r>
        <w:rPr>
          <w:lang w:val="en-US"/>
        </w:rPr>
        <w:t>regarding</w:t>
      </w:r>
      <w:r w:rsidR="00165957">
        <w:rPr>
          <w:lang w:val="en-US"/>
        </w:rPr>
        <w:t xml:space="preserve"> correct choices between stimulation</w:t>
      </w:r>
      <w:r w:rsidR="00400F50">
        <w:rPr>
          <w:lang w:val="en-US"/>
        </w:rPr>
        <w:t xml:space="preserve"> conditions</w:t>
      </w:r>
      <w:r w:rsidR="007D11BE">
        <w:rPr>
          <w:lang w:val="en-US"/>
        </w:rPr>
        <w:t>,</w:t>
      </w:r>
      <w:r w:rsidR="00165957">
        <w:rPr>
          <w:lang w:val="en-US"/>
        </w:rPr>
        <w:t xml:space="preserve"> </w:t>
      </w:r>
      <w:r>
        <w:rPr>
          <w:lang w:val="en-US"/>
        </w:rPr>
        <w:t xml:space="preserve">but </w:t>
      </w:r>
      <w:r w:rsidR="007D11BE">
        <w:rPr>
          <w:lang w:val="en-US"/>
        </w:rPr>
        <w:t xml:space="preserve">we found </w:t>
      </w:r>
      <w:r w:rsidR="00165957">
        <w:rPr>
          <w:lang w:val="en-US"/>
        </w:rPr>
        <w:t>a feedback-specific effect</w:t>
      </w:r>
      <w:r w:rsidR="007D11BE">
        <w:rPr>
          <w:lang w:val="en-US"/>
        </w:rPr>
        <w:t xml:space="preserve"> on stay-behavior in the a</w:t>
      </w:r>
      <w:r w:rsidR="00671DFF">
        <w:rPr>
          <w:lang w:val="en-US"/>
        </w:rPr>
        <w:t>-</w:t>
      </w:r>
      <w:r w:rsidR="007D11BE">
        <w:rPr>
          <w:lang w:val="en-US"/>
        </w:rPr>
        <w:t>tDCS group.</w:t>
      </w:r>
      <w:r>
        <w:rPr>
          <w:lang w:val="en-US"/>
        </w:rPr>
        <w:t xml:space="preserve"> </w:t>
      </w:r>
      <w:r w:rsidR="001C168E">
        <w:rPr>
          <w:lang w:val="en-US"/>
        </w:rPr>
        <w:t>Thus, d</w:t>
      </w:r>
      <w:r w:rsidR="005C2A9C">
        <w:rPr>
          <w:lang w:val="en-US"/>
        </w:rPr>
        <w:t>espite the effect on feedback-based behavior</w:t>
      </w:r>
      <w:r>
        <w:rPr>
          <w:lang w:val="en-US"/>
        </w:rPr>
        <w:t xml:space="preserve">, tDCS did </w:t>
      </w:r>
      <w:r w:rsidR="00B62417">
        <w:rPr>
          <w:lang w:val="en-US"/>
        </w:rPr>
        <w:t>not have a</w:t>
      </w:r>
      <w:r w:rsidR="005C2A9C">
        <w:rPr>
          <w:lang w:val="en-US"/>
        </w:rPr>
        <w:t xml:space="preserve">n </w:t>
      </w:r>
      <w:r w:rsidR="00B2194A">
        <w:rPr>
          <w:lang w:val="en-US"/>
        </w:rPr>
        <w:t xml:space="preserve">effect </w:t>
      </w:r>
      <w:r w:rsidR="005C2A9C">
        <w:rPr>
          <w:lang w:val="en-US"/>
        </w:rPr>
        <w:t xml:space="preserve">to </w:t>
      </w:r>
      <w:r w:rsidR="00E105A2">
        <w:rPr>
          <w:lang w:val="en-US"/>
        </w:rPr>
        <w:t xml:space="preserve">such </w:t>
      </w:r>
      <w:r w:rsidR="00B2194A">
        <w:rPr>
          <w:lang w:val="en-US"/>
        </w:rPr>
        <w:t xml:space="preserve">an extent that </w:t>
      </w:r>
      <w:r w:rsidR="00E105A2">
        <w:rPr>
          <w:lang w:val="en-US"/>
        </w:rPr>
        <w:t xml:space="preserve">overall </w:t>
      </w:r>
      <w:r w:rsidR="00B2194A">
        <w:rPr>
          <w:lang w:val="en-US"/>
        </w:rPr>
        <w:t>performance</w:t>
      </w:r>
      <w:r w:rsidR="00A27A2D">
        <w:rPr>
          <w:lang w:val="en-US"/>
        </w:rPr>
        <w:t xml:space="preserve"> was changed</w:t>
      </w:r>
      <w:r w:rsidR="00E105A2">
        <w:rPr>
          <w:lang w:val="en-US"/>
        </w:rPr>
        <w:t>.</w:t>
      </w:r>
      <w:r w:rsidR="006E72F5">
        <w:rPr>
          <w:lang w:val="en-US"/>
        </w:rPr>
        <w:t xml:space="preserve"> </w:t>
      </w:r>
      <w:r w:rsidR="0082490F">
        <w:rPr>
          <w:lang w:val="en-US"/>
        </w:rPr>
        <w:t>This may be due to the investigated sample of largely high-educated</w:t>
      </w:r>
      <w:r w:rsidR="004E377E">
        <w:rPr>
          <w:lang w:val="en-US"/>
        </w:rPr>
        <w:t xml:space="preserve"> </w:t>
      </w:r>
      <w:r w:rsidR="0082490F">
        <w:rPr>
          <w:lang w:val="en-US"/>
        </w:rPr>
        <w:t>participants</w:t>
      </w:r>
      <w:r w:rsidR="001C168E">
        <w:rPr>
          <w:lang w:val="en-US"/>
        </w:rPr>
        <w:t>,</w:t>
      </w:r>
      <w:r w:rsidR="0082490F">
        <w:rPr>
          <w:lang w:val="en-US"/>
        </w:rPr>
        <w:t xml:space="preserve"> </w:t>
      </w:r>
      <w:r w:rsidR="00632758">
        <w:rPr>
          <w:lang w:val="en-US"/>
        </w:rPr>
        <w:t xml:space="preserve">who </w:t>
      </w:r>
      <w:r w:rsidR="0082490F">
        <w:rPr>
          <w:lang w:val="en-US"/>
        </w:rPr>
        <w:t xml:space="preserve">performed the task very well. </w:t>
      </w:r>
      <w:r w:rsidR="00E105A2">
        <w:rPr>
          <w:lang w:val="en-US"/>
        </w:rPr>
        <w:t>Anodal tDCS</w:t>
      </w:r>
      <w:r w:rsidR="00B2194A">
        <w:rPr>
          <w:lang w:val="en-US"/>
        </w:rPr>
        <w:t xml:space="preserve"> rather induced a subtle </w:t>
      </w:r>
      <w:r w:rsidR="005C2A9C">
        <w:rPr>
          <w:lang w:val="en-US"/>
        </w:rPr>
        <w:t xml:space="preserve">but highly specific </w:t>
      </w:r>
      <w:r w:rsidR="00E105A2">
        <w:rPr>
          <w:lang w:val="en-US"/>
        </w:rPr>
        <w:t>alteration</w:t>
      </w:r>
      <w:r w:rsidR="00B2194A">
        <w:rPr>
          <w:lang w:val="en-US"/>
        </w:rPr>
        <w:t xml:space="preserve"> o</w:t>
      </w:r>
      <w:r w:rsidR="00A27A2D">
        <w:rPr>
          <w:lang w:val="en-US"/>
        </w:rPr>
        <w:t>f</w:t>
      </w:r>
      <w:r w:rsidR="00B2194A">
        <w:rPr>
          <w:lang w:val="en-US"/>
        </w:rPr>
        <w:t xml:space="preserve"> how participants </w:t>
      </w:r>
      <w:r w:rsidR="00E105A2" w:rsidRPr="00EA12D4">
        <w:rPr>
          <w:lang w:val="en-US"/>
        </w:rPr>
        <w:t>accomplished</w:t>
      </w:r>
      <w:r w:rsidR="00B2194A" w:rsidRPr="00EA12D4">
        <w:rPr>
          <w:lang w:val="en-US"/>
        </w:rPr>
        <w:t xml:space="preserve"> the task</w:t>
      </w:r>
      <w:r w:rsidR="00632758">
        <w:rPr>
          <w:lang w:val="en-US"/>
        </w:rPr>
        <w:t xml:space="preserve"> by inducing reduced lose-stay behavior</w:t>
      </w:r>
      <w:r w:rsidR="00B2194A" w:rsidRPr="00EA12D4">
        <w:rPr>
          <w:lang w:val="en-US"/>
        </w:rPr>
        <w:t xml:space="preserve">. </w:t>
      </w:r>
      <w:r w:rsidR="00DE7791">
        <w:rPr>
          <w:lang w:val="en-US"/>
        </w:rPr>
        <w:t>Comparison of computational parameters between the sham and anodal condition revealed an underlying process: increased updat</w:t>
      </w:r>
      <w:r w:rsidR="00DE6D22">
        <w:rPr>
          <w:lang w:val="en-US"/>
        </w:rPr>
        <w:t>ing</w:t>
      </w:r>
      <w:r w:rsidR="00DE7791">
        <w:rPr>
          <w:lang w:val="en-US"/>
        </w:rPr>
        <w:t xml:space="preserve"> of the unchosen choice option. We interpret this as an increase of inference about the alternative choice option under anodal stimulation. After a punishment, a higher parameter </w:t>
      </w:r>
      <w:r w:rsidR="00DE7791">
        <w:rPr>
          <w:lang w:val="en-US"/>
        </w:rPr>
        <w:sym w:font="Symbol" w:char="F06B"/>
      </w:r>
      <w:r w:rsidR="00DE7791">
        <w:rPr>
          <w:lang w:val="en-US"/>
        </w:rPr>
        <w:t xml:space="preserve"> determines a sharper increase</w:t>
      </w:r>
      <w:r w:rsidR="00E2588E">
        <w:rPr>
          <w:lang w:val="en-US"/>
        </w:rPr>
        <w:t>d</w:t>
      </w:r>
      <w:r w:rsidR="00DE7791">
        <w:rPr>
          <w:lang w:val="en-US"/>
        </w:rPr>
        <w:t xml:space="preserve"> value for the unchosen choice option, thus, the forgone rewarding option becomes more attractive. Put differently, with a higher </w:t>
      </w:r>
      <w:r w:rsidR="00DE7791">
        <w:rPr>
          <w:lang w:val="en-US"/>
        </w:rPr>
        <w:sym w:font="Symbol" w:char="F06B"/>
      </w:r>
      <w:r w:rsidR="00DE7791">
        <w:rPr>
          <w:lang w:val="en-US"/>
        </w:rPr>
        <w:t xml:space="preserve"> an agent becomes more sensitive to negative feedback through consideration of reward at the alternative choice, which results in an enhanced propensity to switch choices after punishments. At the same time, a higher </w:t>
      </w:r>
      <w:r w:rsidR="00DE7791">
        <w:rPr>
          <w:lang w:val="en-US"/>
        </w:rPr>
        <w:sym w:font="Symbol" w:char="F06B"/>
      </w:r>
      <w:r w:rsidR="00DE7791">
        <w:rPr>
          <w:lang w:val="en-US"/>
        </w:rPr>
        <w:t xml:space="preserve"> </w:t>
      </w:r>
      <w:r w:rsidR="00DE6D22">
        <w:rPr>
          <w:lang w:val="en-US"/>
        </w:rPr>
        <w:t>s</w:t>
      </w:r>
      <w:r w:rsidR="00DE7791">
        <w:rPr>
          <w:lang w:val="en-US"/>
        </w:rPr>
        <w:t>hould also lead to a propensity to stay more after rewards. However, in the present study, we found no significant difference regarding ‘win-stay’ in the a</w:t>
      </w:r>
      <w:r w:rsidR="009D1348">
        <w:rPr>
          <w:lang w:val="en-US"/>
        </w:rPr>
        <w:t>-</w:t>
      </w:r>
      <w:r w:rsidR="00DE7791">
        <w:rPr>
          <w:lang w:val="en-US"/>
        </w:rPr>
        <w:t xml:space="preserve">tDCS group, although participants descriptively stayed more after rewards under anodal stimulation. However, win-stay is overall </w:t>
      </w:r>
      <w:r w:rsidR="00DE7791">
        <w:rPr>
          <w:lang w:val="en-US"/>
        </w:rPr>
        <w:lastRenderedPageBreak/>
        <w:t>very high</w:t>
      </w:r>
      <w:r w:rsidR="001609F2">
        <w:rPr>
          <w:lang w:val="en-US"/>
        </w:rPr>
        <w:t>,</w:t>
      </w:r>
      <w:r w:rsidR="00DE7791">
        <w:rPr>
          <w:lang w:val="en-US"/>
        </w:rPr>
        <w:t xml:space="preserve"> rendering it unlikely to detect within-subject stimulation changes. </w:t>
      </w:r>
    </w:p>
    <w:p w14:paraId="4DCBF752" w14:textId="77777777" w:rsidR="00C164B3" w:rsidRPr="001609F2" w:rsidRDefault="00C164B3" w:rsidP="00B662EE">
      <w:pPr>
        <w:widowControl w:val="0"/>
        <w:spacing w:line="480" w:lineRule="auto"/>
        <w:jc w:val="both"/>
        <w:outlineLvl w:val="0"/>
        <w:rPr>
          <w:lang w:val="en-US"/>
        </w:rPr>
      </w:pPr>
    </w:p>
    <w:p w14:paraId="3FAFA843" w14:textId="6F5F8984" w:rsidR="00DE7791" w:rsidRDefault="00AB662D" w:rsidP="00B662EE">
      <w:pPr>
        <w:widowControl w:val="0"/>
        <w:spacing w:line="480" w:lineRule="auto"/>
        <w:jc w:val="both"/>
        <w:outlineLvl w:val="0"/>
        <w:rPr>
          <w:lang w:val="en-US"/>
        </w:rPr>
      </w:pPr>
      <w:r>
        <w:rPr>
          <w:lang w:val="en-US"/>
        </w:rPr>
        <w:t xml:space="preserve">A study by Beharelle </w:t>
      </w:r>
      <w:r w:rsidR="005C2A9C">
        <w:rPr>
          <w:lang w:val="en-US"/>
        </w:rPr>
        <w:t>et al.</w:t>
      </w:r>
      <w:r>
        <w:rPr>
          <w:lang w:val="en-US"/>
        </w:rPr>
        <w:t xml:space="preserve"> </w:t>
      </w:r>
      <w:r>
        <w:rPr>
          <w:lang w:val="en-US"/>
        </w:rPr>
        <w:fldChar w:fldCharType="begin" w:fldLock="1"/>
      </w:r>
      <w:r w:rsidR="004B6EB8">
        <w:rPr>
          <w:lang w:val="en-US"/>
        </w:rPr>
        <w:instrText>ADDIN CSL_CITATION {"citationItems":[{"id":"ITEM-1","itemData":{"DOI":"10.1523/JNEUROSCI.2322-15.2015","ISBN":"0270-6474","ISSN":"0270-6474","PMID":"26511245","abstract":"Optimal behavior requires striking a balance between exploiting tried-and-true options or exploring new possibilities. Neuroimaging studies have identified different brain regions in humans where neural activity is correlated with exploratory or exploitative behavior, but it is unclear whether this activity directly implements these choices or simply reflects a byproduct of the behavior. Moreover, it remains unknown whether arbitrating between exploration and exploitation can be influenced with exogenous methods, such as brain stimulation. In our study, we addressed these questions by selectively upregulating and downregulating neuronal excitability with anodal or cathodal transcranial direct current stimulation over right frontopolar cortex during a reward-learning task. This caused participants to make slower, more exploratory or faster, more exploitative decisions, respectively. Bayesian computational modeling revealed that stimulation affected how much participants took both expected and obtained rewards into account when choosing to exploit or explore: Cathodal stimulation resulted in an increased focus on the option expected to yield the highest payout, whereas anodal stimulation led to choices that were less influenced by anticipated payoff magnitudes and were more driven by recent negative reward prediction errors. These findings suggest that exploration is triggered by a neural mechanism that is sensitive to prior less-than-expected choice outcomes and thus pushes people to seek out alternative courses of action. Together, our findings establish a parsimonious neurobiological mechanism that causes exploration and exploitation, and they provide new insights into the choice features used by this mechanism to direct decision-making. SIGNIFICANCE STATEMENT We often must choose whether to try something new (exploration) or stick with a proven strategy (exploitation). Balancing this trade-off is important for survival and growth across species because, without exploration, we would perseverate with the same strategies and never discover better options. Which brain mechanisms are responsible for our ability to make these decisions? We show that applying different types of noninvasive brain stimulation over frontopolar cortex causes participants to explore more or less in uncertain environments. These changes in exploration reflect how much participants focus on expected payoffs and on memory of recent disappointments. Thus, our results characterize a …","author":[{"dropping-particle":"","family":"Raja Beharelle","given":"A","non-dropping-particle":"","parse-names":false,"suffix":""},{"dropping-particle":"","family":"Polania","given":"R","non-dropping-particle":"","parse-names":false,"suffix":""},{"dropping-particle":"","family":"Hare","given":"T A","non-dropping-particle":"","parse-names":false,"suffix":""},{"dropping-particle":"","family":"Ruff","given":"C C","non-dropping-particle":"","parse-names":false,"suffix":""}],"container-title":"Journal of Neuroscience","id":"ITEM-1","issue":"43","issued":{"date-parts":[["2015"]]},"page":"14544-14556","title":"Transcranial Stimulation over Frontopolar Cortex Elucidates the Choice Attributes and Neural Mechanisms Used to Resolve Exploration-Exploitation Trade-Offs","type":"article-journal","volume":"35"},"uris":["http://www.mendeley.com/documents/?uuid=c8f559a0-c7e1-40bd-a519-937d56bf3f63"]}],"mendeley":{"formattedCitation":"(Raja Beharelle et al., 2015)","manualFormatting":"(Beharelle et al., 2015)","plainTextFormattedCitation":"(Raja Beharelle et al., 2015)","previouslyFormattedCitation":"(Raja Beharelle et al., 2015)"},"properties":{"noteIndex":0},"schema":"https://github.com/citation-style-language/schema/raw/master/csl-citation.json"}</w:instrText>
      </w:r>
      <w:r>
        <w:rPr>
          <w:lang w:val="en-US"/>
        </w:rPr>
        <w:fldChar w:fldCharType="separate"/>
      </w:r>
      <w:r w:rsidRPr="002C28F3">
        <w:rPr>
          <w:noProof/>
          <w:lang w:val="en-US"/>
        </w:rPr>
        <w:t>(Beharelle et al., 2015)</w:t>
      </w:r>
      <w:r>
        <w:rPr>
          <w:lang w:val="en-US"/>
        </w:rPr>
        <w:fldChar w:fldCharType="end"/>
      </w:r>
      <w:r>
        <w:rPr>
          <w:lang w:val="en-US"/>
        </w:rPr>
        <w:t xml:space="preserve"> showed that tDCS over the right frontopolar cortex altered the offset between exploration and exploitation during a reward-based decision-making task. </w:t>
      </w:r>
      <w:r w:rsidR="001C0611">
        <w:rPr>
          <w:lang w:val="en-US"/>
        </w:rPr>
        <w:t>Interestingly, t</w:t>
      </w:r>
      <w:r>
        <w:rPr>
          <w:lang w:val="en-US"/>
        </w:rPr>
        <w:t xml:space="preserve">he placement of the electrodes was </w:t>
      </w:r>
      <w:r w:rsidR="0031607D">
        <w:rPr>
          <w:lang w:val="en-US"/>
        </w:rPr>
        <w:t>rather</w:t>
      </w:r>
      <w:r>
        <w:rPr>
          <w:lang w:val="en-US"/>
        </w:rPr>
        <w:t xml:space="preserve"> similar to our study. </w:t>
      </w:r>
      <w:r w:rsidR="00C870FE">
        <w:rPr>
          <w:lang w:val="en-US"/>
        </w:rPr>
        <w:t>T</w:t>
      </w:r>
      <w:r>
        <w:rPr>
          <w:lang w:val="en-US"/>
        </w:rPr>
        <w:t xml:space="preserve">hey found that anodal tDCS lead to </w:t>
      </w:r>
      <w:r w:rsidRPr="00DE49CD">
        <w:rPr>
          <w:lang w:val="en-US"/>
        </w:rPr>
        <w:t>higher sensitivity to recent negative P</w:t>
      </w:r>
      <w:r w:rsidR="00637B98">
        <w:rPr>
          <w:lang w:val="en-US"/>
        </w:rPr>
        <w:t>E</w:t>
      </w:r>
      <w:r w:rsidRPr="00DE49CD">
        <w:rPr>
          <w:lang w:val="en-US"/>
        </w:rPr>
        <w:t>s</w:t>
      </w:r>
      <w:r w:rsidR="00637B98">
        <w:rPr>
          <w:lang w:val="en-US"/>
        </w:rPr>
        <w:t xml:space="preserve"> on </w:t>
      </w:r>
      <w:r w:rsidR="002F2206">
        <w:rPr>
          <w:lang w:val="en-US"/>
        </w:rPr>
        <w:t>exploitative choices</w:t>
      </w:r>
      <w:r w:rsidRPr="00DE49CD">
        <w:rPr>
          <w:lang w:val="en-US"/>
        </w:rPr>
        <w:t xml:space="preserve">, </w:t>
      </w:r>
      <w:r w:rsidR="00263701">
        <w:rPr>
          <w:lang w:val="en-US"/>
        </w:rPr>
        <w:t>resulting in p</w:t>
      </w:r>
      <w:r w:rsidRPr="00DE49CD">
        <w:rPr>
          <w:lang w:val="en-US"/>
        </w:rPr>
        <w:t xml:space="preserve">articipants </w:t>
      </w:r>
      <w:r w:rsidR="00263701">
        <w:rPr>
          <w:lang w:val="en-US"/>
        </w:rPr>
        <w:t xml:space="preserve">more likely </w:t>
      </w:r>
      <w:r w:rsidR="00637B98">
        <w:rPr>
          <w:lang w:val="en-US"/>
        </w:rPr>
        <w:t xml:space="preserve">to </w:t>
      </w:r>
      <w:r w:rsidRPr="00DE49CD">
        <w:rPr>
          <w:lang w:val="en-US"/>
        </w:rPr>
        <w:t xml:space="preserve">explore </w:t>
      </w:r>
      <w:r w:rsidR="002F2206">
        <w:rPr>
          <w:lang w:val="en-US"/>
        </w:rPr>
        <w:t xml:space="preserve">and choose </w:t>
      </w:r>
      <w:r w:rsidR="00637B98">
        <w:rPr>
          <w:lang w:val="en-US"/>
        </w:rPr>
        <w:t xml:space="preserve">one of two </w:t>
      </w:r>
      <w:r w:rsidRPr="00D57353">
        <w:rPr>
          <w:lang w:val="en-US"/>
        </w:rPr>
        <w:t xml:space="preserve">alternative options. </w:t>
      </w:r>
      <w:r w:rsidR="006C790A">
        <w:rPr>
          <w:lang w:val="en-US"/>
        </w:rPr>
        <w:t>Intuitively</w:t>
      </w:r>
      <w:r w:rsidR="00A10C0A">
        <w:rPr>
          <w:lang w:val="en-US"/>
        </w:rPr>
        <w:t>,</w:t>
      </w:r>
      <w:r w:rsidR="009E5DF8">
        <w:rPr>
          <w:lang w:val="en-US"/>
        </w:rPr>
        <w:t xml:space="preserve"> </w:t>
      </w:r>
      <w:r w:rsidR="00823657">
        <w:rPr>
          <w:lang w:val="en-US"/>
        </w:rPr>
        <w:t>th</w:t>
      </w:r>
      <w:r w:rsidR="00CC7888">
        <w:rPr>
          <w:lang w:val="en-US"/>
        </w:rPr>
        <w:t>is</w:t>
      </w:r>
      <w:r w:rsidR="00823657">
        <w:rPr>
          <w:lang w:val="en-US"/>
        </w:rPr>
        <w:t xml:space="preserve"> finding</w:t>
      </w:r>
      <w:r>
        <w:rPr>
          <w:lang w:val="en-US"/>
        </w:rPr>
        <w:t xml:space="preserve"> fits quite </w:t>
      </w:r>
      <w:r w:rsidR="006C790A">
        <w:rPr>
          <w:lang w:val="en-US"/>
        </w:rPr>
        <w:t>well</w:t>
      </w:r>
      <w:r>
        <w:rPr>
          <w:lang w:val="en-US"/>
        </w:rPr>
        <w:t xml:space="preserve"> to our </w:t>
      </w:r>
      <w:r w:rsidR="00823657">
        <w:rPr>
          <w:lang w:val="en-US"/>
        </w:rPr>
        <w:t xml:space="preserve">behavioral </w:t>
      </w:r>
      <w:r>
        <w:rPr>
          <w:lang w:val="en-US"/>
        </w:rPr>
        <w:t>finding</w:t>
      </w:r>
      <w:r w:rsidR="00275EB8">
        <w:rPr>
          <w:lang w:val="en-US"/>
        </w:rPr>
        <w:t xml:space="preserve"> </w:t>
      </w:r>
      <w:r w:rsidR="00CC7888">
        <w:rPr>
          <w:lang w:val="en-US"/>
        </w:rPr>
        <w:t xml:space="preserve">that participants </w:t>
      </w:r>
      <w:r w:rsidR="008F4BFF">
        <w:rPr>
          <w:lang w:val="en-US"/>
        </w:rPr>
        <w:t xml:space="preserve">showed a propensity to </w:t>
      </w:r>
      <w:r w:rsidR="00CC7888">
        <w:rPr>
          <w:lang w:val="en-US"/>
        </w:rPr>
        <w:t xml:space="preserve">switch </w:t>
      </w:r>
      <w:r w:rsidR="00823657">
        <w:rPr>
          <w:lang w:val="en-US"/>
        </w:rPr>
        <w:t xml:space="preserve">more </w:t>
      </w:r>
      <w:r w:rsidR="00275EB8">
        <w:rPr>
          <w:lang w:val="en-US"/>
        </w:rPr>
        <w:t>after punishments</w:t>
      </w:r>
      <w:r w:rsidR="00823657">
        <w:rPr>
          <w:lang w:val="en-US"/>
        </w:rPr>
        <w:t xml:space="preserve"> under anodal stimulation</w:t>
      </w:r>
      <w:r w:rsidR="00275EB8">
        <w:rPr>
          <w:lang w:val="en-US"/>
        </w:rPr>
        <w:t xml:space="preserve">. </w:t>
      </w:r>
      <w:r w:rsidR="005C2A9C">
        <w:rPr>
          <w:lang w:val="en-US"/>
        </w:rPr>
        <w:t xml:space="preserve">This similarity is remarkable despite the differences in tasks and modeling. </w:t>
      </w:r>
      <w:r w:rsidR="00994757" w:rsidRPr="00191502">
        <w:rPr>
          <w:lang w:val="en-US"/>
        </w:rPr>
        <w:t xml:space="preserve">In another study evaluating the association between decision-making and frontal cortex activity, </w:t>
      </w:r>
      <w:r w:rsidR="001947D9" w:rsidRPr="00191502">
        <w:rPr>
          <w:lang w:val="en-US"/>
        </w:rPr>
        <w:t xml:space="preserve">Boorman et al. </w:t>
      </w:r>
      <w:r w:rsidR="001947D9" w:rsidRPr="00191502">
        <w:rPr>
          <w:lang w:val="en-US"/>
        </w:rPr>
        <w:fldChar w:fldCharType="begin" w:fldLock="1"/>
      </w:r>
      <w:r w:rsidR="001947D9" w:rsidRPr="00191502">
        <w:rPr>
          <w:lang w:val="en-US"/>
        </w:rPr>
        <w:instrText>ADDIN CSL_CITATION {"citationItems":[{"id":"ITEM-1","itemData":{"DOI":"10.1016/j.neuron.2009.05.014","ISBN":"1097-4199 (Electronic)\\n0896-6273 (Linking)","ISSN":"08966273","PMID":"19524531","abstract":"Behavioral flexibility is the hallmark of goal-directed behavior. Whereas a great deal is known about the neural substrates of behavioral adjustment when it is explicitly cued by features of the external environment, little is known about how we adapt our behavior when such changes are made on the basis of uncertain evidence. Using a Bayesian reinforcement-learning model and fMRI, we show that frontopolar cortex (FPC) tracks the relative advantage in favor of switching to a foregone alternative when choices are made voluntarily. Changes in FPC functional connectivity occur when subjects finally decide to switch to the alternative behavior. Moreover, interindividual variation in the FPC signal predicts interindividual differences in effectively adapting behavior. By contrast, ventromedial prefrontal cortex (vmPFC) encodes the relative value of the current decision. Collectively, these findings reveal complementary prefrontal computations essential for promoting short- and long-term behavioral flexibility. © 2009 Elsevier Inc. All rights reserved.","author":[{"dropping-particle":"","family":"Boorman","given":"Erie D.","non-dropping-particle":"","parse-names":false,"suffix":""},{"dropping-particle":"","family":"Behrens","given":"Timothy E J","non-dropping-particle":"","parse-names":false,"suffix":""},{"dropping-particle":"","family":"Woolrich","given":"Mark W.","non-dropping-particle":"","parse-names":false,"suffix":""},{"dropping-particle":"","family":"Rushworth","given":"Matthew F S","non-dropping-particle":"","parse-names":false,"suffix":""}],"container-title":"Neuron","id":"ITEM-1","issue":"5","issued":{"date-parts":[["2009"]]},"page":"733-743","publisher":"Elsevier Ltd","title":"How Green Is the Grass on the Other Side? Frontopolar Cortex and the Evidence in Favor of Alternative Courses of Action","type":"article-journal","volume":"62"},"uris":["http://www.mendeley.com/documents/?uuid=0e4a540b-7f8d-4166-b748-06b2e50e2f09"]}],"mendeley":{"formattedCitation":"(Boorman et al., 2009)","plainTextFormattedCitation":"(Boorman et al., 2009)","previouslyFormattedCitation":"(Boorman et al., 2009)"},"properties":{"noteIndex":0},"schema":"https://github.com/citation-style-language/schema/raw/master/csl-citation.json"}</w:instrText>
      </w:r>
      <w:r w:rsidR="001947D9" w:rsidRPr="00191502">
        <w:rPr>
          <w:lang w:val="en-US"/>
        </w:rPr>
        <w:fldChar w:fldCharType="separate"/>
      </w:r>
      <w:r w:rsidR="001947D9" w:rsidRPr="00191502">
        <w:rPr>
          <w:noProof/>
          <w:lang w:val="en-US"/>
        </w:rPr>
        <w:t>(Boorman et al., 2009)</w:t>
      </w:r>
      <w:r w:rsidR="001947D9" w:rsidRPr="00191502">
        <w:rPr>
          <w:lang w:val="en-US"/>
        </w:rPr>
        <w:fldChar w:fldCharType="end"/>
      </w:r>
      <w:r w:rsidR="001947D9">
        <w:rPr>
          <w:lang w:val="en-US"/>
        </w:rPr>
        <w:t xml:space="preserve"> found that </w:t>
      </w:r>
      <w:r w:rsidR="00FA05AE">
        <w:rPr>
          <w:lang w:val="en-US"/>
        </w:rPr>
        <w:t xml:space="preserve">during a two-armed bandit task </w:t>
      </w:r>
      <w:r w:rsidR="00776DE6">
        <w:rPr>
          <w:lang w:val="en-US"/>
        </w:rPr>
        <w:t xml:space="preserve">activity of bilateral </w:t>
      </w:r>
      <w:r w:rsidR="00FA05AE">
        <w:rPr>
          <w:lang w:val="en-US"/>
        </w:rPr>
        <w:t>frontopolar cortex (FP</w:t>
      </w:r>
      <w:r w:rsidR="003172CC">
        <w:rPr>
          <w:lang w:val="en-US"/>
        </w:rPr>
        <w:t xml:space="preserve">C) </w:t>
      </w:r>
      <w:r w:rsidR="00776DE6" w:rsidRPr="00BB034A">
        <w:rPr>
          <w:lang w:val="en-US"/>
        </w:rPr>
        <w:t xml:space="preserve">was </w:t>
      </w:r>
      <w:r w:rsidR="00603291" w:rsidRPr="00BB034A">
        <w:rPr>
          <w:lang w:val="en-US"/>
        </w:rPr>
        <w:t>associated with</w:t>
      </w:r>
      <w:r w:rsidR="00776DE6" w:rsidRPr="00BB034A">
        <w:rPr>
          <w:lang w:val="en-US"/>
        </w:rPr>
        <w:t xml:space="preserve"> </w:t>
      </w:r>
      <w:r w:rsidR="00880600" w:rsidRPr="00BB034A">
        <w:rPr>
          <w:lang w:val="en-US"/>
        </w:rPr>
        <w:t>the so-called “relative unchosen probability</w:t>
      </w:r>
      <w:r w:rsidR="002069F5">
        <w:rPr>
          <w:lang w:val="en-US"/>
        </w:rPr>
        <w:t>”</w:t>
      </w:r>
      <w:r w:rsidR="005C2A9C">
        <w:rPr>
          <w:lang w:val="en-US"/>
        </w:rPr>
        <w:t xml:space="preserve">. This refers to the </w:t>
      </w:r>
      <w:r w:rsidR="002069F5">
        <w:rPr>
          <w:lang w:val="en-US"/>
        </w:rPr>
        <w:t>representation</w:t>
      </w:r>
      <w:r w:rsidR="00880600">
        <w:rPr>
          <w:lang w:val="en-US"/>
        </w:rPr>
        <w:t xml:space="preserve"> </w:t>
      </w:r>
      <w:r w:rsidR="002069F5">
        <w:rPr>
          <w:lang w:val="en-US"/>
        </w:rPr>
        <w:t>of</w:t>
      </w:r>
      <w:r w:rsidR="00776DE6" w:rsidRPr="00BB034A">
        <w:rPr>
          <w:lang w:val="en-US"/>
        </w:rPr>
        <w:t xml:space="preserve"> </w:t>
      </w:r>
      <w:r w:rsidR="002069F5">
        <w:rPr>
          <w:lang w:val="en-US"/>
        </w:rPr>
        <w:t xml:space="preserve">the </w:t>
      </w:r>
      <w:r w:rsidR="00776DE6" w:rsidRPr="00BB034A">
        <w:rPr>
          <w:lang w:val="en-US"/>
        </w:rPr>
        <w:t>relation between unchosen and chosen choice probabilities</w:t>
      </w:r>
      <w:r w:rsidR="002069F5">
        <w:rPr>
          <w:lang w:val="en-US"/>
        </w:rPr>
        <w:t xml:space="preserve">, </w:t>
      </w:r>
      <w:r w:rsidR="00451C25" w:rsidRPr="00BB034A">
        <w:rPr>
          <w:lang w:val="en-US"/>
        </w:rPr>
        <w:t>h</w:t>
      </w:r>
      <w:r w:rsidR="00EA161B" w:rsidRPr="00BB034A">
        <w:rPr>
          <w:lang w:val="en-US"/>
        </w:rPr>
        <w:t>ere</w:t>
      </w:r>
      <w:r w:rsidR="00451C25" w:rsidRPr="00BB034A">
        <w:rPr>
          <w:lang w:val="en-US"/>
        </w:rPr>
        <w:t>by</w:t>
      </w:r>
      <w:r w:rsidR="00EA161B" w:rsidRPr="00BB034A">
        <w:rPr>
          <w:lang w:val="en-US"/>
        </w:rPr>
        <w:t xml:space="preserve"> </w:t>
      </w:r>
      <w:r w:rsidR="00603291" w:rsidRPr="00BB034A">
        <w:rPr>
          <w:lang w:val="en-US"/>
        </w:rPr>
        <w:t>gathering inference</w:t>
      </w:r>
      <w:r w:rsidR="00EA161B" w:rsidRPr="00BB034A">
        <w:rPr>
          <w:lang w:val="en-US"/>
        </w:rPr>
        <w:t xml:space="preserve"> </w:t>
      </w:r>
      <w:r w:rsidR="00603291" w:rsidRPr="00BB034A">
        <w:rPr>
          <w:lang w:val="en-US"/>
        </w:rPr>
        <w:t>about</w:t>
      </w:r>
      <w:r w:rsidR="00EA161B" w:rsidRPr="00BB034A">
        <w:rPr>
          <w:lang w:val="en-US"/>
        </w:rPr>
        <w:t xml:space="preserve"> the relative advantage in favor of a switch </w:t>
      </w:r>
      <w:r w:rsidR="00451C25" w:rsidRPr="00BB034A">
        <w:rPr>
          <w:lang w:val="en-US"/>
        </w:rPr>
        <w:t xml:space="preserve">to the alternative choice option. </w:t>
      </w:r>
      <w:r w:rsidR="00C870FE">
        <w:rPr>
          <w:lang w:val="en-US"/>
        </w:rPr>
        <w:t>T</w:t>
      </w:r>
      <w:r w:rsidR="0021037C" w:rsidRPr="00BB034A">
        <w:rPr>
          <w:lang w:val="en-US"/>
        </w:rPr>
        <w:t xml:space="preserve">hey reported </w:t>
      </w:r>
      <w:r w:rsidR="00C870FE">
        <w:rPr>
          <w:lang w:val="en-US"/>
        </w:rPr>
        <w:t>an</w:t>
      </w:r>
      <w:r w:rsidR="00F807C7" w:rsidRPr="00BB034A">
        <w:rPr>
          <w:lang w:val="en-US"/>
        </w:rPr>
        <w:t xml:space="preserve"> effect of the</w:t>
      </w:r>
      <w:r w:rsidR="00BB034A" w:rsidRPr="00BB034A">
        <w:rPr>
          <w:lang w:val="en-US"/>
        </w:rPr>
        <w:t xml:space="preserve"> </w:t>
      </w:r>
      <w:r w:rsidR="00015D24" w:rsidRPr="00BB034A">
        <w:rPr>
          <w:lang w:val="en-US"/>
        </w:rPr>
        <w:t xml:space="preserve">“relative unchosen probability” in the </w:t>
      </w:r>
      <w:r w:rsidR="00A751DE" w:rsidRPr="00BB034A">
        <w:rPr>
          <w:lang w:val="en-US"/>
        </w:rPr>
        <w:t xml:space="preserve">FPC </w:t>
      </w:r>
      <w:r w:rsidR="00C870FE">
        <w:rPr>
          <w:lang w:val="en-US"/>
        </w:rPr>
        <w:t>to be accompanied</w:t>
      </w:r>
      <w:r w:rsidR="00A751DE" w:rsidRPr="00BB034A">
        <w:rPr>
          <w:lang w:val="en-US"/>
        </w:rPr>
        <w:t xml:space="preserve"> by a higher probability </w:t>
      </w:r>
      <w:r w:rsidR="00C870FE">
        <w:rPr>
          <w:lang w:val="en-US"/>
        </w:rPr>
        <w:t>to</w:t>
      </w:r>
      <w:r w:rsidR="00A751DE" w:rsidRPr="00BB034A">
        <w:rPr>
          <w:lang w:val="en-US"/>
        </w:rPr>
        <w:t xml:space="preserve"> switch to the </w:t>
      </w:r>
      <w:r w:rsidR="00BB034A" w:rsidRPr="00BB034A">
        <w:rPr>
          <w:lang w:val="en-US"/>
        </w:rPr>
        <w:t>better</w:t>
      </w:r>
      <w:r w:rsidR="00A751DE" w:rsidRPr="00BB034A">
        <w:rPr>
          <w:lang w:val="en-US"/>
        </w:rPr>
        <w:t xml:space="preserve"> choice </w:t>
      </w:r>
      <w:r w:rsidR="00BB034A" w:rsidRPr="00BB034A">
        <w:rPr>
          <w:lang w:val="en-US"/>
        </w:rPr>
        <w:t>option</w:t>
      </w:r>
      <w:r w:rsidR="00A751DE" w:rsidRPr="00BB034A">
        <w:rPr>
          <w:lang w:val="en-US"/>
        </w:rPr>
        <w:t xml:space="preserve">. </w:t>
      </w:r>
      <w:r w:rsidR="005C2A9C">
        <w:rPr>
          <w:lang w:val="en-US"/>
        </w:rPr>
        <w:t xml:space="preserve">While the task and modeling were more specifically designed as compared to our simple reversal learning task, the </w:t>
      </w:r>
      <w:r w:rsidR="00212214">
        <w:rPr>
          <w:lang w:val="en-US"/>
        </w:rPr>
        <w:t xml:space="preserve">findings resonate well with our modeling approach regarding learning about the unchosen choice options, which was elevated under anodal stimulation. </w:t>
      </w:r>
      <w:r w:rsidR="00994757">
        <w:rPr>
          <w:lang w:val="en-US"/>
        </w:rPr>
        <w:t xml:space="preserve">Indeed, it is </w:t>
      </w:r>
      <w:r w:rsidR="001125BD">
        <w:rPr>
          <w:lang w:val="en-US"/>
        </w:rPr>
        <w:t>possible</w:t>
      </w:r>
      <w:r w:rsidR="00994757">
        <w:rPr>
          <w:lang w:val="en-US"/>
        </w:rPr>
        <w:t xml:space="preserve"> </w:t>
      </w:r>
      <w:r w:rsidR="00100FED">
        <w:rPr>
          <w:lang w:val="en-US"/>
        </w:rPr>
        <w:t>that our</w:t>
      </w:r>
      <w:r w:rsidR="00483F3E">
        <w:rPr>
          <w:lang w:val="en-US"/>
        </w:rPr>
        <w:t xml:space="preserve"> tDCS intervention </w:t>
      </w:r>
      <w:r w:rsidR="00F45EF3">
        <w:rPr>
          <w:lang w:val="en-US"/>
        </w:rPr>
        <w:t>also</w:t>
      </w:r>
      <w:r w:rsidR="00483F3E">
        <w:rPr>
          <w:lang w:val="en-US"/>
        </w:rPr>
        <w:t xml:space="preserve"> modulated cortical activity in the FPC, thereby </w:t>
      </w:r>
      <w:r w:rsidR="009C2BBE">
        <w:rPr>
          <w:lang w:val="en-US"/>
        </w:rPr>
        <w:t xml:space="preserve">possibly </w:t>
      </w:r>
      <w:r w:rsidR="00483F3E">
        <w:rPr>
          <w:lang w:val="en-US"/>
        </w:rPr>
        <w:t>enhancing constantly made inferences about a po</w:t>
      </w:r>
      <w:r w:rsidR="009C2BBE">
        <w:rPr>
          <w:lang w:val="en-US"/>
        </w:rPr>
        <w:t>tential</w:t>
      </w:r>
      <w:r w:rsidR="00483F3E">
        <w:rPr>
          <w:lang w:val="en-US"/>
        </w:rPr>
        <w:t xml:space="preserve"> favorable switch in behavior.</w:t>
      </w:r>
      <w:r w:rsidR="00C60DD4">
        <w:rPr>
          <w:lang w:val="en-US"/>
        </w:rPr>
        <w:t xml:space="preserve"> </w:t>
      </w:r>
      <w:r w:rsidR="000A4BF2">
        <w:rPr>
          <w:lang w:val="en-US"/>
        </w:rPr>
        <w:t xml:space="preserve">Given that </w:t>
      </w:r>
      <w:r w:rsidR="000A4BF2">
        <w:rPr>
          <w:lang w:val="en-GB"/>
        </w:rPr>
        <w:t xml:space="preserve">current density is proposed to have its peaks </w:t>
      </w:r>
      <w:r w:rsidR="000A4BF2">
        <w:rPr>
          <w:lang w:val="en-US"/>
        </w:rPr>
        <w:t xml:space="preserve">not under the center but </w:t>
      </w:r>
      <w:r w:rsidR="000A4BF2">
        <w:rPr>
          <w:lang w:val="en-GB"/>
        </w:rPr>
        <w:t>beneath the edges of electrodes</w:t>
      </w:r>
      <w:r w:rsidR="0027274E">
        <w:rPr>
          <w:lang w:val="en-GB"/>
        </w:rPr>
        <w:t xml:space="preserve"> </w:t>
      </w:r>
      <w:r w:rsidR="000A4BF2">
        <w:rPr>
          <w:lang w:val="en-GB"/>
        </w:rPr>
        <w:fldChar w:fldCharType="begin" w:fldLock="1"/>
      </w:r>
      <w:r w:rsidR="000A4BF2">
        <w:rPr>
          <w:lang w:val="en-GB"/>
        </w:rPr>
        <w:instrText>ADDIN CSL_CITATION {"citationItems":[{"id":"ITEM-1","itemData":{"DOI":"10.1109/EMBC.2012.6346075","ISBN":"9781457717871","ISSN":"1557-170X","PMID":"23366036","abstract":"Despite accelerating progress in transcranial Direct Current Stimulation clinical and cognitive research, there remains remarkably little consistency in the control of electrode design and preparation. Electrode assembly design determines skin sensation and failure at the electrode can lead to skin burns. Though tDCS is generally well tolerated, the desire for rigor in electrode design is motivated by applications in increasingly diverse environments and populations. Generally the tDCS electrode assembly consists of a flat rubber or metal electrode and a saline/water saturated sponge. Here we show using FEM simulations, that each of these factors should be controlled to regulate current flow density across the skin: 1) sponge thickness 2) solution salinity 3) electrode size, 4) electrode placement in the sponge (including surface or pocket configuration) 5) control of excess fluid at the skin surface 6) use of rivets. Two general patterns of current distribution emerge as a result of integrated design: edge concentration or center concentration. Poor control over any of these electrode assembly parameters will result in unpredictable current density at the skin during tDCS.","author":[{"dropping-particle":"","family":"Kronberg","given":"Greg","non-dropping-particle":"","parse-names":false,"suffix":""},{"dropping-particle":"","family":"Bikson","given":"Marom","non-dropping-particle":"","parse-names":false,"suffix":""}],"container-title":"Conference proceedings : ... Annual International Conference of the IEEE Engineering in Medicine and Biology Society. IEEE Engineering in Medicine and Biology Society. Conference","id":"ITEM-1","issued":{"date-parts":[["2012"]]},"page":"891-5","title":"Electrode assembly design for transcranial Direct Current Stimulation: a FEM modeling study.","type":"article-journal","volume":"2012"},"uris":["http://www.mendeley.com/documents/?uuid=3f25808a-c9aa-45f8-b2a1-dfd63d377389"]}],"mendeley":{"formattedCitation":"(Kronberg and Bikson, 2012)","plainTextFormattedCitation":"(Kronberg and Bikson, 2012)","previouslyFormattedCitation":"(Kronberg and Bikson, 2012)"},"properties":{"noteIndex":0},"schema":"https://github.com/citation-style-language/schema/raw/master/csl-citation.json"}</w:instrText>
      </w:r>
      <w:r w:rsidR="000A4BF2">
        <w:rPr>
          <w:lang w:val="en-GB"/>
        </w:rPr>
        <w:fldChar w:fldCharType="separate"/>
      </w:r>
      <w:r w:rsidR="000A4BF2" w:rsidRPr="00FE2C60">
        <w:rPr>
          <w:noProof/>
          <w:lang w:val="en-GB"/>
        </w:rPr>
        <w:t>(Kronberg and Bikson, 2012)</w:t>
      </w:r>
      <w:r w:rsidR="000A4BF2">
        <w:rPr>
          <w:lang w:val="en-GB"/>
        </w:rPr>
        <w:fldChar w:fldCharType="end"/>
      </w:r>
      <w:r w:rsidR="000A4BF2">
        <w:rPr>
          <w:lang w:val="en-GB"/>
        </w:rPr>
        <w:t xml:space="preserve">, </w:t>
      </w:r>
      <w:r w:rsidR="0027274E">
        <w:rPr>
          <w:lang w:val="en-GB"/>
        </w:rPr>
        <w:t xml:space="preserve">it </w:t>
      </w:r>
      <w:r w:rsidR="007133F4">
        <w:rPr>
          <w:lang w:val="en-GB"/>
        </w:rPr>
        <w:t xml:space="preserve">is possible that </w:t>
      </w:r>
      <w:r w:rsidR="000A4BF2">
        <w:rPr>
          <w:lang w:val="en-US"/>
        </w:rPr>
        <w:t>cortical structure</w:t>
      </w:r>
      <w:r w:rsidR="0072593D">
        <w:rPr>
          <w:lang w:val="en-US"/>
        </w:rPr>
        <w:t xml:space="preserve">s found by Boorman et al., particularly the left FPC, </w:t>
      </w:r>
      <w:r w:rsidR="009C2BBE">
        <w:rPr>
          <w:lang w:val="en-US"/>
        </w:rPr>
        <w:t>might have been</w:t>
      </w:r>
      <w:r w:rsidR="000A4BF2">
        <w:rPr>
          <w:lang w:val="en-US"/>
        </w:rPr>
        <w:t xml:space="preserve"> significantly affected by </w:t>
      </w:r>
      <w:r w:rsidR="009C2BBE">
        <w:rPr>
          <w:lang w:val="en-US"/>
        </w:rPr>
        <w:t xml:space="preserve">our tDCS intervention. </w:t>
      </w:r>
      <w:r w:rsidR="00DE7791">
        <w:rPr>
          <w:lang w:val="en-US"/>
        </w:rPr>
        <w:t xml:space="preserve">Our modeling revealed </w:t>
      </w:r>
      <w:proofErr w:type="gramStart"/>
      <w:r w:rsidR="00DE7791">
        <w:rPr>
          <w:lang w:val="en-US"/>
        </w:rPr>
        <w:t>a  value</w:t>
      </w:r>
      <w:proofErr w:type="gramEnd"/>
      <w:r w:rsidR="00DE7791">
        <w:rPr>
          <w:lang w:val="en-US"/>
        </w:rPr>
        <w:t xml:space="preserve">-based learning effect. This is in contrast to a study by Hämmerer et </w:t>
      </w:r>
      <w:r w:rsidR="00DE7791">
        <w:rPr>
          <w:lang w:val="en-US"/>
        </w:rPr>
        <w:lastRenderedPageBreak/>
        <w:t xml:space="preserve">al. </w:t>
      </w:r>
      <w:r w:rsidR="00DE7791">
        <w:rPr>
          <w:lang w:val="en-US"/>
        </w:rPr>
        <w:fldChar w:fldCharType="begin" w:fldLock="1"/>
      </w:r>
      <w:r w:rsidR="00DE7791">
        <w:rPr>
          <w:lang w:val="en-US"/>
        </w:rPr>
        <w:instrText>ADDIN CSL_CITATION {"citationItems":[{"id":"ITEM-1","itemData":{"DOI":"10.1038/srep25160","ISBN":"2045-2322","ISSN":"2045-2322","PMID":"27146700","abstract":"During value-based decision making, ventromedial prefrontal cortex (vmPFC) is thought to support choices by tracking the expected gain from different outcomes via a competition-based process. Using a computational neurostimulation approach we asked how perturbing this region might alter this competition and resulting value decisions. We simulated a perturbation of neural dynamics in a biophysically informed model of decision-making through in silico depolarization at the level of neuronal ensembles. Simulated depolarization increased baseline firing rates of pyramidal neurons, which altered their susceptibility to background noise, and thereby increased choice stochasticity. These behavioural predictions were compared to choice behaviour in healthy participants performing similar value decisions during transcranial direct current stimulation (tDCS), a non-invasive brain stimulation technique. We placed the soma depolarizing electrode over medial frontal PFC. In line with model predictions, this intervention resulted in more random choices. By contrast, no such effect was observed when placing the depolarizing electrode over lateral PFC. Using a causal manipulation of ventromedial and lateral prefrontal function, these results provide support for competition-based choice dynamics in human vmPFC, and introduce computational neurostimulation as a mechanistic assay for neurostimulation studies of cognition.","author":[{"dropping-particle":"","family":"Hämmerer","given":"D.","non-dropping-particle":"","parse-names":false,"suffix":""},{"dropping-particle":"","family":"Bonaiuto","given":"J.","non-dropping-particle":"","parse-names":false,"suffix":""},{"dropping-particle":"","family":"Klein-Flügge","given":"M.","non-dropping-particle":"","parse-names":false,"suffix":""},{"dropping-particle":"","family":"Bikson","given":"M.","non-dropping-particle":"","parse-names":false,"suffix":""},{"dropping-particle":"","family":"Bestmann","given":"S.","non-dropping-particle":"","parse-names":false,"suffix":""}],"container-title":"Scientific Reports","id":"ITEM-1","issue":"1","issued":{"date-parts":[["2016"]]},"page":"25160","publisher":"Nature Publishing Group","title":"Selective alteration of human value decisions with medial frontal tDCS is predicted by changes in attractor dynamics","type":"article-journal","volume":"6"},"uris":["http://www.mendeley.com/documents/?uuid=81b9b423-16f2-4637-ac31-d92c0e70f6f4"]}],"mendeley":{"formattedCitation":"(Hämmerer et al., 2016)","plainTextFormattedCitation":"(Hämmerer et al., 2016)","previouslyFormattedCitation":"(Hämmerer et al., 2016)"},"properties":{"noteIndex":0},"schema":"https://github.com/citation-style-language/schema/raw/master/csl-citation.json"}</w:instrText>
      </w:r>
      <w:r w:rsidR="00DE7791">
        <w:rPr>
          <w:lang w:val="en-US"/>
        </w:rPr>
        <w:fldChar w:fldCharType="separate"/>
      </w:r>
      <w:r w:rsidR="00DE7791" w:rsidRPr="00DE3286">
        <w:rPr>
          <w:noProof/>
          <w:lang w:val="en-US"/>
        </w:rPr>
        <w:t>(Hämmerer et al., 2016)</w:t>
      </w:r>
      <w:r w:rsidR="00DE7791">
        <w:rPr>
          <w:lang w:val="en-US"/>
        </w:rPr>
        <w:fldChar w:fldCharType="end"/>
      </w:r>
      <w:r w:rsidR="00DE7791">
        <w:rPr>
          <w:lang w:val="en-US"/>
        </w:rPr>
        <w:t xml:space="preserve">, where anodal tDCS over the vmPFC increased randomness of choices during value-based decision-making, </w:t>
      </w:r>
      <w:r w:rsidR="00E4336B">
        <w:rPr>
          <w:lang w:val="en-US"/>
        </w:rPr>
        <w:t xml:space="preserve">behaviorally </w:t>
      </w:r>
      <w:r w:rsidR="00DE7791">
        <w:rPr>
          <w:lang w:val="en-US"/>
        </w:rPr>
        <w:t>reflected by a reduced percentage of correct choices. Different characteristics of the task design likely contribute to this divergence (task with slowly drifting ‘random walks’ reward probabilities). Moreover, the tDCS stimulation protocol (e.g. direct current of 2 mA, reference electrode below the inion) of the study by Hämmerer et al. also differed.</w:t>
      </w:r>
    </w:p>
    <w:p w14:paraId="3A65BAF7" w14:textId="50D6D58D" w:rsidR="00603291" w:rsidRDefault="00603291" w:rsidP="00B662EE">
      <w:pPr>
        <w:widowControl w:val="0"/>
        <w:spacing w:line="480" w:lineRule="auto"/>
        <w:jc w:val="both"/>
        <w:outlineLvl w:val="0"/>
        <w:rPr>
          <w:lang w:val="en-US"/>
        </w:rPr>
      </w:pPr>
    </w:p>
    <w:p w14:paraId="79377892" w14:textId="4DC2CC05" w:rsidR="003172CC" w:rsidRDefault="00632758" w:rsidP="00B662EE">
      <w:pPr>
        <w:widowControl w:val="0"/>
        <w:spacing w:line="480" w:lineRule="auto"/>
        <w:jc w:val="both"/>
        <w:outlineLvl w:val="0"/>
        <w:rPr>
          <w:lang w:val="en-US"/>
        </w:rPr>
      </w:pPr>
      <w:r w:rsidRPr="00EA12D4">
        <w:rPr>
          <w:lang w:val="en-US"/>
        </w:rPr>
        <w:t>Our finding</w:t>
      </w:r>
      <w:r>
        <w:rPr>
          <w:lang w:val="en-US"/>
        </w:rPr>
        <w:t xml:space="preserve"> of altered lose-stay behavior </w:t>
      </w:r>
      <w:r w:rsidR="005C68AD">
        <w:rPr>
          <w:lang w:val="en-US"/>
        </w:rPr>
        <w:t>is in line with</w:t>
      </w:r>
      <w:r>
        <w:rPr>
          <w:lang w:val="en-US"/>
        </w:rPr>
        <w:t xml:space="preserve"> previous research on behavioral adaptation in regard to serotonergic transmission </w:t>
      </w:r>
      <w:r>
        <w:rPr>
          <w:lang w:val="en-US"/>
        </w:rPr>
        <w:fldChar w:fldCharType="begin" w:fldLock="1"/>
      </w:r>
      <w:r>
        <w:rPr>
          <w:lang w:val="en-US"/>
        </w:rPr>
        <w:instrText>ADDIN CSL_CITATION {"citationItems":[{"id":"ITEM-1","itemData":{"DOI":"10.1038/npp.2010.121","ISBN":"1740-634X (Electronic)\\n0006-3223 (Linking)","ISSN":"0893133X","PMID":"20736991","abstract":"Serotonin, like dopamine (DA), has long been implicated in adaptive behavior, including decision making and reinforcement learning. However, although the two neuromodulators are tightly related and have a similar degree of functional importance, compared with DA, we have a much less specific understanding about the mechanisms by which serotonin affects behavior. Here, we draw on recent work on computational models of dopaminergic function to suggest a framework by which many of the seemingly diverse functions associated with both DA and serotonin-comprising both affective and activational ones, as well as a number of other functions not overtly related to either-can be seen as consequences of a single root mechanism.","author":[{"dropping-particle":"","family":"Cools","given":"Roshan","non-dropping-particle":"","parse-names":false,"suffix":""},{"dropping-particle":"","family":"Nakamura","given":"Kae","non-dropping-particle":"","parse-names":false,"suffix":""},{"dropping-particle":"","family":"Daw","given":"Nathaniel D.","non-dropping-particle":"","parse-names":false,"suffix":""}],"container-title":"Neuropsychopharmacology","id":"ITEM-1","issue":"1","issued":{"date-parts":[["2011"]]},"page":"98-113","publisher":"Nature Publishing Group","title":"Serotonin and dopamine: Unifying affective, activational, and decision functions","type":"article-journal","volume":"36"},"uris":["http://www.mendeley.com/documents/?uuid=b42e3968-7eb9-442d-89b1-f86298e5788b"]}],"mendeley":{"formattedCitation":"(Cools et al., 2011)","plainTextFormattedCitation":"(Cools et al., 2011)","previouslyFormattedCitation":"(Cools et al., 2011)"},"properties":{"noteIndex":0},"schema":"https://github.com/citation-style-language/schema/raw/master/csl-citation.json"}</w:instrText>
      </w:r>
      <w:r>
        <w:rPr>
          <w:lang w:val="en-US"/>
        </w:rPr>
        <w:fldChar w:fldCharType="separate"/>
      </w:r>
      <w:r w:rsidRPr="00477C9E">
        <w:rPr>
          <w:noProof/>
          <w:lang w:val="en-US"/>
        </w:rPr>
        <w:t>(Cools et al., 2011)</w:t>
      </w:r>
      <w:r>
        <w:rPr>
          <w:lang w:val="en-US"/>
        </w:rPr>
        <w:fldChar w:fldCharType="end"/>
      </w:r>
      <w:r>
        <w:rPr>
          <w:lang w:val="en-US"/>
        </w:rPr>
        <w:t xml:space="preserve">. Den Ouden et al. </w:t>
      </w:r>
      <w:r>
        <w:rPr>
          <w:lang w:val="en-US"/>
        </w:rPr>
        <w:fldChar w:fldCharType="begin" w:fldLock="1"/>
      </w:r>
      <w:r>
        <w:rPr>
          <w:lang w:val="en-US"/>
        </w:rPr>
        <w:instrText>ADDIN CSL_CITATION {"citationItems":[{"id":"ITEM-1","itemData":{"DOI":"10.1016/j.neuron.2013.08.030","ISBN":"1097-4199 (Electronic)\\r0896-6273 (Linking)","ISSN":"1097-4199","PMID":"24267657","abstract":"Neuron, 80 (2013) 1090-1100. doi:10.1016/j.neuron.2013.08.030","author":[{"dropping-particle":"","family":"Ouden","given":"Hanneke E M","non-dropping-particle":"den","parse-names":false,"suffix":""},{"dropping-particle":"","family":"Daw","given":"Nathaniel D","non-dropping-particle":"","parse-names":false,"suffix":""},{"dropping-particle":"","family":"Fernández","given":"Guillén","non-dropping-particle":"","parse-names":false,"suffix":""},{"dropping-particle":"","family":"Elshout","given":"Joris A","non-dropping-particle":"","parse-names":false,"suffix":""},{"dropping-particle":"","family":"Rijpkema","given":"Mark","non-dropping-particle":"","parse-names":false,"suffix":""},{"dropping-particle":"","family":"Hoogman","given":"Martine","non-dropping-particle":"","parse-names":false,"suffix":""},{"dropping-particle":"","family":"Franke","given":"Barbara","non-dropping-particle":"","parse-names":false,"suffix":""},{"dropping-particle":"","family":"Cools","given":"Roshan","non-dropping-particle":"","parse-names":false,"suffix":""}],"container-title":"Neuron","id":"ITEM-1","issue":"4","issued":{"date-parts":[["2013"]]},"page":"1090-1100","title":"Dissociable Effects of Dopamine and Serotonin on Reversal Learning","type":"article-journal","volume":"80"},"uris":["http://www.mendeley.com/documents/?uuid=e899fddd-0182-4bee-8860-3be3887547f0"]}],"mendeley":{"formattedCitation":"(den Ouden et al., 2013)","plainTextFormattedCitation":"(den Ouden et al., 2013)","previouslyFormattedCitation":"(den Ouden et al., 2013)"},"properties":{"noteIndex":0},"schema":"https://github.com/citation-style-language/schema/raw/master/csl-citation.json"}</w:instrText>
      </w:r>
      <w:r>
        <w:rPr>
          <w:lang w:val="en-US"/>
        </w:rPr>
        <w:fldChar w:fldCharType="separate"/>
      </w:r>
      <w:r w:rsidRPr="00045D1B">
        <w:rPr>
          <w:noProof/>
          <w:lang w:val="en-US"/>
        </w:rPr>
        <w:t>(den Ouden et al., 2013)</w:t>
      </w:r>
      <w:r>
        <w:rPr>
          <w:lang w:val="en-US"/>
        </w:rPr>
        <w:fldChar w:fldCharType="end"/>
      </w:r>
      <w:r>
        <w:rPr>
          <w:lang w:val="en-US"/>
        </w:rPr>
        <w:t xml:space="preserve"> related lose-stay behavior to a genetic polymorphism encoding the serotonin transporter</w:t>
      </w:r>
      <w:r w:rsidR="0011277E">
        <w:rPr>
          <w:lang w:val="en-US"/>
        </w:rPr>
        <w:t xml:space="preserve">, </w:t>
      </w:r>
      <w:r>
        <w:rPr>
          <w:lang w:val="en-US"/>
        </w:rPr>
        <w:t>whereas a polymorphism associated with the dopamine transporter</w:t>
      </w:r>
      <w:r w:rsidR="0011277E">
        <w:rPr>
          <w:lang w:val="en-US"/>
        </w:rPr>
        <w:t xml:space="preserve"> </w:t>
      </w:r>
      <w:r>
        <w:rPr>
          <w:lang w:val="en-US"/>
        </w:rPr>
        <w:t xml:space="preserve">influenced perseveration after reversals. </w:t>
      </w:r>
      <w:r w:rsidR="00212214">
        <w:rPr>
          <w:lang w:val="en-US"/>
        </w:rPr>
        <w:t>I</w:t>
      </w:r>
      <w:r>
        <w:rPr>
          <w:lang w:val="en-US"/>
        </w:rPr>
        <w:t xml:space="preserve">t </w:t>
      </w:r>
      <w:r w:rsidR="00212214">
        <w:rPr>
          <w:lang w:val="en-US"/>
        </w:rPr>
        <w:t xml:space="preserve">appears </w:t>
      </w:r>
      <w:r>
        <w:rPr>
          <w:lang w:val="en-US"/>
        </w:rPr>
        <w:t xml:space="preserve">plausible that the current intervention affected the serotonergic circuit, given the role of mPFC in serotonergic processing, e.g. afferences from the mPFC to the dorsal raphe nucleus </w:t>
      </w:r>
      <w:r>
        <w:rPr>
          <w:lang w:val="en-US"/>
        </w:rPr>
        <w:fldChar w:fldCharType="begin" w:fldLock="1"/>
      </w:r>
      <w:r>
        <w:rPr>
          <w:lang w:val="en-US"/>
        </w:rPr>
        <w:instrText>ADDIN CSL_CITATION {"citationItems":[{"id":"ITEM-1","itemData":{"DOI":"21/24/9917 [pii]","ISBN":"1529-2401 (Electronic)\\r0270-6474 (Linking)","ISSN":"1529-2401","PMID":"11739599","abstract":"Anatomical evidence indicates that medial prefrontal cortex (mPFC) neurons project to the dorsal raphe nucleus (DR). In this study, we functionally characterized this descending pathway in rat brain. Projection neurons in the mPFC were identified by antidromic stimulation from the DR. Electrical stimulation of the mPFC mainly inhibited the activity of DR 5-HT neurons (55 of 66). Peristimulus time histograms showed a silence of 150 +/- 9 msec poststimulus (latency, 36 +/- 1 msec). The administration of WAY-100635 and picrotoxinin partly reversed this inhibition, indicating the involvement of 5-HT(1A) and GABA(A) receptors. In rats depleted of 5-HT with p-chlorophenylalanine, the electrical stimulation of mPFC mainly activated 5-HT neurons (31 of 40). The excitations (latency, 17 +/- 1 msec) were antagonized by MK-801 and NBQX. Likewise, MK-801 prevented the rise in DR 5-HT release induced by electrical stimulation of mPFC. The application of 8-OH-DPAT in mPFC significantly inhibited the firing rate of DR 5-HT neurons and, in dual-probe microdialysis experiments, reduced the 5-HT output in mPFC and DR. Furthermore, the application of WAY-100635 in mPFC significantly antagonized the reduction of 5-HT release produced by systemic 8-OH-DPAT administration in both areas. These results indicate the existence of a complex regulation of DR 5-HT neurons by mPFC afferents. The stimulus-induced excitation of some 5-HT neurons by descending excitatory fibers releases 5-HT, which inhibits the same or other DR neurons by acting on 5-HT(1A) autoreceptors. Afferents from the mPFC also inhibit 5-HT neurons through the activation of GABAergic interneurons. Ascending serotonergic pathways may control the activity of this descending pathway by acting on postsynaptic 5-HT(1A) receptors.","author":[{"dropping-particle":"","family":"Celada","given":"P","non-dropping-particle":"","parse-names":false,"suffix":""},{"dropping-particle":"V","family":"Puig","given":"M","non-dropping-particle":"","parse-names":false,"suffix":""},{"dropping-particle":"","family":"Casanovas","given":"J M","non-dropping-particle":"","parse-names":false,"suffix":""},{"dropping-particle":"","family":"Guillazo","given":"G","non-dropping-particle":"","parse-names":false,"suffix":""},{"dropping-particle":"","family":"Artigas","given":"F","non-dropping-particle":"","parse-names":false,"suffix":""}],"container-title":"J Neurosci","id":"ITEM-1","issue":"24","issued":{"date-parts":[["2001"]]},"page":"9917-9929","title":"Control of dorsal raphe serotonergic neurons by the medial prefrontal cortex: Involvement of serotonin-1A, GABA(A), and glutamate receptors","type":"article-journal","volume":"21"},"uris":["http://www.mendeley.com/documents/?uuid=2f6208fb-abfb-4771-8ce2-30d4e49ecb5d"]}],"mendeley":{"formattedCitation":"(Celada et al., 2001)","plainTextFormattedCitation":"(Celada et al., 2001)","previouslyFormattedCitation":"(Celada et al., 2001)"},"properties":{"noteIndex":0},"schema":"https://github.com/citation-style-language/schema/raw/master/csl-citation.json"}</w:instrText>
      </w:r>
      <w:r>
        <w:rPr>
          <w:lang w:val="en-US"/>
        </w:rPr>
        <w:fldChar w:fldCharType="separate"/>
      </w:r>
      <w:r w:rsidRPr="00FF170E">
        <w:rPr>
          <w:noProof/>
          <w:lang w:val="en-US"/>
        </w:rPr>
        <w:t>(Celada et al., 2001)</w:t>
      </w:r>
      <w:r>
        <w:rPr>
          <w:lang w:val="en-US"/>
        </w:rPr>
        <w:fldChar w:fldCharType="end"/>
      </w:r>
      <w:r>
        <w:rPr>
          <w:lang w:val="en-US"/>
        </w:rPr>
        <w:t xml:space="preserve">. Previous studies suggest that anodal tDCS enhances functions of serotonergic transmission </w:t>
      </w:r>
      <w:r>
        <w:rPr>
          <w:lang w:val="en-US"/>
        </w:rPr>
        <w:fldChar w:fldCharType="begin" w:fldLock="1"/>
      </w:r>
      <w:r>
        <w:rPr>
          <w:lang w:val="en-US"/>
        </w:rPr>
        <w:instrText>ADDIN CSL_CITATION {"citationItems":[{"id":"ITEM-1","itemData":{"DOI":"10.3389/fnins.2016.00550","ISSN":"1662453X","abstract":"Transcranial direct current stimulation (tDCS), a noninvasive brain stimulation technique, modulates neuronal excitability by the application of a small electrical current. The low cost and ease of the technique has driven interest in potential clinical applications. However, outcomes are highly sensitive to stimulation parameters, leading to difficulty maximizing the technique’s effectiveness. Although reversing the polarity of stimulation often causes opposite effects, this is not always the case. Effective clinical application will require an understanding of how tDCS works; how it modulates a neuron; how it affects the local network; and how it alters inter-network signaling. We have summarized what is known regarding the mechanisms of tDCS from sub-cellular processing to circuit level communication with a particular focus on what can be learned from the polarity specificity of the effects.","author":[{"dropping-particle":"","family":"Das","given":"Suman","non-dropping-particle":"","parse-names":false,"suffix":""},{"dropping-particle":"","family":"Holland","given":"Peter","non-dropping-particle":"","parse-names":false,"suffix":""},{"dropping-particle":"","family":"Frens","given":"Maarten A.","non-dropping-particle":"","parse-names":false,"suffix":""},{"dropping-particle":"","family":"Donchin","given":"Opher","non-dropping-particle":"","parse-names":false,"suffix":""}],"container-title":"Frontiers in Neuroscience","id":"ITEM-1","issue":"NOV","issued":{"date-parts":[["2016"]]},"page":"1-7","title":"Impact of transcranial direct current stimulation (tDCS) on neuronal functions","type":"article-journal","volume":"10"},"uris":["http://www.mendeley.com/documents/?uuid=ca524b5b-87a9-4beb-95d8-9661e9f2958c"]}],"mendeley":{"formattedCitation":"(Das et al., 2016)","plainTextFormattedCitation":"(Das et al., 2016)","previouslyFormattedCitation":"(Das et al., 2016)"},"properties":{"noteIndex":0},"schema":"https://github.com/citation-style-language/schema/raw/master/csl-citation.json"}</w:instrText>
      </w:r>
      <w:r>
        <w:rPr>
          <w:lang w:val="en-US"/>
        </w:rPr>
        <w:fldChar w:fldCharType="separate"/>
      </w:r>
      <w:r w:rsidRPr="00127ADA">
        <w:rPr>
          <w:noProof/>
          <w:lang w:val="en-US"/>
        </w:rPr>
        <w:t>(Das et al., 2016)</w:t>
      </w:r>
      <w:r>
        <w:rPr>
          <w:lang w:val="en-US"/>
        </w:rPr>
        <w:fldChar w:fldCharType="end"/>
      </w:r>
      <w:r>
        <w:rPr>
          <w:lang w:val="en-US"/>
        </w:rPr>
        <w:t xml:space="preserve"> and evidence has been found that extracellular serotonin levels affect anodal (and cathodal) tDCS effects </w:t>
      </w:r>
      <w:r w:rsidR="00516300">
        <w:rPr>
          <w:lang w:val="en-US"/>
        </w:rPr>
        <w:t xml:space="preserve">on motor cortex excitability </w:t>
      </w:r>
      <w:r>
        <w:rPr>
          <w:lang w:val="en-US"/>
        </w:rPr>
        <w:fldChar w:fldCharType="begin" w:fldLock="1"/>
      </w:r>
      <w:r>
        <w:rPr>
          <w:lang w:val="en-US"/>
        </w:rPr>
        <w:instrText>ADDIN CSL_CITATION {"citationItems":[{"id":"ITEM-1","itemData":{"DOI":"10.1016/j.biopsych.2009.03.022","ISBN":"0006-3223","ISSN":"00063223","PMID":"19427633","abstract":"Background: Modulation of the serotonergic system affects long-term potentiation (LTP) and long-term depression (LTD), the likely neurophysiologic derivates of learning and memory formation, in animals and slice preparations. Serotonin-dependent modulation of plasticity has been proposed as an underlying mechanism for depression. However, direct knowledge about the impact of serotonin on neuroplasticity in humans is missing. Here we explore the impact of the serotonin reuptake blocker citalopram on plasticity induced by transcranial direct current stimulation (tDCS) in humans in a single-blinded, placebo-controlled, randomized crossover study. Methods: In 12 healthy subjects, anodal excitability-enhancing or cathodal excitability-diminishing tDCS was applied to the motor cortex under a single dose of 20-mg citalopram or placebo medication. Motor cortex excitability was monitored by single-pulse transcranial magnetic stimulation (TMS). Results: Under placebo medication, anodal tDCS enhanced, and cathodal tDCS reduced, excitability for about 60-120 min. Citalopram enhanced and prolonged the facilitation induced by anodal tDCS, whereas it turned cathodal tDCS-induced inhibition into facilitation. Conclusions: Serotonin has a prominent impact on neuroplasticity in humans, which is in favor for facilitatory plasticity. Taking into account serotonergic hypoactivity in depression, this might explain deficits of learning and memory formation. Moreover, the results suggest that for therapeutic brain stimulation in depression and other neuropsychiatric diseases (e.g., in neurorehabilitation), serotonergic reinforcement may enhance facilitatory aftereffects and thereby increase the efficacy of these tools. © 2009 Society of Biological Psychiatry.","author":[{"dropping-particle":"","family":"Nitsche","given":"Michael A.","non-dropping-particle":"","parse-names":false,"suffix":""},{"dropping-particle":"","family":"Kuo","given":"Min Fang","non-dropping-particle":"","parse-names":false,"suffix":""},{"dropping-particle":"","family":"Karrasch","given":"Ralf","non-dropping-particle":"","parse-names":false,"suffix":""},{"dropping-particle":"","family":"Wächter","given":"Bettina","non-dropping-particle":"","parse-names":false,"suffix":""},{"dropping-particle":"","family":"Liebetanz","given":"David","non-dropping-particle":"","parse-names":false,"suffix":""},{"dropping-particle":"","family":"Paulus","given":"Walter","non-dropping-particle":"","parse-names":false,"suffix":""}],"container-title":"Biological Psychiatry","id":"ITEM-1","issue":"5","issued":{"date-parts":[["2009"]]},"page":"503-508","publisher":"Society of Biological Psychiatry","title":"Serotonin Affects Transcranial Direct Current-Induced Neuroplasticity in Humans","type":"article-journal","volume":"66"},"uris":["http://www.mendeley.com/documents/?uuid=5c123c38-e221-4ab0-8d34-ceaa2e61514b"]}],"mendeley":{"formattedCitation":"(Nitsche et al., 2009)","plainTextFormattedCitation":"(Nitsche et al., 2009)","previouslyFormattedCitation":"(Nitsche et al., 2009)"},"properties":{"noteIndex":0},"schema":"https://github.com/citation-style-language/schema/raw/master/csl-citation.json"}</w:instrText>
      </w:r>
      <w:r>
        <w:rPr>
          <w:lang w:val="en-US"/>
        </w:rPr>
        <w:fldChar w:fldCharType="separate"/>
      </w:r>
      <w:r w:rsidRPr="006805CE">
        <w:rPr>
          <w:noProof/>
          <w:lang w:val="en-US"/>
        </w:rPr>
        <w:t>(Nitsche et al., 2009)</w:t>
      </w:r>
      <w:r>
        <w:rPr>
          <w:lang w:val="en-US"/>
        </w:rPr>
        <w:fldChar w:fldCharType="end"/>
      </w:r>
      <w:r>
        <w:rPr>
          <w:lang w:val="en-US"/>
        </w:rPr>
        <w:t>. Thus, in the present study</w:t>
      </w:r>
      <w:r w:rsidR="00516300">
        <w:rPr>
          <w:lang w:val="en-US"/>
        </w:rPr>
        <w:t>,</w:t>
      </w:r>
      <w:r>
        <w:rPr>
          <w:lang w:val="en-US"/>
        </w:rPr>
        <w:t xml:space="preserve"> anodal tDCS might have led to altered</w:t>
      </w:r>
      <w:r w:rsidR="005C68AD">
        <w:rPr>
          <w:lang w:val="en-US"/>
        </w:rPr>
        <w:t xml:space="preserve"> </w:t>
      </w:r>
      <w:r>
        <w:rPr>
          <w:lang w:val="en-US"/>
        </w:rPr>
        <w:t>functioning of the serotonergic system</w:t>
      </w:r>
      <w:r w:rsidR="003172CC">
        <w:rPr>
          <w:lang w:val="en-US"/>
        </w:rPr>
        <w:t xml:space="preserve">. </w:t>
      </w:r>
    </w:p>
    <w:p w14:paraId="28779157" w14:textId="77777777" w:rsidR="003172CC" w:rsidRDefault="003172CC" w:rsidP="00B662EE">
      <w:pPr>
        <w:widowControl w:val="0"/>
        <w:spacing w:line="480" w:lineRule="auto"/>
        <w:jc w:val="both"/>
        <w:outlineLvl w:val="0"/>
        <w:rPr>
          <w:lang w:val="en-US"/>
        </w:rPr>
      </w:pPr>
    </w:p>
    <w:p w14:paraId="2550377B" w14:textId="31BDCE50" w:rsidR="00AB2BDA" w:rsidRDefault="00F45EF3" w:rsidP="00B662EE">
      <w:pPr>
        <w:widowControl w:val="0"/>
        <w:spacing w:line="480" w:lineRule="auto"/>
        <w:jc w:val="both"/>
        <w:outlineLvl w:val="0"/>
        <w:rPr>
          <w:lang w:val="en-US"/>
        </w:rPr>
      </w:pPr>
      <w:r>
        <w:rPr>
          <w:lang w:val="en-US"/>
        </w:rPr>
        <w:t>A</w:t>
      </w:r>
      <w:r w:rsidR="00CF173B">
        <w:rPr>
          <w:lang w:val="en-US"/>
        </w:rPr>
        <w:t xml:space="preserve">nodal stimulation led to an impairment in working memory </w:t>
      </w:r>
      <w:r w:rsidR="00731064">
        <w:rPr>
          <w:lang w:val="en-US"/>
        </w:rPr>
        <w:t>in the a</w:t>
      </w:r>
      <w:r w:rsidR="009D1348">
        <w:rPr>
          <w:lang w:val="en-US"/>
        </w:rPr>
        <w:t>-</w:t>
      </w:r>
      <w:r w:rsidR="00731064">
        <w:rPr>
          <w:lang w:val="en-US"/>
        </w:rPr>
        <w:t>tDCS group examined</w:t>
      </w:r>
      <w:r w:rsidR="004D19B8">
        <w:rPr>
          <w:lang w:val="en-US"/>
        </w:rPr>
        <w:t xml:space="preserve"> via the </w:t>
      </w:r>
      <w:r w:rsidR="00CF173B" w:rsidRPr="003A6222">
        <w:rPr>
          <w:color w:val="000000" w:themeColor="text1"/>
          <w:lang w:val="en-US"/>
        </w:rPr>
        <w:t>Digit Span Backwards Test</w:t>
      </w:r>
      <w:r w:rsidR="00CF173B">
        <w:rPr>
          <w:lang w:val="en-US"/>
        </w:rPr>
        <w:t xml:space="preserve">. Notably, this effect was not related to the behavioral effect </w:t>
      </w:r>
      <w:r w:rsidR="008B0A70">
        <w:rPr>
          <w:lang w:val="en-US"/>
        </w:rPr>
        <w:t xml:space="preserve">seen during </w:t>
      </w:r>
      <w:r w:rsidR="00731064">
        <w:rPr>
          <w:lang w:val="en-US"/>
        </w:rPr>
        <w:t>reversal learning</w:t>
      </w:r>
      <w:r w:rsidR="00CF173B">
        <w:rPr>
          <w:lang w:val="en-US"/>
        </w:rPr>
        <w:t>.</w:t>
      </w:r>
      <w:r w:rsidR="00954F6E">
        <w:rPr>
          <w:lang w:val="en-US"/>
        </w:rPr>
        <w:t xml:space="preserve"> </w:t>
      </w:r>
      <w:r w:rsidR="002A1FCD">
        <w:rPr>
          <w:lang w:val="en-US"/>
        </w:rPr>
        <w:t>W</w:t>
      </w:r>
      <w:r w:rsidR="004E304B">
        <w:rPr>
          <w:lang w:val="en-US"/>
        </w:rPr>
        <w:t xml:space="preserve">orking memory capacity has been associated with anticorrelated activity between mPFC and dlPFC </w:t>
      </w:r>
      <w:r w:rsidR="00C1117A">
        <w:rPr>
          <w:lang w:val="en-US"/>
        </w:rPr>
        <w:fldChar w:fldCharType="begin" w:fldLock="1"/>
      </w:r>
      <w:r w:rsidR="006762E4">
        <w:rPr>
          <w:lang w:val="en-US"/>
        </w:rPr>
        <w:instrText>ADDIN CSL_CITATION {"citationItems":[{"id":"ITEM-1","itemData":{"DOI":"10.1016/j.cortex.2014.12.001","ISSN":"19738102","abstract":"We examined how variation in working memory (WM) capacity due to aging or individual differences among young adults is associated with intrinsic or resting-state anticorrelations, particularly between (1) the medial prefrontal cortex (MPFC), a component of the default-mode network (DMN) that typically decreases in activation during external, attention-demanding tasks, and (2) the dorsolateral prefrontal cortex (DLPFC), a component of the fronto-parietal control network that supports executive functions and WM and typically increases in activation during attention-demanding tasks. We compared the magnitudes of MPFC-DLPFC anticorrelations between healthy younger and older participants (Experiment 1) and related the magnitudes of these anticorrelations to individual differences on two behavioral measures of WM capacity in two independent groups of young adults (Experiments 1 and 2). Relative to younger adults, older adults exhibited reductions in WM capacity and in MPFC-DLPFC anticorrelations. Within younger adults, greater MPFC-DLPFC anticorrelation at rest correlated with greater WM capacity. These findings show that variation in MPFC-DLPFC anticorrelations, whether related to aging or to individual differences, may reflect an intrinsic functional brain architecture supportive of WM capacity.","author":[{"dropping-particle":"","family":"Keller","given":"Joseph B.","non-dropping-particle":"","parse-names":false,"suffix":""},{"dropping-particle":"","family":"Hedden","given":"Trey","non-dropping-particle":"","parse-names":false,"suffix":""},{"dropping-particle":"","family":"Thompson","given":"Todd W.","non-dropping-particle":"","parse-names":false,"suffix":""},{"dropping-particle":"","family":"Anteraper","given":"Sheeba A.","non-dropping-particle":"","parse-names":false,"suffix":""},{"dropping-particle":"","family":"Gabrieli","given":"John D.E.","non-dropping-particle":"","parse-names":false,"suffix":""},{"dropping-particle":"","family":"Whitfield-Gabrieli","given":"Susan","non-dropping-particle":"","parse-names":false,"suffix":""}],"container-title":"Cortex","id":"ITEM-1","issued":{"date-parts":[["2015"]]},"page":"271-280","publisher":"Elsevier Ltd","title":"Resting-state anticorrelations between medial and lateral prefrontal cortex: Association with working memory, aging, and individual differences","type":"article-journal","volume":"64"},"uris":["http://www.mendeley.com/documents/?uuid=6ec9b316-8c1c-4e4e-9f0c-63116699f2a3"]}],"mendeley":{"formattedCitation":"(Keller et al., 2015)","plainTextFormattedCitation":"(Keller et al., 2015)","previouslyFormattedCitation":"(Keller et al., 2015)"},"properties":{"noteIndex":0},"schema":"https://github.com/citation-style-language/schema/raw/master/csl-citation.json"}</w:instrText>
      </w:r>
      <w:r w:rsidR="00C1117A">
        <w:rPr>
          <w:lang w:val="en-US"/>
        </w:rPr>
        <w:fldChar w:fldCharType="separate"/>
      </w:r>
      <w:r w:rsidR="00C1117A" w:rsidRPr="00C1117A">
        <w:rPr>
          <w:noProof/>
          <w:lang w:val="en-US"/>
        </w:rPr>
        <w:t>(Keller et al., 2015)</w:t>
      </w:r>
      <w:r w:rsidR="00C1117A">
        <w:rPr>
          <w:lang w:val="en-US"/>
        </w:rPr>
        <w:fldChar w:fldCharType="end"/>
      </w:r>
      <w:r w:rsidR="0011277E">
        <w:rPr>
          <w:lang w:val="en-US"/>
        </w:rPr>
        <w:t>, thus, anodal</w:t>
      </w:r>
      <w:r w:rsidR="004E304B">
        <w:rPr>
          <w:lang w:val="en-US"/>
        </w:rPr>
        <w:t xml:space="preserve"> </w:t>
      </w:r>
      <w:r w:rsidR="0011277E">
        <w:rPr>
          <w:lang w:val="en-US"/>
        </w:rPr>
        <w:t>tDCS</w:t>
      </w:r>
      <w:r w:rsidR="004E304B">
        <w:rPr>
          <w:lang w:val="en-US"/>
        </w:rPr>
        <w:t xml:space="preserve"> of</w:t>
      </w:r>
      <w:r w:rsidR="0011277E">
        <w:rPr>
          <w:lang w:val="en-US"/>
        </w:rPr>
        <w:t xml:space="preserve"> </w:t>
      </w:r>
      <w:r w:rsidR="004E304B">
        <w:rPr>
          <w:lang w:val="en-US"/>
        </w:rPr>
        <w:t>mPFC might have altered this balance</w:t>
      </w:r>
      <w:r w:rsidR="0009749D">
        <w:rPr>
          <w:lang w:val="en-US"/>
        </w:rPr>
        <w:t xml:space="preserve"> in our participants</w:t>
      </w:r>
      <w:r w:rsidR="004E304B">
        <w:rPr>
          <w:lang w:val="en-US"/>
        </w:rPr>
        <w:t>.</w:t>
      </w:r>
      <w:r w:rsidR="0011277E">
        <w:rPr>
          <w:lang w:val="en-US"/>
        </w:rPr>
        <w:t xml:space="preserve"> </w:t>
      </w:r>
    </w:p>
    <w:p w14:paraId="7E0FA41A" w14:textId="5A33AE79" w:rsidR="004C40AF" w:rsidRDefault="00901F60" w:rsidP="00B662EE">
      <w:pPr>
        <w:widowControl w:val="0"/>
        <w:spacing w:line="480" w:lineRule="auto"/>
        <w:jc w:val="both"/>
        <w:outlineLvl w:val="0"/>
        <w:rPr>
          <w:rFonts w:eastAsia="Times New Roman"/>
          <w:color w:val="333333"/>
          <w:shd w:val="clear" w:color="auto" w:fill="FFFFFF"/>
          <w:lang w:val="en-US"/>
        </w:rPr>
      </w:pPr>
      <w:r>
        <w:rPr>
          <w:color w:val="000000"/>
          <w:lang w:val="en-US"/>
        </w:rPr>
        <w:t>In the current study, we did not observe effects of cathodal stimulation on decision</w:t>
      </w:r>
      <w:r w:rsidR="00CB30A9">
        <w:rPr>
          <w:color w:val="000000"/>
          <w:lang w:val="en-US"/>
        </w:rPr>
        <w:t>-</w:t>
      </w:r>
      <w:r>
        <w:rPr>
          <w:color w:val="000000"/>
          <w:lang w:val="en-US"/>
        </w:rPr>
        <w:t xml:space="preserve">making behavior. </w:t>
      </w:r>
      <w:r w:rsidR="00731064">
        <w:rPr>
          <w:color w:val="000000"/>
          <w:lang w:val="en-US"/>
        </w:rPr>
        <w:t>C</w:t>
      </w:r>
      <w:r w:rsidRPr="00D57353">
        <w:rPr>
          <w:color w:val="000000"/>
          <w:lang w:val="en-US"/>
        </w:rPr>
        <w:t xml:space="preserve">onsidering </w:t>
      </w:r>
      <w:r w:rsidR="00BC49B1" w:rsidRPr="00D57353">
        <w:rPr>
          <w:color w:val="000000"/>
          <w:lang w:val="en-US"/>
        </w:rPr>
        <w:t>the</w:t>
      </w:r>
      <w:r w:rsidR="00BC49B1" w:rsidRPr="00DC19AB">
        <w:rPr>
          <w:color w:val="000000"/>
          <w:lang w:val="en-US"/>
        </w:rPr>
        <w:t xml:space="preserve"> results of numerous </w:t>
      </w:r>
      <w:r w:rsidR="001632CE">
        <w:rPr>
          <w:color w:val="000000"/>
          <w:lang w:val="en-US"/>
        </w:rPr>
        <w:t>tDCS studies</w:t>
      </w:r>
      <w:r w:rsidR="00BC49B1" w:rsidRPr="00DC19AB">
        <w:rPr>
          <w:color w:val="000000"/>
          <w:lang w:val="en-US"/>
        </w:rPr>
        <w:t>, the initial presumptio</w:t>
      </w:r>
      <w:r w:rsidR="004E40C6">
        <w:rPr>
          <w:color w:val="000000"/>
          <w:lang w:val="en-US"/>
        </w:rPr>
        <w:t xml:space="preserve">n that anodal </w:t>
      </w:r>
      <w:r w:rsidR="004E40C6">
        <w:rPr>
          <w:color w:val="000000"/>
          <w:lang w:val="en-US"/>
        </w:rPr>
        <w:lastRenderedPageBreak/>
        <w:t>stimulation</w:t>
      </w:r>
      <w:r w:rsidR="00BC49B1" w:rsidRPr="00DC19AB">
        <w:rPr>
          <w:color w:val="000000"/>
          <w:lang w:val="en-US"/>
        </w:rPr>
        <w:t xml:space="preserve"> </w:t>
      </w:r>
      <w:r w:rsidR="008A3597">
        <w:rPr>
          <w:color w:val="000000"/>
          <w:lang w:val="en-US"/>
        </w:rPr>
        <w:t>causes</w:t>
      </w:r>
      <w:r w:rsidR="00BC49B1" w:rsidRPr="00DC19AB">
        <w:rPr>
          <w:color w:val="000000"/>
          <w:lang w:val="en-US"/>
        </w:rPr>
        <w:t xml:space="preserve"> excitatory </w:t>
      </w:r>
      <w:r w:rsidR="004E40C6">
        <w:rPr>
          <w:color w:val="000000"/>
          <w:lang w:val="en-US"/>
        </w:rPr>
        <w:t xml:space="preserve">and cathodal stimulation </w:t>
      </w:r>
      <w:r w:rsidR="00BC49B1" w:rsidRPr="00DC19AB">
        <w:rPr>
          <w:color w:val="000000"/>
          <w:lang w:val="en-US"/>
        </w:rPr>
        <w:t xml:space="preserve">causes inhibitory effects </w:t>
      </w:r>
      <w:r w:rsidR="009A7DD8">
        <w:rPr>
          <w:color w:val="000000"/>
          <w:lang w:val="en-US"/>
        </w:rPr>
        <w:t>has</w:t>
      </w:r>
      <w:r w:rsidR="00BC49B1" w:rsidRPr="00DC19AB">
        <w:rPr>
          <w:color w:val="000000"/>
          <w:lang w:val="en-US"/>
        </w:rPr>
        <w:t xml:space="preserve"> to be handled with caution </w:t>
      </w:r>
      <w:r w:rsidR="00412DF1">
        <w:rPr>
          <w:color w:val="000000"/>
          <w:lang w:val="en-US"/>
        </w:rPr>
        <w:fldChar w:fldCharType="begin" w:fldLock="1"/>
      </w:r>
      <w:r w:rsidR="00FF170E">
        <w:rPr>
          <w:color w:val="000000"/>
          <w:lang w:val="en-US"/>
        </w:rPr>
        <w:instrText>ADDIN CSL_CITATION {"citationItems":[{"id":"ITEM-1","itemData":{"DOI":"10.1016/j.tics.2014.10.003","ISBN":"doi:10.1016/j.tics.2014.10.003","ISSN":"1879307X","PMID":"25467129","abstract":"Transcranial electrical stimulation (tES) influences neural activity in a way that can elicit behavioural change but may also improve high-level cognition or ameliorate symptoms in neuropsychiatric disorders. However, the current fervour for tES contrasts with the paucity of mechanistically detailed models of how stimulation causes behavioural change. Here we challenge the plausibility of several common assumptions and interpretations of tES and discuss how to bridge the ravines separating our understanding of the behavioural and neural consequences of tES. We argue that rational application of tES should occur in tandem with computational neurostimulation and appropriate physiological and behavioural assays. This will aid appreciation of the limitations of tES and generate testable predictions of how tES expresses its effects on behaviour.","author":[{"dropping-particle":"","family":"Bestmann","given":"Sven","non-dropping-particle":"","parse-names":false,"suffix":""},{"dropping-particle":"","family":"Berker","given":"Archy O.","non-dropping-particle":"de","parse-names":false,"suffix":""},{"dropping-particle":"","family":"Bonaiuto","given":"James","non-dropping-particle":"","parse-names":false,"suffix":""}],"container-title":"Trends in Cognitive Sciences","id":"ITEM-1","issue":"1","issued":{"date-parts":[["2015"]]},"page":"13-20","publisher":"Elsevier Ltd","title":"Understanding the behavioural consequences of noninvasive brain stimulation","type":"article-journal","volume":"19"},"uris":["http://www.mendeley.com/documents/?uuid=800a4376-d2e6-4f97-ac47-ba0e9bf22615"]},{"id":"ITEM-2","itemData":{"DOI":"10.1016/j.neuron.2015.07.032","ISBN":"0896-6273","ISSN":"10974199","PMID":"26335641","abstract":"The use of non-invasive brain stimulation is widespread in studies of human cognitive neuroscience. This has led to some genuine advances in understanding perception and cognition, and has raised some hopes of applying the knowledge in clinical contexts. There are now several forms of stimulation, the ability to combine these with other methods, and ethical questions that are special to brain stimulation. In this Primer, we aim to give the users of these methods a starting point and perspective from which to view the key questions and usefulness of the different forms of non-invasive brain stimulation. We have done so by taking a critical view of recent highlights in the literature, selected case studies to illustrate the elements necessary and sufficient for good experiments, and pointed to questions and findings that can only be addressed using interference methods.","author":[{"dropping-particle":"","family":"Parkin","given":"Beth L.","non-dropping-particle":"","parse-names":false,"suffix":""},{"dropping-particle":"","family":"Ekhtiari","given":"Hamed","non-dropping-particle":"","parse-names":false,"suffix":""},{"dropping-particle":"","family":"Walsh","given":"Vincent F.","non-dropping-particle":"","parse-names":false,"suffix":""}],"container-title":"Neuron","id":"ITEM-2","issue":"5","issued":{"date-parts":[["2015"]]},"page":"932-945","publisher":"Elsevier Inc.","title":"Non-invasive Human Brain Stimulation in Cognitive Neuroscience: A Primer","type":"article-journal","volume":"87"},"uris":["http://www.mendeley.com/documents/?uuid=8f1d8162-fb23-4f8b-b910-d14b8839803b"]}],"mendeley":{"formattedCitation":"(Bestmann et al., 2015; Parkin et al., 2015)","plainTextFormattedCitation":"(Bestmann et al., 2015; Parkin et al., 2015)","previouslyFormattedCitation":"(Bestmann et al., 2015; Parkin et al., 2015)"},"properties":{"noteIndex":0},"schema":"https://github.com/citation-style-language/schema/raw/master/csl-citation.json"}</w:instrText>
      </w:r>
      <w:r w:rsidR="00412DF1">
        <w:rPr>
          <w:color w:val="000000"/>
          <w:lang w:val="en-US"/>
        </w:rPr>
        <w:fldChar w:fldCharType="separate"/>
      </w:r>
      <w:r w:rsidR="00FE2C60" w:rsidRPr="00FE2C60">
        <w:rPr>
          <w:noProof/>
          <w:color w:val="000000"/>
          <w:lang w:val="en-US"/>
        </w:rPr>
        <w:t>(Bestmann et al., 2015; Parkin et al., 2015)</w:t>
      </w:r>
      <w:r w:rsidR="00412DF1">
        <w:rPr>
          <w:color w:val="000000"/>
          <w:lang w:val="en-US"/>
        </w:rPr>
        <w:fldChar w:fldCharType="end"/>
      </w:r>
      <w:r w:rsidR="00412DF1">
        <w:rPr>
          <w:color w:val="000000"/>
          <w:lang w:val="en-US"/>
        </w:rPr>
        <w:t xml:space="preserve">. </w:t>
      </w:r>
      <w:r w:rsidR="00651A4B">
        <w:rPr>
          <w:color w:val="000000"/>
          <w:lang w:val="en-US"/>
        </w:rPr>
        <w:t xml:space="preserve">Particularly regarding </w:t>
      </w:r>
      <w:r w:rsidR="009A7DD8">
        <w:rPr>
          <w:color w:val="000000"/>
          <w:lang w:val="en-US"/>
        </w:rPr>
        <w:t xml:space="preserve">executive </w:t>
      </w:r>
      <w:r w:rsidR="00651A4B">
        <w:rPr>
          <w:color w:val="000000"/>
          <w:lang w:val="en-US"/>
        </w:rPr>
        <w:t xml:space="preserve">cognitive domains, </w:t>
      </w:r>
      <w:r w:rsidR="00651A4B" w:rsidRPr="00DC19AB">
        <w:rPr>
          <w:lang w:val="en-US"/>
        </w:rPr>
        <w:t>inhomogeneous effect sizes</w:t>
      </w:r>
      <w:r>
        <w:rPr>
          <w:lang w:val="en-US"/>
        </w:rPr>
        <w:t xml:space="preserve"> and directionalities</w:t>
      </w:r>
      <w:r w:rsidR="00651A4B" w:rsidRPr="00DC19AB">
        <w:rPr>
          <w:lang w:val="en-US"/>
        </w:rPr>
        <w:t xml:space="preserve"> between </w:t>
      </w:r>
      <w:r w:rsidR="00C74569">
        <w:rPr>
          <w:lang w:val="en-US"/>
        </w:rPr>
        <w:t>an</w:t>
      </w:r>
      <w:r w:rsidR="00651A4B" w:rsidRPr="00DC19AB">
        <w:rPr>
          <w:lang w:val="en-US"/>
        </w:rPr>
        <w:t xml:space="preserve">odal and </w:t>
      </w:r>
      <w:r w:rsidR="00C74569">
        <w:rPr>
          <w:lang w:val="en-US"/>
        </w:rPr>
        <w:t>cath</w:t>
      </w:r>
      <w:r w:rsidR="00651A4B" w:rsidRPr="00DC19AB">
        <w:rPr>
          <w:lang w:val="en-US"/>
        </w:rPr>
        <w:t xml:space="preserve">odal </w:t>
      </w:r>
      <w:r w:rsidR="00DA1C81">
        <w:rPr>
          <w:lang w:val="en-US"/>
        </w:rPr>
        <w:t>tDCS have been reported</w:t>
      </w:r>
      <w:r w:rsidR="00D449FF" w:rsidRPr="00DC19AB">
        <w:rPr>
          <w:lang w:val="en-US"/>
        </w:rPr>
        <w:t xml:space="preserve"> </w:t>
      </w:r>
      <w:r w:rsidR="00D449FF" w:rsidRPr="00DC19AB">
        <w:rPr>
          <w:lang w:val="en-US"/>
        </w:rPr>
        <w:fldChar w:fldCharType="begin" w:fldLock="1"/>
      </w:r>
      <w:r w:rsidR="00FF170E">
        <w:rPr>
          <w:lang w:val="en-US"/>
        </w:rPr>
        <w:instrText>ADDIN CSL_CITATION {"citationItems":[{"id":"ITEM-1","itemData":{"DOI":"10.1007/s00221-011-2891-9","ISBN":"0022101128919","ISSN":"00144819","PMID":"21989847","abstract":"In vivo effects of transcranial direct current stimulation (tDCS) have attracted much attention nowadays as this area of research spreads to both the motor and cognitive domains. The common assumption is that the anode electrode causes an enhancement of cortical excitability during stimulation, which then lasts for a few minutes thereafter, while the cathode electrode generates the opposite effect, i.e., anodal-excitation and cathodal-inhibition effects (AeCi). Yet, this dual-polarity effect has not been observed in all tDCS studies. Here, we conducted a meta-analytical review aimed to investigate the homogeneity/heterogeneity of the effect sizes of the AeCi dichotomy in both motor and cognitive functions. The AeCi effect was found to occur quite commonly with motor investigations and rarely in cognitive studies. When the anode electrode is applied over a non-motor area, in most cases, it will cause an excitation as measured by a relevant cognitive or perceptual task; however, the cathode electrode rarely causes an inhibition. We found homogeneity in motor studies and heterogeneity in cognitive studies with the electrode's polarity serving as a moderator that can explain the source of heterogeneity in cognitive studies. The lack of inhibitory cathodal effects might reflect compensation processes as cognitive functions are typically supported by rich brain networks. Further insights as to the polarity and domain interaction are offered, including subdivision to different classes of cognitive functions according to their likelihood of being affected by stimulation.","author":[{"dropping-particle":"","family":"Jacobson","given":"Liron","non-dropping-particle":"","parse-names":false,"suffix":""},{"dropping-particle":"","family":"Koslowsky","given":"Meni","non-dropping-particle":"","parse-names":false,"suffix":""},{"dropping-particle":"","family":"Lavidor","given":"Michal","non-dropping-particle":"","parse-names":false,"suffix":""}],"container-title":"Experimental Brain Research","id":"ITEM-1","issue":"1","issued":{"date-parts":[["2012"]]},"page":"1-10","title":"TDCS polarity effects in motor and cognitive domains: A meta-analytical review","type":"article-journal","volume":"216"},"uris":["http://www.mendeley.com/documents/?uuid=1136576f-0a1c-40b8-9804-842515dc8712"]}],"mendeley":{"formattedCitation":"(Jacobson et al., 2012)","plainTextFormattedCitation":"(Jacobson et al., 2012)","previouslyFormattedCitation":"(Jacobson et al., 2012)"},"properties":{"noteIndex":0},"schema":"https://github.com/citation-style-language/schema/raw/master/csl-citation.json"}</w:instrText>
      </w:r>
      <w:r w:rsidR="00D449FF" w:rsidRPr="00DC19AB">
        <w:rPr>
          <w:lang w:val="en-US"/>
        </w:rPr>
        <w:fldChar w:fldCharType="separate"/>
      </w:r>
      <w:r w:rsidR="00FE2C60" w:rsidRPr="00FE2C60">
        <w:rPr>
          <w:noProof/>
          <w:lang w:val="en-US"/>
        </w:rPr>
        <w:t>(Jacobson et al., 2012)</w:t>
      </w:r>
      <w:r w:rsidR="00D449FF" w:rsidRPr="00DC19AB">
        <w:rPr>
          <w:lang w:val="en-US"/>
        </w:rPr>
        <w:fldChar w:fldCharType="end"/>
      </w:r>
      <w:r w:rsidR="00B461E5">
        <w:rPr>
          <w:lang w:val="en-US"/>
        </w:rPr>
        <w:t xml:space="preserve">, supporting the hypothesis that the effects of tDCS </w:t>
      </w:r>
      <w:r>
        <w:rPr>
          <w:lang w:val="en-US"/>
        </w:rPr>
        <w:t>on</w:t>
      </w:r>
      <w:r w:rsidR="00B461E5">
        <w:rPr>
          <w:lang w:val="en-US"/>
        </w:rPr>
        <w:t xml:space="preserve"> executive functions</w:t>
      </w:r>
      <w:r>
        <w:rPr>
          <w:lang w:val="en-US"/>
        </w:rPr>
        <w:t xml:space="preserve"> </w:t>
      </w:r>
      <w:r w:rsidR="00CB30A9">
        <w:rPr>
          <w:lang w:val="en-US"/>
        </w:rPr>
        <w:t>are</w:t>
      </w:r>
      <w:r>
        <w:rPr>
          <w:lang w:val="en-US"/>
        </w:rPr>
        <w:t xml:space="preserve"> multifaceted</w:t>
      </w:r>
      <w:r w:rsidR="00B461E5">
        <w:rPr>
          <w:lang w:val="en-US"/>
        </w:rPr>
        <w:t xml:space="preserve">. </w:t>
      </w:r>
      <w:r w:rsidR="00CB30A9">
        <w:rPr>
          <w:rFonts w:eastAsia="Times New Roman"/>
          <w:color w:val="333333"/>
          <w:shd w:val="clear" w:color="auto" w:fill="FFFFFF"/>
          <w:lang w:val="en-US"/>
        </w:rPr>
        <w:t>Regarding decision-making</w:t>
      </w:r>
      <w:r w:rsidR="004C40AF">
        <w:rPr>
          <w:rFonts w:eastAsia="Times New Roman"/>
          <w:color w:val="333333"/>
          <w:shd w:val="clear" w:color="auto" w:fill="FFFFFF"/>
          <w:lang w:val="en-US"/>
        </w:rPr>
        <w:t xml:space="preserve">, </w:t>
      </w:r>
      <w:r w:rsidR="00CB30A9">
        <w:rPr>
          <w:rFonts w:eastAsia="Times New Roman"/>
          <w:color w:val="333333"/>
          <w:shd w:val="clear" w:color="auto" w:fill="FFFFFF"/>
          <w:lang w:val="en-US"/>
        </w:rPr>
        <w:t xml:space="preserve">analogous to our study, </w:t>
      </w:r>
      <w:r w:rsidR="004C40AF" w:rsidRPr="00D57353">
        <w:rPr>
          <w:rFonts w:eastAsia="Times New Roman"/>
          <w:color w:val="333333"/>
          <w:shd w:val="clear" w:color="auto" w:fill="FFFFFF"/>
          <w:lang w:val="en-US"/>
        </w:rPr>
        <w:t>Bogdanov</w:t>
      </w:r>
      <w:r w:rsidR="004C40AF">
        <w:rPr>
          <w:rFonts w:eastAsia="Times New Roman"/>
          <w:color w:val="333333"/>
          <w:shd w:val="clear" w:color="auto" w:fill="FFFFFF"/>
          <w:lang w:val="en-US"/>
        </w:rPr>
        <w:t xml:space="preserve"> et al. </w:t>
      </w:r>
      <w:r w:rsidR="004C40AF">
        <w:rPr>
          <w:rFonts w:eastAsia="Times New Roman"/>
          <w:color w:val="333333"/>
          <w:shd w:val="clear" w:color="auto" w:fill="FFFFFF"/>
          <w:lang w:val="en-US"/>
        </w:rPr>
        <w:fldChar w:fldCharType="begin" w:fldLock="1"/>
      </w:r>
      <w:r w:rsidR="004C40AF">
        <w:rPr>
          <w:rFonts w:eastAsia="Times New Roman"/>
          <w:color w:val="333333"/>
          <w:shd w:val="clear" w:color="auto" w:fill="FFFFFF"/>
          <w:lang w:val="en-US"/>
        </w:rPr>
        <w:instrText>ADDIN CSL_CITATION {"citationItems":[{"id":"ITEM-1","itemData":{"DOI":"10.1093/cercor/bhv298","ISBN":"1460-2199 (Electronic) 1047-3211 (Linking)","ISSN":"1047-3211","PMID":"26656728","abstract":"Goal-directed choices should be guided by the expected value of the available options. However, people are often influenced by past costs in their decisions, thus succumbing to a bias known as the \"sunk-cost effect.\" Recent functional magnetic resonance imaging data show that the sunk-cost effect is associated with increased activity in dorsolateral prefrontal cortex {(dlPFC)} and altered crosstalk of the {dlPFC} with other prefrontal areas. Are these correlated neural processes causally involved in the sunk-cost effect? Here, we employed transcranial direct current stimulation {(tDCS)} to examine the role of the {dlPFC} for biasing choices in line with the cost of past expenses. Specifically, we applied different types of {tDCS} over the right {dlPFC} while participants performed an investment task designed to assess the impact of past investments on current choices. Our results show a pronounced sunk-cost effect that was significantly increased by anodal {tDCS,} but left unaltered by cathodal or sham stimulation. Importantly, choices were not affected by stimulation when no prior investments had been made, underlining the specificity of the obtained effect. Our findings suggest a critical role of the {dlPFC} in the sunk-cost effect and thus elucidate neural mechanisms by which past investments may influence current decision-making.","author":[{"dropping-particle":"","family":"Bogdanov","given":"Mario","non-dropping-particle":"","parse-names":false,"suffix":""},{"dropping-particle":"","family":"Ruff","given":"Christian C.","non-dropping-particle":"","parse-names":false,"suffix":""},{"dropping-particle":"","family":"Schwabe","given":"Lars","non-dropping-particle":"","parse-names":false,"suffix":""}],"container-title":"Cerebral Cortex","id":"ITEM-1","issue":"December 2015","issued":{"date-parts":[["2015"]]},"page":"bhv298","title":"Transcranial Stimulation Over the Dorsolateral Prefrontal Cortex Increases the Impact of Past Expenses on Decision-Making","type":"article-journal"},"uris":["http://www.mendeley.com/documents/?uuid=e73cb277-1963-4338-a95c-6023cc431389"]}],"mendeley":{"formattedCitation":"(Bogdanov et al., 2015)","plainTextFormattedCitation":"(Bogdanov et al., 2015)","previouslyFormattedCitation":"(Bogdanov et al., 2015)"},"properties":{"noteIndex":0},"schema":"https://github.com/citation-style-language/schema/raw/master/csl-citation.json"}</w:instrText>
      </w:r>
      <w:r w:rsidR="004C40AF">
        <w:rPr>
          <w:rFonts w:eastAsia="Times New Roman"/>
          <w:color w:val="333333"/>
          <w:shd w:val="clear" w:color="auto" w:fill="FFFFFF"/>
          <w:lang w:val="en-US"/>
        </w:rPr>
        <w:fldChar w:fldCharType="separate"/>
      </w:r>
      <w:r w:rsidR="004C40AF" w:rsidRPr="00D57353">
        <w:rPr>
          <w:rFonts w:eastAsia="Times New Roman"/>
          <w:noProof/>
          <w:color w:val="333333"/>
          <w:shd w:val="clear" w:color="auto" w:fill="FFFFFF"/>
          <w:lang w:val="en-US"/>
        </w:rPr>
        <w:t>(Bogdanov et al., 2015)</w:t>
      </w:r>
      <w:r w:rsidR="004C40AF">
        <w:rPr>
          <w:rFonts w:eastAsia="Times New Roman"/>
          <w:color w:val="333333"/>
          <w:shd w:val="clear" w:color="auto" w:fill="FFFFFF"/>
          <w:lang w:val="en-US"/>
        </w:rPr>
        <w:fldChar w:fldCharType="end"/>
      </w:r>
      <w:r w:rsidR="004C40AF">
        <w:rPr>
          <w:rFonts w:eastAsia="Times New Roman"/>
          <w:color w:val="333333"/>
          <w:shd w:val="clear" w:color="auto" w:fill="FFFFFF"/>
          <w:lang w:val="en-US"/>
        </w:rPr>
        <w:t xml:space="preserve"> and Soutschek </w:t>
      </w:r>
      <w:r w:rsidR="006D0A0E">
        <w:rPr>
          <w:rFonts w:eastAsia="Times New Roman"/>
          <w:color w:val="333333"/>
          <w:shd w:val="clear" w:color="auto" w:fill="FFFFFF"/>
          <w:lang w:val="en-US"/>
        </w:rPr>
        <w:t>et al.</w:t>
      </w:r>
      <w:r w:rsidR="004C40AF">
        <w:rPr>
          <w:rFonts w:eastAsia="Times New Roman"/>
          <w:color w:val="333333"/>
          <w:shd w:val="clear" w:color="auto" w:fill="FFFFFF"/>
          <w:lang w:val="en-US"/>
        </w:rPr>
        <w:t xml:space="preserve"> </w:t>
      </w:r>
      <w:r w:rsidR="004C40AF">
        <w:rPr>
          <w:rFonts w:eastAsia="Times New Roman"/>
          <w:color w:val="333333"/>
          <w:shd w:val="clear" w:color="auto" w:fill="FFFFFF"/>
          <w:lang w:val="en-US"/>
        </w:rPr>
        <w:fldChar w:fldCharType="begin" w:fldLock="1"/>
      </w:r>
      <w:r w:rsidR="004C40AF">
        <w:rPr>
          <w:rFonts w:eastAsia="Times New Roman"/>
          <w:color w:val="333333"/>
          <w:shd w:val="clear" w:color="auto" w:fill="FFFFFF"/>
          <w:lang w:val="en-US"/>
        </w:rPr>
        <w:instrText>ADDIN CSL_CITATION {"citationItems":[{"id":"ITEM-1","itemData":{"DOI":"10.1016/j.biopsych.2017.11.007","ISSN":"18732402","abstract":"Background: Loss of motivation is a characteristic feature of several psychiatric and neurological disorders. However, the neural mechanisms underlying human motivation are far from being understood. Here, we investigate the role that the frontopolar cortex (FPC) plays in motivating cognitive and physical effort exertion by computing subjective effort equivalents. Methods: We manipulated neural processing with transcranial direct current stimulation targeting the FPC while 141 healthy participants decided whether or not to engage in cognitive or physical effort to obtain rewards. Results: We found that brain stimulation targeting the FPC increased the amount of both types of effort participants were willing to exert for rewards. Conclusions: Our findings provide important insights into the neural mechanisms involved in motivating effortful behavior. Moreover, they suggest that considering the motivation-related activity of the FPC could facilitate the development of treatments for the loss of motivation commonly seen in psychiatric and other neurological disorders.","author":[{"dropping-particle":"","family":"Soutschek","given":"Alexander","non-dropping-particle":"","parse-names":false,"suffix":""},{"dropping-particle":"","family":"Kang","given":"Pyungwon","non-dropping-particle":"","parse-names":false,"suffix":""},{"dropping-particle":"","family":"Ruff","given":"Christian C.","non-dropping-particle":"","parse-names":false,"suffix":""},{"dropping-particle":"","family":"Hare","given":"Todd A.","non-dropping-particle":"","parse-names":false,"suffix":""},{"dropping-particle":"","family":"Tobler","given":"Philippe N.","non-dropping-particle":"","parse-names":false,"suffix":""}],"container-title":"Biological Psychiatry","id":"ITEM-1","issue":"1","issued":{"date-parts":[["2018"]]},"page":"38-45","publisher":"Elsevier Inc","title":"Brain Stimulation Over the Frontopolar Cortex Enhances Motivation to Exert Effort for Reward","type":"article-journal","volume":"84"},"uris":["http://www.mendeley.com/documents/?uuid=a7003b02-2362-482a-8701-8053ba26b9f7"]}],"mendeley":{"formattedCitation":"(Soutschek et al., 2018)","plainTextFormattedCitation":"(Soutschek et al., 2018)","previouslyFormattedCitation":"(Soutschek et al., 2018)"},"properties":{"noteIndex":0},"schema":"https://github.com/citation-style-language/schema/raw/master/csl-citation.json"}</w:instrText>
      </w:r>
      <w:r w:rsidR="004C40AF">
        <w:rPr>
          <w:rFonts w:eastAsia="Times New Roman"/>
          <w:color w:val="333333"/>
          <w:shd w:val="clear" w:color="auto" w:fill="FFFFFF"/>
          <w:lang w:val="en-US"/>
        </w:rPr>
        <w:fldChar w:fldCharType="separate"/>
      </w:r>
      <w:r w:rsidR="004C40AF" w:rsidRPr="009A3895">
        <w:rPr>
          <w:rFonts w:eastAsia="Times New Roman"/>
          <w:noProof/>
          <w:color w:val="333333"/>
          <w:shd w:val="clear" w:color="auto" w:fill="FFFFFF"/>
          <w:lang w:val="en-US"/>
        </w:rPr>
        <w:t>(Soutschek et al., 2018)</w:t>
      </w:r>
      <w:r w:rsidR="004C40AF">
        <w:rPr>
          <w:rFonts w:eastAsia="Times New Roman"/>
          <w:color w:val="333333"/>
          <w:shd w:val="clear" w:color="auto" w:fill="FFFFFF"/>
          <w:lang w:val="en-US"/>
        </w:rPr>
        <w:fldChar w:fldCharType="end"/>
      </w:r>
      <w:r w:rsidR="004C40AF">
        <w:rPr>
          <w:rFonts w:eastAsia="Times New Roman"/>
          <w:color w:val="333333"/>
          <w:shd w:val="clear" w:color="auto" w:fill="FFFFFF"/>
          <w:lang w:val="en-US"/>
        </w:rPr>
        <w:t xml:space="preserve"> </w:t>
      </w:r>
      <w:r w:rsidR="00637D72">
        <w:rPr>
          <w:rFonts w:eastAsia="Times New Roman"/>
          <w:color w:val="333333"/>
          <w:shd w:val="clear" w:color="auto" w:fill="FFFFFF"/>
          <w:lang w:val="en-US"/>
        </w:rPr>
        <w:t xml:space="preserve">both found significant </w:t>
      </w:r>
      <w:r w:rsidR="006D0A0E">
        <w:rPr>
          <w:rFonts w:eastAsia="Times New Roman"/>
          <w:color w:val="333333"/>
          <w:shd w:val="clear" w:color="auto" w:fill="FFFFFF"/>
          <w:lang w:val="en-US"/>
        </w:rPr>
        <w:t xml:space="preserve">behavioral </w:t>
      </w:r>
      <w:r w:rsidR="00637D72">
        <w:rPr>
          <w:rFonts w:eastAsia="Times New Roman"/>
          <w:color w:val="333333"/>
          <w:shd w:val="clear" w:color="auto" w:fill="FFFFFF"/>
          <w:lang w:val="en-US"/>
        </w:rPr>
        <w:t xml:space="preserve">effects for </w:t>
      </w:r>
      <w:r w:rsidR="004C40AF">
        <w:rPr>
          <w:rFonts w:eastAsia="Times New Roman"/>
          <w:color w:val="333333"/>
          <w:shd w:val="clear" w:color="auto" w:fill="FFFFFF"/>
          <w:lang w:val="en-US"/>
        </w:rPr>
        <w:t xml:space="preserve">anodal but not </w:t>
      </w:r>
      <w:r w:rsidR="00637D72">
        <w:rPr>
          <w:rFonts w:eastAsia="Times New Roman"/>
          <w:color w:val="333333"/>
          <w:shd w:val="clear" w:color="auto" w:fill="FFFFFF"/>
          <w:lang w:val="en-US"/>
        </w:rPr>
        <w:t xml:space="preserve">for </w:t>
      </w:r>
      <w:r w:rsidR="004C40AF">
        <w:rPr>
          <w:rFonts w:eastAsia="Times New Roman"/>
          <w:color w:val="333333"/>
          <w:shd w:val="clear" w:color="auto" w:fill="FFFFFF"/>
          <w:lang w:val="en-US"/>
        </w:rPr>
        <w:t>cathodal tDCS</w:t>
      </w:r>
      <w:r w:rsidR="00637D72">
        <w:rPr>
          <w:rFonts w:eastAsia="Times New Roman"/>
          <w:color w:val="333333"/>
          <w:shd w:val="clear" w:color="auto" w:fill="FFFFFF"/>
          <w:lang w:val="en-US"/>
        </w:rPr>
        <w:t>.</w:t>
      </w:r>
      <w:r w:rsidR="004C40AF">
        <w:rPr>
          <w:rFonts w:eastAsia="Times New Roman"/>
          <w:color w:val="333333"/>
          <w:shd w:val="clear" w:color="auto" w:fill="FFFFFF"/>
          <w:lang w:val="en-US"/>
        </w:rPr>
        <w:t xml:space="preserve"> </w:t>
      </w:r>
    </w:p>
    <w:p w14:paraId="55CBBEC6" w14:textId="77777777" w:rsidR="00C619F2" w:rsidRDefault="00C619F2" w:rsidP="00B662EE">
      <w:pPr>
        <w:spacing w:line="480" w:lineRule="auto"/>
        <w:jc w:val="both"/>
        <w:rPr>
          <w:lang w:val="en-US"/>
        </w:rPr>
      </w:pPr>
    </w:p>
    <w:p w14:paraId="0F1B29BE" w14:textId="7E5DE25E" w:rsidR="00EA73C2" w:rsidRDefault="007A105C" w:rsidP="00B662EE">
      <w:pPr>
        <w:spacing w:line="480" w:lineRule="auto"/>
        <w:jc w:val="both"/>
        <w:rPr>
          <w:color w:val="000000"/>
          <w:lang w:val="en-US"/>
        </w:rPr>
      </w:pPr>
      <w:r w:rsidRPr="007A105C">
        <w:rPr>
          <w:color w:val="000000"/>
          <w:lang w:val="en-GB"/>
        </w:rPr>
        <w:t>With often limited</w:t>
      </w:r>
      <w:r w:rsidRPr="007A105C">
        <w:rPr>
          <w:color w:val="000000"/>
          <w:lang w:val="en-US"/>
        </w:rPr>
        <w:t xml:space="preserve"> possibilities in regard to the treatment of neuropsychiatric conditions, tDCS serves as a promising easy-to-handle, inexpensive and well-tolerated tool for therapeutic settings. </w:t>
      </w:r>
      <w:r w:rsidR="00A6683D">
        <w:rPr>
          <w:color w:val="000000"/>
          <w:lang w:val="en-US"/>
        </w:rPr>
        <w:t xml:space="preserve">Indeed, </w:t>
      </w:r>
      <w:r w:rsidR="002A5549" w:rsidRPr="007A105C">
        <w:rPr>
          <w:color w:val="000000"/>
          <w:lang w:val="en-US"/>
        </w:rPr>
        <w:t>tDCS</w:t>
      </w:r>
      <w:r w:rsidR="002A5549">
        <w:rPr>
          <w:color w:val="000000"/>
          <w:lang w:val="en-US"/>
        </w:rPr>
        <w:t xml:space="preserve"> </w:t>
      </w:r>
      <w:r w:rsidR="00273432">
        <w:rPr>
          <w:color w:val="000000"/>
          <w:lang w:val="en-US"/>
        </w:rPr>
        <w:t>previously</w:t>
      </w:r>
      <w:r w:rsidR="002A5549">
        <w:rPr>
          <w:color w:val="000000"/>
          <w:lang w:val="en-US"/>
        </w:rPr>
        <w:t xml:space="preserve"> showed beneficial</w:t>
      </w:r>
      <w:r w:rsidRPr="007A105C">
        <w:rPr>
          <w:color w:val="000000"/>
          <w:lang w:val="en-US"/>
        </w:rPr>
        <w:t xml:space="preserve"> </w:t>
      </w:r>
      <w:r w:rsidR="002A5549">
        <w:rPr>
          <w:color w:val="000000"/>
          <w:lang w:val="en-US"/>
        </w:rPr>
        <w:t xml:space="preserve">effects in neuropsychiatric populations </w:t>
      </w:r>
      <w:r w:rsidR="002A5549">
        <w:rPr>
          <w:color w:val="000000"/>
          <w:lang w:val="en-US"/>
        </w:rPr>
        <w:fldChar w:fldCharType="begin" w:fldLock="1"/>
      </w:r>
      <w:r w:rsidR="00FF170E">
        <w:rPr>
          <w:color w:val="000000"/>
          <w:lang w:val="en-US"/>
        </w:rPr>
        <w:instrText>ADDIN CSL_CITATION {"citationItems":[{"id":"ITEM-1","itemData":{"DOI":"10.1016/j.drugalcdep.2007.06.011","ISBN":"0376-8716 (Print)\\n0376-8716 (Linking)","ISSN":"03768716","PMID":"17640830","abstract":"Background: Functional neuroimaging studies have shown that specific brain areas are associated with alcohol craving including the dorsolateral prefrontal cortex (DLPFC). We tested whether modulation of DLPFC using transcranial direct current stimulation (tDCS) could alter alcohol craving in patients with alcohol dependence while being exposed to alcohol cues. Methods: We performed a randomized sham-controlled study in which 13 subjects received sham and active bilateral tDCS delivered to DLPFC (anodal left/cathodal right and anodal right/cathodal left). For sham stimulation, the electrodes were placed at the same positions as in active stimulation; however, the stimulator was turned off after 30 s of stimulation. Subjects were presented videos depicting alcohol consumption to increase alcohol craving. Results: Our results showed that both anodal left/cathodal right and anodal right/cathodal left significantly decreased alcohol craving compared to sham stimulation (p &lt; 0.0001). In addition, we found that following treatment, craving could not be further increased by alcohol cues. Conclusions: Our findings showed that tDCS treatment to DLPFC can reduce alcohol craving. These findings extend the results of previous studies using noninvasive brain stimulation to reduce craving in humans. Given the relatively rapid suppressive effect of tDCS and the highly fluctuating nature of alcohol craving, this technique may prove to be a valuable treatment strategy within the clinical setting. © 2007 Elsevier Ireland Ltd. All rights reserved.","author":[{"dropping-particle":"","family":"Boggio","given":"Paulo S.","non-dropping-particle":"","parse-names":false,"suffix":""},{"dropping-particle":"","family":"Sultani","given":"Natasha","non-dropping-particle":"","parse-names":false,"suffix":""},{"dropping-particle":"","family":"Fecteau","given":"Shirley","non-dropping-particle":"","parse-names":false,"suffix":""},{"dropping-particle":"","family":"Merabet","given":"Lotfi","non-dropping-particle":"","parse-names":false,"suffix":""},{"dropping-particle":"","family":"Mecca","given":"Tatiana","non-dropping-particle":"","parse-names":false,"suffix":""},{"dropping-particle":"","family":"Pascual-Leone","given":"Alvaro","non-dropping-particle":"","parse-names":false,"suffix":""},{"dropping-particle":"","family":"Basaglia","given":"Aline","non-dropping-particle":"","parse-names":false,"suffix":""},{"dropping-particle":"","family":"Fregni","given":"Felipe","non-dropping-particle":"","parse-names":false,"suffix":""}],"container-title":"Drug and Alcohol Dependence","id":"ITEM-1","issue":"1-3","issued":{"date-parts":[["2008"]]},"page":"55-60","title":"Prefrontal cortex modulation using transcranial DC stimulation reduces alcohol craving: A double-blind, sham-controlled study","type":"article-journal","volume":"92"},"uris":["http://www.mendeley.com/documents/?uuid=83c1cf1f-3e19-4b9d-b014-124e78268588"]},{"id":"ITEM-2","itemData":{"DOI":"10.1017/S1461145714000984","ISBN":"1461-1457","ISSN":"1461-1457","PMID":"25008145","abstract":"Preliminary small studies have shown that transcranial direct current stimulation (tDCS) reduces craving in alcoholic subjects. It is unclear whether tDCS also leads to changes in clinically meaningful outcomes for alcohol dependence in a properly powered phase II randomized clinical trial. We aimed to investigate whether repetitive tDCS changes the risk of alcohol use relapse in severe alcoholics from outpatient services. Thirty-five subjects were randomized to receive active bilateral [left cathodal/right anodal over the dorsolateral prefrontal cortex (dlPFC)] repetitive (five consecutive days) tDCS (2 mA, 35 cm2, two times daily stimulation for 13 min with a 20-min interval) or sham-tDCS. There were two dropouts before treatment. From 33 alcoholic subjects, 17 (mean age 45.5 ± 8.9 s.d., 16 males) were randomized to sham and 16 (44 ± 7.8 s.d., 16 males) to real tDCS treatment. By the end of the six months of follow-up, two subjects treated with sham (11.8%) and eight treated with real tDCS (50%) were still alcohol-abstinent [p = 0.02, Long-rank (Mantel-Cox) Test, HR = 0.35 (95% CI, 0.14-0.85)]. No differences with regard to changes on scores of craving, frontal function, global mental status, depressive or anxiety symptoms were observed between groups. However, subjects from the tDCS group improved with regard to their overall perception of quality of life (p = 0.02), and increased their scores in the environment domain (p = 0.04) after treatment. Bilateral tDCS over dlPFC reduces relapse probability in severe alcoholic subjects and results in improved perception of quality of life.","author":[{"dropping-particle":"","family":"Klauss","given":"Jaisa","non-dropping-particle":"","parse-names":false,"suffix":""},{"dropping-particle":"","family":"Penido Pinheiro","given":"Leon Cleres","non-dropping-particle":"","parse-names":false,"suffix":""},{"dropping-particle":"","family":"Silva Merlo","given":"Bruna Lima","non-dropping-particle":"","parse-names":false,"suffix":""},{"dropping-particle":"","family":"Correia Santos","given":"Gerson de Almeida","non-dropping-particle":"","parse-names":false,"suffix":""},{"dropping-particle":"","family":"Fregni","given":"Felipe","non-dropping-particle":"","parse-names":false,"suffix":""},{"dropping-particle":"","family":"Nitsche","given":"Michael A.","non-dropping-particle":"","parse-names":false,"suffix":""},{"dropping-particle":"","family":"Miyuki Nakamura-Palacios","given":"Ester","non-dropping-particle":"","parse-names":false,"suffix":""}],"container-title":"The International Journal of Neuropsychopharmacology","id":"ITEM-2","issue":"11","issued":{"date-parts":[["2014"]]},"page":"1793-1803","title":"A randomized controlled trial of targeted prefrontal cortex modulation with tDCS in patients with alcohol dependence","type":"article-journal","volume":"17"},"uris":["http://www.mendeley.com/documents/?uuid=8d217efb-2ad8-4583-8ef5-bf642f4f2448"]},{"id":"ITEM-3","itemData":{"DOI":"10.1093/ijnp/pyv066","ISBN":"1469-5111 (Electronic)\\r1461-1457 (Linking)","ISSN":"14695111","PMID":"26065432","abstract":"Background: Transcranial direct current stimulation over the dorsolateral prefrontal cortex has been shown to be clinically useful in the treatment of drug addiction. Methods: We conducted a double-blind randomized clinical trial aiming to assess the effects of bilateral dorsolateral prefrontal cortex transcranial direct current stimulation (left cathodal/right anodal) on crack-cocaine addiction. We defined craving as the primary outcome, and other clinical measurements, including depressive and anxiety symtoms, and quality of life, as secondary outcomes. Seventeen male crack-cocaine users (mean age 30.4 ± 9.8 SD) were randomized to receive 5 sessions of active transcranial direct current stimulation (2 mA, 35 cm 2 , for 20 minutes), every other day, and 19 males (mean age 30.3 ± 8.4 SD) to receive sham-transcranial direct current stimulation (placebo) as control group. Results: Craving scores were significantly reduced in the transcranial direct current stimulation group after treatment when compared with sham-transcranial direct current stimulation (P = .028) and baseline values (P = .003), and decreased linearly over 4 weeks (before, during, and after treatment) in the transcranial direct current stimulation group only (P = .047). Changes of anxiety scores towards increase in the sham-transcranial direct current stimulation and decrease in the transcranial direct current stimulation group (P = .03), and of the overall perception of quality of life (P = .031) and of health (P = .048) towards decrease in the sham-transcranial direct current stimulation group and increase in the transcranial direct current stimulation group differed significantly between groups. Conclusions: Repetitive bilateral transcranial direct current stimulation over the dorsolateral prefrontal cortex reduced craving for crack-cocaine use, decreased anxiety, and improved quality of life. We hypothesize that transcranial direct current stimulation effects may be associated with increased prefrontal processing and regulation of craving behavior.","author":[{"dropping-particle":"","family":"Batista","given":"Edson Kruger","non-dropping-particle":"","parse-names":false,"suffix":""},{"dropping-particle":"","family":"Klauss","given":"Jaisa","non-dropping-particle":"","parse-names":false,"suffix":""},{"dropping-particle":"","family":"Fregni","given":"Felipe","non-dropping-particle":"","parse-names":false,"suffix":""},{"dropping-particle":"","family":"Nitsche","given":"Michael A.","non-dropping-particle":"","parse-names":false,"suffix":""},{"dropping-particle":"","family":"Nakamura-Palacios","given":"Ester Miyuki","non-dropping-particle":"","parse-names":false,"suffix":""}],"container-title":"International Journal of Neuropsychopharmacology","id":"ITEM-3","issue":"12","issued":{"date-parts":[["2015"]]},"page":"1-11","title":"A randomized placebo-controlled trial of targeted prefrontal cortex modulation with bilateral tDCS in patients with crack-cocaine dependence","type":"article-journal","volume":"18"},"uris":["http://www.mendeley.com/documents/?uuid=2c858677-4d70-4be0-8d5a-8aee8ca03ca4"]},{"id":"ITEM-4","itemData":{"DOI":"10.1523/JNEUROSCI.1717-15.2015","ISBN":"1529-2401 (Electronic)\\r0270-6474 (Linking)","ISSN":"0270-6474","PMID":"26338333","abstract":"Posterror learning, associated with medial-frontal cortical recruitment in healthy subjects, is compromised in neuropsychiatric disorders. Here we report novel evidence for the mechanisms underlying learning dysfunctions in schizophrenia. We show that, by noninvasively passing direct current through human medial-frontal cortex, we could enhance the event-related potential related to learning from mistakes (i.e., the error-related negativity), a putative index of prediction error signaling in the brain. Following this causal manipulation of brain activity, the patients learned a new task at a rate that was indistinguishable from healthy individuals. Moreover, the severity of delusions interacted with the efficacy of the stimulation to improve learning. Our results demonstrate a causal link between disrupted prediction error signaling and inefficient learning in schizophrenia. These findings also demonstrate the feasibility of nonpharmacological interventions to address cognitive deficits in neuropsychiatric disorders. SIGNIFICANCE STATEMENT When there is a difference between what we expect to happen and what we actually experience, our brains generate a prediction error signal, so that we can map stimuli to responses and predict outcomes accurately. Theories of schizophrenia implicate abnormal prediction error signaling in the cognitive deficits of the disorder. Here, we combine noninvasive brain stimulation with large-scale electrophysiological recordings to establish a causal link between faulty prediction error signaling and learning deficits in schizophrenia. We show that it is possible to improve learning rate, as well as the neural signature of prediction error signaling, in patients to a level quantitatively indistinguishable from that of healthy subjects. The results provide mechanistic insight into schizophrenia pathophysiology and suggest a future therapy for this condition.","author":[{"dropping-particle":"","family":"Reinhart","given":"R. M. G.","non-dropping-particle":"","parse-names":false,"suffix":""},{"dropping-particle":"","family":"Zhu","given":"J.","non-dropping-particle":"","parse-names":false,"suffix":""},{"dropping-particle":"","family":"Park","given":"S.","non-dropping-particle":"","parse-names":false,"suffix":""},{"dropping-particle":"","family":"Woodman","given":"G. F.","non-dropping-particle":"","parse-names":false,"suffix":""}],"container-title":"Journal of Neuroscience","id":"ITEM-4","issue":"35","issued":{"date-parts":[["2015"]]},"page":"12232-12240","title":"Medial-Frontal Stimulation Enhances Learning in Schizophrenia by Restoring Prediction Error Signaling","type":"article-journal","volume":"35"},"uris":["http://www.mendeley.com/documents/?uuid=5f8e5f49-7f73-45d6-9c1f-77fe8fd6c6a2"]},{"id":"ITEM-5","itemData":{"DOI":"10.1073/pnas.1504196112","ISBN":"1504196112","ISSN":"1091-6490","PMID":"26124116","abstract":"Executive control and flexible adjustment of behavior following errors are essential to adaptive functioning. Loss of adaptive control may be a biomarker of a wide range of neuropsychiatric disorders, particularly in the schizophrenia spectrum. Here, we provide support for the view that oscillatory activity in the frontal cortex underlies adaptive adjustments in cognitive processing following errors. Compared with healthy subjects, patients with schizophrenia exhibited low frequency oscillations with abnormal temporal structure and an absence of synchrony over medial-frontal and lateral-prefrontal cortex following errors. To demonstrate that these abnormal oscillations were the origin of the impaired adaptive control in patients with schizophrenia, we applied noninvasive dc electrical stimulation over the medial-frontal cortex. This noninvasive stimulation descrambled the phase of the low-frequency neural oscillations that synchronize activity across cortical regions. Following stimulation, the behavioral index of adaptive control was improved such that patients were indistinguishable from healthy control subjects. These results provide unique causal evidence for theories of</w:instrText>
      </w:r>
      <w:r w:rsidR="00FF170E" w:rsidRPr="00FF170E">
        <w:rPr>
          <w:color w:val="000000"/>
        </w:rPr>
        <w:instrText xml:space="preserve"> executive control and cortical dysconnectivity in schizophrenia.","author":[{"dropping-particle":"","family":"Reinhart","given":"Robert M G","non-dropping-particle":"","parse-names":false,"suffix":""},{"dropping-particle":"","family":"Zhu","given":"Julia","non-dropping-particle":"","parse-names":false,"suffix":""},{"dropping-particle":"","family":"Park","given":"Sohee","non-dropping-particle":"","parse-names":false,"suffix":""},{"dropping-particle":"","family":"Woodman","given":"Geoffrey F","non-dropping-particle":"","parse-names":false,"suffix":""}],"container-title":"Proceedings of the National Academy of Sciences of the United States of America","id":"ITEM-5","issue":"30","issued":{"date-parts":[["2015"]]},"page":"9448-9453","title":"Synchronizing theta oscillations with direct-current stimulation strengthens adaptive control in the human brain.","type":"article-journal","volume":"112"},"uris":["http://www.mendeley.com/documents/?uuid=4519585a-e3e2-46a2-aca7-39a897ade216"]}],"mendeley":{"formattedCitation":"(Boggio et al., 2008; Klauss et al., 2014; Batista et al., 2015; Reinhart et al., 2015a, 2015b)","plainTextFormattedCitation":"(Boggio et al., 2008; Klauss et al., 2014; Batista et al., 2015; Reinhart et al., 2015a, 2015b)","previouslyFormattedCitation":"(Boggio et al., 2008; Klauss et al., 2014; Batista et al., 2015; Reinhart et al., 2015a, 2015b)"},"properties":{"noteIndex":0},"schema":"https://github.com/citation-style-language/schema/raw/master/csl-citation.json"}</w:instrText>
      </w:r>
      <w:r w:rsidR="002A5549">
        <w:rPr>
          <w:color w:val="000000"/>
          <w:lang w:val="en-US"/>
        </w:rPr>
        <w:fldChar w:fldCharType="separate"/>
      </w:r>
      <w:r w:rsidR="002A5549" w:rsidRPr="00D96EB1">
        <w:rPr>
          <w:noProof/>
          <w:color w:val="000000"/>
        </w:rPr>
        <w:t>(Boggio et al., 2008; Klauss et al., 2014; Batista et al., 2015; Reinhart et al., 2015a, 2015b)</w:t>
      </w:r>
      <w:r w:rsidR="002A5549">
        <w:rPr>
          <w:color w:val="000000"/>
          <w:lang w:val="en-US"/>
        </w:rPr>
        <w:fldChar w:fldCharType="end"/>
      </w:r>
      <w:r w:rsidR="002A5549" w:rsidRPr="00D96EB1">
        <w:rPr>
          <w:color w:val="000000"/>
        </w:rPr>
        <w:t>.</w:t>
      </w:r>
      <w:r w:rsidR="00B063A3">
        <w:rPr>
          <w:color w:val="000000"/>
        </w:rPr>
        <w:t xml:space="preserve"> </w:t>
      </w:r>
      <w:r w:rsidR="00A4354A" w:rsidRPr="00A34F2A">
        <w:rPr>
          <w:color w:val="000000"/>
          <w:lang w:val="en-US"/>
        </w:rPr>
        <w:t>O</w:t>
      </w:r>
      <w:r w:rsidR="00A4354A" w:rsidRPr="00723C30">
        <w:rPr>
          <w:color w:val="000000"/>
          <w:lang w:val="en-US"/>
        </w:rPr>
        <w:t xml:space="preserve">ur </w:t>
      </w:r>
      <w:r w:rsidR="00A4354A">
        <w:rPr>
          <w:color w:val="000000"/>
          <w:lang w:val="en-US"/>
        </w:rPr>
        <w:t>stimulation target in the mPFC was based on the representations of neural activation differences found in alcohol-dependent patients compared to healthy participants</w:t>
      </w:r>
      <w:r w:rsidR="00827E13">
        <w:rPr>
          <w:color w:val="000000"/>
          <w:lang w:val="en-US"/>
        </w:rPr>
        <w:t xml:space="preserve"> </w:t>
      </w:r>
      <w:r w:rsidR="00827E13">
        <w:rPr>
          <w:color w:val="000000"/>
          <w:lang w:val="en-US"/>
        </w:rPr>
        <w:fldChar w:fldCharType="begin" w:fldLock="1"/>
      </w:r>
      <w:r w:rsidR="002C4515">
        <w:rPr>
          <w:color w:val="000000"/>
          <w:lang w:val="en-US"/>
        </w:rPr>
        <w:instrText>ADDIN CSL_CITATION {"citationItems":[{"id":"ITEM-1","itemData":{"DOI":"10.1523/JNEUROSCI.4322-15.2016","ISSN":"0270-6474","author":[{"dropping-particle":"","family":"Reiter","given":"A. M. F.","non-dropping-particle":"","parse-names":false,"suffix":""},{"dropping-particle":"","family":"Deserno","given":"L.","non-dropping-particle":"","parse-names":false,"suffix":""},{"dropping-particle":"","family":"Kallert","given":"T.","non-dropping-particle":"","parse-names":false,"suffix":""},{"dropping-particle":"","family":"Heinze","given":"H.-J.","non-dropping-particle":"","parse-names":false,"suffix":""},{"dropping-particle":"","family":"Heinz","given":"A.","non-dropping-particle":"","parse-names":false,"suffix":""},{"dropping-particle":"","family":"Schlagenhauf","given":"F.","non-dropping-particle":"","parse-names":false,"suffix":""}],"container-title":"Journal of Neuroscience","id":"ITEM-1","issue":"43","issued":{"date-parts":[["2016"]]},"page":"10935-10948","title":"Behavioral and Neural Signatures of Reduced Updating of Alternative Options in Alcohol-Dependent Patients during Flexible Decision-Making","type":"article-journal","volume":"36"},"uris":["http://www.mendeley.com/documents/?uuid=4d46dc4e-7ef3-4d8a-b147-3c8042844a0a"]}],"mendeley":{"formattedCitation":"(Reiter et al., 2016)","plainTextFormattedCitation":"(Reiter et al., 2016)","previouslyFormattedCitation":"(Reiter et al., 2016)"},"properties":{"noteIndex":0},"schema":"https://github.com/citation-style-language/schema/raw/master/csl-citation.json"}</w:instrText>
      </w:r>
      <w:r w:rsidR="00827E13">
        <w:rPr>
          <w:color w:val="000000"/>
          <w:lang w:val="en-US"/>
        </w:rPr>
        <w:fldChar w:fldCharType="separate"/>
      </w:r>
      <w:r w:rsidR="00827E13" w:rsidRPr="00827E13">
        <w:rPr>
          <w:noProof/>
          <w:color w:val="000000"/>
          <w:lang w:val="en-US"/>
        </w:rPr>
        <w:t>(Reiter et al., 2016)</w:t>
      </w:r>
      <w:r w:rsidR="00827E13">
        <w:rPr>
          <w:color w:val="000000"/>
          <w:lang w:val="en-US"/>
        </w:rPr>
        <w:fldChar w:fldCharType="end"/>
      </w:r>
      <w:r w:rsidR="00A4354A">
        <w:rPr>
          <w:color w:val="000000"/>
          <w:lang w:val="en-US"/>
        </w:rPr>
        <w:t xml:space="preserve">. </w:t>
      </w:r>
      <w:r w:rsidR="00655F1F">
        <w:rPr>
          <w:color w:val="000000"/>
          <w:lang w:val="en-US"/>
        </w:rPr>
        <w:t xml:space="preserve">In the study by Reiter et al., </w:t>
      </w:r>
      <w:r w:rsidR="003204E5">
        <w:rPr>
          <w:color w:val="000000"/>
          <w:lang w:val="en-US"/>
        </w:rPr>
        <w:t xml:space="preserve">on the computational level, </w:t>
      </w:r>
      <w:r w:rsidR="00655F1F">
        <w:rPr>
          <w:color w:val="000000"/>
          <w:lang w:val="en-US"/>
        </w:rPr>
        <w:t xml:space="preserve">alcohol-dependent patients showed </w:t>
      </w:r>
      <w:r w:rsidR="003204E5">
        <w:rPr>
          <w:color w:val="000000"/>
          <w:lang w:val="en-US"/>
        </w:rPr>
        <w:t xml:space="preserve">an </w:t>
      </w:r>
      <w:r w:rsidR="00655F1F">
        <w:rPr>
          <w:color w:val="000000"/>
          <w:lang w:val="en-US"/>
        </w:rPr>
        <w:t xml:space="preserve">impaired integration of </w:t>
      </w:r>
      <w:r w:rsidR="00843E31">
        <w:rPr>
          <w:color w:val="000000"/>
          <w:lang w:val="en-US"/>
        </w:rPr>
        <w:t xml:space="preserve">unchosen </w:t>
      </w:r>
      <w:r w:rsidR="00655F1F">
        <w:rPr>
          <w:color w:val="000000"/>
          <w:lang w:val="en-US"/>
        </w:rPr>
        <w:t>choice options</w:t>
      </w:r>
      <w:r w:rsidR="00C70F4B">
        <w:rPr>
          <w:color w:val="000000"/>
          <w:lang w:val="en-US"/>
        </w:rPr>
        <w:t xml:space="preserve"> during reversal learning</w:t>
      </w:r>
      <w:r w:rsidR="008B0A70">
        <w:rPr>
          <w:color w:val="000000"/>
          <w:lang w:val="en-US"/>
        </w:rPr>
        <w:t xml:space="preserve"> as reflected in the same parameter as affected by anodal tDCS in the present study.</w:t>
      </w:r>
      <w:r w:rsidR="003204E5">
        <w:rPr>
          <w:color w:val="000000"/>
          <w:lang w:val="en-US"/>
        </w:rPr>
        <w:t xml:space="preserve"> </w:t>
      </w:r>
      <w:r w:rsidR="008B0A70">
        <w:rPr>
          <w:color w:val="000000"/>
          <w:lang w:val="en-US"/>
        </w:rPr>
        <w:t>O</w:t>
      </w:r>
      <w:r w:rsidR="00AE453E">
        <w:rPr>
          <w:color w:val="000000"/>
          <w:lang w:val="en-US"/>
        </w:rPr>
        <w:t xml:space="preserve">ur results suggest a </w:t>
      </w:r>
      <w:r w:rsidR="00CA6D7B">
        <w:rPr>
          <w:color w:val="000000"/>
          <w:lang w:val="en-US"/>
        </w:rPr>
        <w:t xml:space="preserve">possible </w:t>
      </w:r>
      <w:r w:rsidR="00AE453E">
        <w:rPr>
          <w:color w:val="000000"/>
          <w:lang w:val="en-US"/>
        </w:rPr>
        <w:t>potential for anodal tDCS over the mPFC to ameliorate deficits in flexible behavioral adaptatio</w:t>
      </w:r>
      <w:r w:rsidR="0067343D">
        <w:rPr>
          <w:color w:val="000000"/>
          <w:lang w:val="en-US"/>
        </w:rPr>
        <w:t xml:space="preserve">n </w:t>
      </w:r>
      <w:r w:rsidR="008B0A70">
        <w:rPr>
          <w:color w:val="000000"/>
          <w:lang w:val="en-US"/>
        </w:rPr>
        <w:t xml:space="preserve">after </w:t>
      </w:r>
      <w:r w:rsidR="002353E4">
        <w:rPr>
          <w:color w:val="000000"/>
          <w:lang w:val="en-US"/>
        </w:rPr>
        <w:t>punishments</w:t>
      </w:r>
      <w:r w:rsidR="008B0A70">
        <w:rPr>
          <w:color w:val="000000"/>
          <w:lang w:val="en-US"/>
        </w:rPr>
        <w:t xml:space="preserve"> </w:t>
      </w:r>
      <w:r w:rsidR="00AE453E">
        <w:rPr>
          <w:color w:val="000000"/>
          <w:lang w:val="en-US"/>
        </w:rPr>
        <w:t xml:space="preserve">in alcohol-dependent patients. </w:t>
      </w:r>
      <w:r w:rsidR="00CA6D7B">
        <w:rPr>
          <w:color w:val="000000"/>
          <w:lang w:val="en-US"/>
        </w:rPr>
        <w:t xml:space="preserve">However, it should be noted that </w:t>
      </w:r>
      <w:r w:rsidR="00942356">
        <w:rPr>
          <w:color w:val="000000"/>
          <w:lang w:val="en-US"/>
        </w:rPr>
        <w:t xml:space="preserve">the </w:t>
      </w:r>
      <w:r w:rsidR="0043672A">
        <w:rPr>
          <w:color w:val="000000"/>
          <w:lang w:val="en-US"/>
        </w:rPr>
        <w:t xml:space="preserve">observed </w:t>
      </w:r>
      <w:r w:rsidR="008B0A70">
        <w:rPr>
          <w:color w:val="000000"/>
          <w:lang w:val="en-US"/>
        </w:rPr>
        <w:t xml:space="preserve">behavior </w:t>
      </w:r>
      <w:r w:rsidR="0043672A">
        <w:rPr>
          <w:color w:val="000000"/>
          <w:lang w:val="en-US"/>
        </w:rPr>
        <w:t xml:space="preserve">of the </w:t>
      </w:r>
      <w:r w:rsidR="003204E5">
        <w:rPr>
          <w:color w:val="000000"/>
          <w:lang w:val="en-US"/>
        </w:rPr>
        <w:t xml:space="preserve">alcohol-dependent patients </w:t>
      </w:r>
      <w:r w:rsidR="008B0A70">
        <w:rPr>
          <w:color w:val="000000"/>
          <w:lang w:val="en-US"/>
        </w:rPr>
        <w:t xml:space="preserve">was much more severely impaired when contrasted to the behavior in our present tDCS study. This may limit or facilitate </w:t>
      </w:r>
      <w:r w:rsidR="003172CC">
        <w:rPr>
          <w:color w:val="000000"/>
          <w:lang w:val="en-US"/>
        </w:rPr>
        <w:t xml:space="preserve">therapeutic </w:t>
      </w:r>
      <w:r w:rsidR="008B0A70">
        <w:rPr>
          <w:color w:val="000000"/>
          <w:lang w:val="en-US"/>
        </w:rPr>
        <w:t>potential.</w:t>
      </w:r>
      <w:r w:rsidR="003172CC">
        <w:rPr>
          <w:color w:val="000000"/>
          <w:lang w:val="en-US"/>
        </w:rPr>
        <w:t xml:space="preserve"> </w:t>
      </w:r>
      <w:r w:rsidR="00901F60">
        <w:rPr>
          <w:color w:val="000000"/>
          <w:lang w:val="en-US"/>
        </w:rPr>
        <w:t>In line with this</w:t>
      </w:r>
      <w:r w:rsidR="0006043C">
        <w:rPr>
          <w:color w:val="000000"/>
          <w:lang w:val="en-US"/>
        </w:rPr>
        <w:t>,</w:t>
      </w:r>
      <w:r w:rsidR="00901F60">
        <w:rPr>
          <w:color w:val="000000"/>
          <w:lang w:val="en-US"/>
        </w:rPr>
        <w:t xml:space="preserve"> </w:t>
      </w:r>
      <w:r w:rsidR="0066621F">
        <w:rPr>
          <w:color w:val="000000"/>
          <w:lang w:val="en-US"/>
        </w:rPr>
        <w:t xml:space="preserve">the </w:t>
      </w:r>
      <w:r w:rsidR="00CF5E92">
        <w:rPr>
          <w:color w:val="000000"/>
          <w:lang w:val="en-US"/>
        </w:rPr>
        <w:t>means</w:t>
      </w:r>
      <w:r w:rsidR="0066621F">
        <w:rPr>
          <w:color w:val="000000"/>
          <w:lang w:val="en-US"/>
        </w:rPr>
        <w:t xml:space="preserve"> of the </w:t>
      </w:r>
      <w:r w:rsidR="00CF5E92">
        <w:rPr>
          <w:color w:val="000000"/>
          <w:lang w:val="en-US"/>
        </w:rPr>
        <w:t xml:space="preserve">derived </w:t>
      </w:r>
      <w:r w:rsidR="004D5B03">
        <w:rPr>
          <w:color w:val="000000"/>
          <w:lang w:val="en-US"/>
        </w:rPr>
        <w:t xml:space="preserve">learning </w:t>
      </w:r>
      <w:r w:rsidR="0066621F">
        <w:rPr>
          <w:color w:val="000000"/>
          <w:lang w:val="en-US"/>
        </w:rPr>
        <w:t>parameters</w:t>
      </w:r>
      <w:r w:rsidR="00BA75B0">
        <w:rPr>
          <w:color w:val="000000"/>
          <w:lang w:val="en-US"/>
        </w:rPr>
        <w:t xml:space="preserve"> </w:t>
      </w:r>
      <w:r w:rsidR="00BA4701">
        <w:rPr>
          <w:color w:val="000000"/>
          <w:lang w:val="en-US"/>
        </w:rPr>
        <w:t>as well as</w:t>
      </w:r>
      <w:r w:rsidR="00BA75B0">
        <w:rPr>
          <w:color w:val="000000"/>
          <w:lang w:val="en-US"/>
        </w:rPr>
        <w:t xml:space="preserve"> mean age </w:t>
      </w:r>
      <w:r w:rsidR="00CF5E92">
        <w:rPr>
          <w:color w:val="000000"/>
          <w:lang w:val="en-US"/>
        </w:rPr>
        <w:t>were</w:t>
      </w:r>
      <w:r w:rsidR="004D5B03">
        <w:rPr>
          <w:color w:val="000000"/>
          <w:lang w:val="en-US"/>
        </w:rPr>
        <w:t xml:space="preserve"> </w:t>
      </w:r>
      <w:r w:rsidR="00672E21">
        <w:rPr>
          <w:color w:val="000000"/>
          <w:lang w:val="en-US"/>
        </w:rPr>
        <w:t>considerable</w:t>
      </w:r>
      <w:r w:rsidR="004D5B03">
        <w:rPr>
          <w:color w:val="000000"/>
          <w:lang w:val="en-US"/>
        </w:rPr>
        <w:t xml:space="preserve"> different</w:t>
      </w:r>
      <w:r w:rsidR="00901F60">
        <w:rPr>
          <w:color w:val="000000"/>
          <w:lang w:val="en-US"/>
        </w:rPr>
        <w:t xml:space="preserve"> in both alcohol-dependent patients </w:t>
      </w:r>
      <w:r w:rsidR="001E5E61">
        <w:rPr>
          <w:color w:val="000000"/>
          <w:lang w:val="en-US"/>
        </w:rPr>
        <w:t>and</w:t>
      </w:r>
      <w:r w:rsidR="00901F60">
        <w:rPr>
          <w:color w:val="000000"/>
          <w:lang w:val="en-US"/>
        </w:rPr>
        <w:t xml:space="preserve"> healthy </w:t>
      </w:r>
      <w:r w:rsidR="008B0A70">
        <w:rPr>
          <w:color w:val="000000"/>
          <w:lang w:val="en-US"/>
        </w:rPr>
        <w:t xml:space="preserve">control </w:t>
      </w:r>
      <w:r w:rsidR="00BA75B0">
        <w:rPr>
          <w:color w:val="000000"/>
          <w:lang w:val="en-US"/>
        </w:rPr>
        <w:t>subjects</w:t>
      </w:r>
      <w:r w:rsidR="001E5E61">
        <w:rPr>
          <w:color w:val="000000"/>
          <w:lang w:val="en-US"/>
        </w:rPr>
        <w:t xml:space="preserve"> </w:t>
      </w:r>
      <w:r w:rsidR="008B0A70">
        <w:rPr>
          <w:color w:val="000000"/>
          <w:lang w:val="en-US"/>
        </w:rPr>
        <w:t xml:space="preserve">as </w:t>
      </w:r>
      <w:r w:rsidR="004D5B03">
        <w:rPr>
          <w:color w:val="000000"/>
          <w:lang w:val="en-US"/>
        </w:rPr>
        <w:t>compared to</w:t>
      </w:r>
      <w:r w:rsidR="00BA4701">
        <w:rPr>
          <w:color w:val="000000"/>
          <w:lang w:val="en-US"/>
        </w:rPr>
        <w:t xml:space="preserve"> participants in</w:t>
      </w:r>
      <w:r w:rsidR="004D5B03">
        <w:rPr>
          <w:color w:val="000000"/>
          <w:lang w:val="en-US"/>
        </w:rPr>
        <w:t xml:space="preserve"> the present study.</w:t>
      </w:r>
      <w:r w:rsidR="001E5E61">
        <w:rPr>
          <w:color w:val="000000"/>
          <w:lang w:val="en-US"/>
        </w:rPr>
        <w:t xml:space="preserve"> F</w:t>
      </w:r>
      <w:r w:rsidR="00511B3E">
        <w:rPr>
          <w:color w:val="000000"/>
          <w:lang w:val="en-US"/>
        </w:rPr>
        <w:t xml:space="preserve">urther research </w:t>
      </w:r>
      <w:r w:rsidR="00AE453E">
        <w:rPr>
          <w:color w:val="000000"/>
          <w:lang w:val="en-US"/>
        </w:rPr>
        <w:t>investigating</w:t>
      </w:r>
      <w:r w:rsidR="00511B3E">
        <w:rPr>
          <w:color w:val="000000"/>
          <w:lang w:val="en-US"/>
        </w:rPr>
        <w:t xml:space="preserve"> </w:t>
      </w:r>
      <w:r w:rsidR="00AE453E">
        <w:rPr>
          <w:color w:val="000000"/>
          <w:lang w:val="en-US"/>
        </w:rPr>
        <w:t xml:space="preserve">healthy subjects in different age </w:t>
      </w:r>
      <w:r w:rsidR="008B0A70">
        <w:rPr>
          <w:color w:val="000000"/>
          <w:lang w:val="en-US"/>
        </w:rPr>
        <w:t xml:space="preserve">ranges </w:t>
      </w:r>
      <w:r w:rsidR="00511B3E">
        <w:rPr>
          <w:color w:val="000000"/>
          <w:lang w:val="en-US"/>
        </w:rPr>
        <w:t xml:space="preserve">is needed </w:t>
      </w:r>
      <w:r w:rsidR="00AE453E">
        <w:rPr>
          <w:color w:val="000000"/>
          <w:lang w:val="en-US"/>
        </w:rPr>
        <w:t xml:space="preserve">before eventually testing </w:t>
      </w:r>
      <w:r w:rsidR="00BA4701">
        <w:rPr>
          <w:color w:val="000000"/>
          <w:lang w:val="en-US"/>
        </w:rPr>
        <w:t>clinical samples</w:t>
      </w:r>
      <w:r w:rsidR="00AE453E">
        <w:rPr>
          <w:color w:val="000000"/>
          <w:lang w:val="en-US"/>
        </w:rPr>
        <w:t xml:space="preserve"> in order </w:t>
      </w:r>
      <w:r w:rsidR="00511B3E">
        <w:rPr>
          <w:color w:val="000000"/>
          <w:lang w:val="en-US"/>
        </w:rPr>
        <w:t xml:space="preserve">to unveil the possible therapeutic potential of </w:t>
      </w:r>
      <w:r w:rsidR="0096164C">
        <w:rPr>
          <w:color w:val="000000"/>
          <w:lang w:val="en-US"/>
        </w:rPr>
        <w:t xml:space="preserve">a </w:t>
      </w:r>
      <w:r w:rsidR="00511B3E">
        <w:rPr>
          <w:color w:val="000000"/>
          <w:lang w:val="en-US"/>
        </w:rPr>
        <w:t>tDC</w:t>
      </w:r>
      <w:r w:rsidR="0096164C">
        <w:rPr>
          <w:color w:val="000000"/>
          <w:lang w:val="en-US"/>
        </w:rPr>
        <w:t>S</w:t>
      </w:r>
      <w:r w:rsidR="00511B3E">
        <w:rPr>
          <w:color w:val="000000"/>
          <w:lang w:val="en-US"/>
        </w:rPr>
        <w:t xml:space="preserve"> intervention</w:t>
      </w:r>
      <w:r w:rsidR="00AE453E">
        <w:rPr>
          <w:color w:val="000000"/>
          <w:lang w:val="en-US"/>
        </w:rPr>
        <w:t xml:space="preserve"> regard</w:t>
      </w:r>
      <w:r w:rsidR="00BA4701">
        <w:rPr>
          <w:color w:val="000000"/>
          <w:lang w:val="en-US"/>
        </w:rPr>
        <w:t>ing</w:t>
      </w:r>
      <w:r w:rsidR="00AE453E">
        <w:rPr>
          <w:color w:val="000000"/>
          <w:lang w:val="en-US"/>
        </w:rPr>
        <w:t xml:space="preserve"> </w:t>
      </w:r>
      <w:r w:rsidR="00BA75B0">
        <w:rPr>
          <w:color w:val="000000"/>
          <w:lang w:val="en-US"/>
        </w:rPr>
        <w:t>flexible behavioral adaptation</w:t>
      </w:r>
      <w:r w:rsidR="00511B3E">
        <w:rPr>
          <w:color w:val="000000"/>
          <w:lang w:val="en-US"/>
        </w:rPr>
        <w:t xml:space="preserve">. </w:t>
      </w:r>
    </w:p>
    <w:p w14:paraId="345D4191" w14:textId="77777777" w:rsidR="00A6683D" w:rsidRPr="002A5549" w:rsidRDefault="00A6683D" w:rsidP="00B662EE">
      <w:pPr>
        <w:pStyle w:val="StandardWeb"/>
        <w:spacing w:before="0" w:beforeAutospacing="0" w:after="0" w:afterAutospacing="0" w:line="480" w:lineRule="auto"/>
        <w:jc w:val="both"/>
        <w:rPr>
          <w:color w:val="000000"/>
          <w:lang w:val="en-US"/>
        </w:rPr>
      </w:pPr>
    </w:p>
    <w:p w14:paraId="6C930487" w14:textId="3F28550A" w:rsidR="00BB52B2" w:rsidRPr="0006043C" w:rsidRDefault="001B7DAE" w:rsidP="00B662EE">
      <w:pPr>
        <w:pStyle w:val="StandardWeb"/>
        <w:spacing w:before="0" w:beforeAutospacing="0" w:after="0" w:afterAutospacing="0" w:line="480" w:lineRule="auto"/>
        <w:jc w:val="both"/>
        <w:rPr>
          <w:color w:val="000000"/>
          <w:lang w:val="en-US"/>
        </w:rPr>
      </w:pPr>
      <w:r>
        <w:rPr>
          <w:color w:val="000000"/>
          <w:lang w:val="en-US"/>
        </w:rPr>
        <w:t>O</w:t>
      </w:r>
      <w:r w:rsidR="00A6683D">
        <w:rPr>
          <w:color w:val="000000"/>
          <w:lang w:val="en-US"/>
        </w:rPr>
        <w:t xml:space="preserve">ur study </w:t>
      </w:r>
      <w:r w:rsidR="00D3499C">
        <w:rPr>
          <w:color w:val="000000"/>
          <w:lang w:val="en-US"/>
        </w:rPr>
        <w:t>indicates a</w:t>
      </w:r>
      <w:r w:rsidR="00A6683D">
        <w:rPr>
          <w:color w:val="000000"/>
          <w:lang w:val="en-US"/>
        </w:rPr>
        <w:t xml:space="preserve"> causal relationship between mPFC activity and </w:t>
      </w:r>
      <w:r w:rsidR="00DD5220">
        <w:rPr>
          <w:color w:val="000000"/>
          <w:lang w:val="en-US"/>
        </w:rPr>
        <w:t xml:space="preserve">specific </w:t>
      </w:r>
      <w:r w:rsidR="00A6683D">
        <w:rPr>
          <w:color w:val="000000"/>
          <w:lang w:val="en-US"/>
        </w:rPr>
        <w:t>decision</w:t>
      </w:r>
      <w:r w:rsidR="00EC33CC">
        <w:rPr>
          <w:color w:val="000000"/>
          <w:lang w:val="en-US"/>
        </w:rPr>
        <w:t>-</w:t>
      </w:r>
      <w:r w:rsidR="00A6683D">
        <w:rPr>
          <w:color w:val="000000"/>
          <w:lang w:val="en-US"/>
        </w:rPr>
        <w:t>making process</w:t>
      </w:r>
      <w:r w:rsidR="00231D12">
        <w:rPr>
          <w:color w:val="000000"/>
          <w:lang w:val="en-US"/>
        </w:rPr>
        <w:t>es</w:t>
      </w:r>
      <w:r>
        <w:rPr>
          <w:color w:val="000000"/>
          <w:lang w:val="en-US"/>
        </w:rPr>
        <w:t xml:space="preserve">. </w:t>
      </w:r>
      <w:r w:rsidR="00901F60">
        <w:rPr>
          <w:color w:val="000000"/>
          <w:lang w:val="en-US"/>
        </w:rPr>
        <w:t>F</w:t>
      </w:r>
      <w:r w:rsidR="00A6683D">
        <w:rPr>
          <w:color w:val="000000"/>
          <w:lang w:val="en-US"/>
        </w:rPr>
        <w:t xml:space="preserve">urther research </w:t>
      </w:r>
      <w:r w:rsidR="006E694C">
        <w:rPr>
          <w:lang w:val="en-US"/>
        </w:rPr>
        <w:t xml:space="preserve">combining stimulations protocols with concurrent neuroimaging methods </w:t>
      </w:r>
      <w:r w:rsidR="00901F60">
        <w:rPr>
          <w:color w:val="000000"/>
          <w:lang w:val="en-US"/>
        </w:rPr>
        <w:t>is warranted</w:t>
      </w:r>
      <w:r w:rsidR="00A6683D">
        <w:rPr>
          <w:color w:val="000000"/>
          <w:lang w:val="en-US"/>
        </w:rPr>
        <w:t xml:space="preserve"> to </w:t>
      </w:r>
      <w:r w:rsidR="00385589">
        <w:rPr>
          <w:color w:val="000000"/>
          <w:lang w:val="en-US"/>
        </w:rPr>
        <w:t xml:space="preserve">better </w:t>
      </w:r>
      <w:r w:rsidR="00A6683D">
        <w:rPr>
          <w:color w:val="000000"/>
          <w:lang w:val="en-US"/>
        </w:rPr>
        <w:t xml:space="preserve">understand the </w:t>
      </w:r>
      <w:r w:rsidR="00901F60">
        <w:rPr>
          <w:color w:val="000000"/>
          <w:lang w:val="en-US"/>
        </w:rPr>
        <w:t xml:space="preserve">neural </w:t>
      </w:r>
      <w:r w:rsidR="00420A2B">
        <w:rPr>
          <w:color w:val="000000"/>
          <w:lang w:val="en-US"/>
        </w:rPr>
        <w:t>signatures</w:t>
      </w:r>
      <w:r w:rsidR="00901F60">
        <w:rPr>
          <w:color w:val="000000"/>
          <w:lang w:val="en-US"/>
        </w:rPr>
        <w:t xml:space="preserve"> </w:t>
      </w:r>
      <w:r w:rsidR="00420A2B">
        <w:rPr>
          <w:color w:val="000000"/>
          <w:lang w:val="en-US"/>
        </w:rPr>
        <w:t>underlying the</w:t>
      </w:r>
      <w:r w:rsidR="00901F60">
        <w:rPr>
          <w:color w:val="000000"/>
          <w:lang w:val="en-US"/>
        </w:rPr>
        <w:t xml:space="preserve"> behavioral changes observed in </w:t>
      </w:r>
      <w:r w:rsidR="0006043C">
        <w:rPr>
          <w:color w:val="000000"/>
          <w:lang w:val="en-US"/>
        </w:rPr>
        <w:t>our</w:t>
      </w:r>
      <w:r w:rsidR="00901F60">
        <w:rPr>
          <w:color w:val="000000"/>
          <w:lang w:val="en-US"/>
        </w:rPr>
        <w:t xml:space="preserve"> intervention.</w:t>
      </w:r>
      <w:r w:rsidR="00BB52B2">
        <w:rPr>
          <w:color w:val="000000"/>
          <w:lang w:val="en-US"/>
        </w:rPr>
        <w:t xml:space="preserve"> </w:t>
      </w:r>
      <w:r w:rsidR="008F2D92">
        <w:rPr>
          <w:color w:val="000000"/>
          <w:lang w:val="en-US"/>
        </w:rPr>
        <w:t>Further, a</w:t>
      </w:r>
      <w:r w:rsidR="00C77205">
        <w:rPr>
          <w:lang w:val="en-US"/>
        </w:rPr>
        <w:t xml:space="preserve">lthough the current target region </w:t>
      </w:r>
      <w:r w:rsidR="005C7A95">
        <w:rPr>
          <w:lang w:val="en-US"/>
        </w:rPr>
        <w:t xml:space="preserve">in the mPFC </w:t>
      </w:r>
      <w:r w:rsidR="00C77205">
        <w:rPr>
          <w:lang w:val="en-US"/>
        </w:rPr>
        <w:t>was carefully selected based on previous research, the location</w:t>
      </w:r>
      <w:r w:rsidR="00450106">
        <w:rPr>
          <w:lang w:val="en-US"/>
        </w:rPr>
        <w:t xml:space="preserve"> </w:t>
      </w:r>
      <w:r w:rsidR="00C77205">
        <w:rPr>
          <w:lang w:val="en-US"/>
        </w:rPr>
        <w:t>is challenging to stimulate via tDCS</w:t>
      </w:r>
      <w:r w:rsidR="00D3499C">
        <w:rPr>
          <w:lang w:val="en-US"/>
        </w:rPr>
        <w:t>.</w:t>
      </w:r>
      <w:r w:rsidR="00DD5220">
        <w:rPr>
          <w:lang w:val="en-US"/>
        </w:rPr>
        <w:t xml:space="preserve"> B</w:t>
      </w:r>
      <w:r w:rsidR="00C77205" w:rsidRPr="00DC19AB">
        <w:rPr>
          <w:lang w:val="en-US"/>
        </w:rPr>
        <w:t xml:space="preserve">efore </w:t>
      </w:r>
      <w:r w:rsidR="00C77205">
        <w:rPr>
          <w:lang w:val="en-US"/>
        </w:rPr>
        <w:t>the applied current reaches the</w:t>
      </w:r>
      <w:r w:rsidR="00C77205" w:rsidRPr="00DC19AB">
        <w:rPr>
          <w:lang w:val="en-US"/>
        </w:rPr>
        <w:t xml:space="preserve"> target </w:t>
      </w:r>
      <w:r w:rsidR="00390AEC">
        <w:rPr>
          <w:lang w:val="en-US"/>
        </w:rPr>
        <w:t>region</w:t>
      </w:r>
      <w:r w:rsidR="00C05670">
        <w:rPr>
          <w:lang w:val="en-US"/>
        </w:rPr>
        <w:t xml:space="preserve">, </w:t>
      </w:r>
      <w:r w:rsidR="00C77205">
        <w:rPr>
          <w:lang w:val="en-US"/>
        </w:rPr>
        <w:t>it</w:t>
      </w:r>
      <w:r w:rsidR="00C77205" w:rsidRPr="00DC19AB">
        <w:rPr>
          <w:lang w:val="en-US"/>
        </w:rPr>
        <w:t xml:space="preserve"> passes through </w:t>
      </w:r>
      <w:r w:rsidR="00450106">
        <w:rPr>
          <w:lang w:val="en-US"/>
        </w:rPr>
        <w:t xml:space="preserve">cortical </w:t>
      </w:r>
      <w:r w:rsidR="00687430">
        <w:rPr>
          <w:lang w:val="en-US"/>
        </w:rPr>
        <w:t>regions</w:t>
      </w:r>
      <w:r w:rsidR="00C77205">
        <w:rPr>
          <w:lang w:val="en-US"/>
        </w:rPr>
        <w:t xml:space="preserve"> </w:t>
      </w:r>
      <w:r w:rsidR="00450106">
        <w:rPr>
          <w:lang w:val="en-US"/>
        </w:rPr>
        <w:t>lying anterior and slightly dorsal to th</w:t>
      </w:r>
      <w:r w:rsidR="00687430">
        <w:rPr>
          <w:lang w:val="en-US"/>
        </w:rPr>
        <w:t>e</w:t>
      </w:r>
      <w:r w:rsidR="00450106">
        <w:rPr>
          <w:lang w:val="en-US"/>
        </w:rPr>
        <w:t xml:space="preserve"> target</w:t>
      </w:r>
      <w:r w:rsidR="00DD5220">
        <w:rPr>
          <w:lang w:val="en-US"/>
        </w:rPr>
        <w:t xml:space="preserve"> </w:t>
      </w:r>
      <w:r w:rsidR="00687430">
        <w:rPr>
          <w:lang w:val="en-US"/>
        </w:rPr>
        <w:t>region</w:t>
      </w:r>
      <w:r w:rsidR="005C7A95">
        <w:rPr>
          <w:lang w:val="en-US"/>
        </w:rPr>
        <w:t xml:space="preserve">, implicating that </w:t>
      </w:r>
      <w:r w:rsidR="00C05670">
        <w:rPr>
          <w:lang w:val="en-US"/>
        </w:rPr>
        <w:t>the</w:t>
      </w:r>
      <w:r w:rsidR="005C7A95">
        <w:rPr>
          <w:lang w:val="en-US"/>
        </w:rPr>
        <w:t>se</w:t>
      </w:r>
      <w:r w:rsidR="00C05670">
        <w:rPr>
          <w:lang w:val="en-US"/>
        </w:rPr>
        <w:t xml:space="preserve"> </w:t>
      </w:r>
      <w:r w:rsidR="00687430">
        <w:rPr>
          <w:lang w:val="en-US"/>
        </w:rPr>
        <w:t>regions</w:t>
      </w:r>
      <w:r w:rsidR="00C05670">
        <w:rPr>
          <w:lang w:val="en-US"/>
        </w:rPr>
        <w:t xml:space="preserve"> </w:t>
      </w:r>
      <w:r w:rsidR="005C7A95">
        <w:rPr>
          <w:lang w:val="en-US"/>
        </w:rPr>
        <w:t xml:space="preserve">also </w:t>
      </w:r>
      <w:r w:rsidR="00C05670">
        <w:rPr>
          <w:lang w:val="en-US"/>
        </w:rPr>
        <w:t>g</w:t>
      </w:r>
      <w:r w:rsidR="0006043C">
        <w:rPr>
          <w:lang w:val="en-US"/>
        </w:rPr>
        <w:t>ot</w:t>
      </w:r>
      <w:r w:rsidR="00C05670">
        <w:rPr>
          <w:lang w:val="en-US"/>
        </w:rPr>
        <w:t xml:space="preserve"> </w:t>
      </w:r>
      <w:r w:rsidR="005115F5">
        <w:rPr>
          <w:lang w:val="en-US"/>
        </w:rPr>
        <w:t>significantly affected</w:t>
      </w:r>
      <w:r w:rsidR="00C05670">
        <w:rPr>
          <w:lang w:val="en-US"/>
        </w:rPr>
        <w:t xml:space="preserve"> by </w:t>
      </w:r>
      <w:r w:rsidR="005C7A95">
        <w:rPr>
          <w:lang w:val="en-US"/>
        </w:rPr>
        <w:t>the tDCS intervention</w:t>
      </w:r>
      <w:r w:rsidR="00C05670">
        <w:rPr>
          <w:lang w:val="en-US"/>
        </w:rPr>
        <w:t>.</w:t>
      </w:r>
      <w:r w:rsidR="00901F60" w:rsidRPr="00901F60">
        <w:rPr>
          <w:color w:val="000000"/>
          <w:lang w:val="en-US"/>
        </w:rPr>
        <w:t xml:space="preserve"> </w:t>
      </w:r>
      <w:r w:rsidR="005C7A95">
        <w:rPr>
          <w:color w:val="000000"/>
          <w:lang w:val="en-US"/>
        </w:rPr>
        <w:t>Moreover</w:t>
      </w:r>
      <w:r w:rsidR="00FC60FC">
        <w:rPr>
          <w:color w:val="000000"/>
          <w:lang w:val="en-US"/>
        </w:rPr>
        <w:t xml:space="preserve">, </w:t>
      </w:r>
      <w:r w:rsidR="00FC60FC">
        <w:rPr>
          <w:lang w:val="en-US"/>
        </w:rPr>
        <w:t xml:space="preserve">we </w:t>
      </w:r>
      <w:r w:rsidR="00FC60FC">
        <w:rPr>
          <w:color w:val="000000"/>
          <w:lang w:val="en-US"/>
        </w:rPr>
        <w:t>did not stimulate a</w:t>
      </w:r>
      <w:r w:rsidR="00B83113">
        <w:rPr>
          <w:color w:val="000000"/>
          <w:lang w:val="en-US"/>
        </w:rPr>
        <w:t>n active</w:t>
      </w:r>
      <w:r w:rsidR="00FC60FC">
        <w:rPr>
          <w:color w:val="000000"/>
          <w:lang w:val="en-US"/>
        </w:rPr>
        <w:t xml:space="preserve"> control region in order to better understand the regional functional specificity of tDCS effects over the mPFC </w:t>
      </w:r>
      <w:r w:rsidR="00FC60FC">
        <w:rPr>
          <w:color w:val="000000"/>
          <w:lang w:val="en-US"/>
        </w:rPr>
        <w:fldChar w:fldCharType="begin" w:fldLock="1"/>
      </w:r>
      <w:r w:rsidR="00FC60FC" w:rsidRPr="00BB52B2">
        <w:rPr>
          <w:color w:val="000000"/>
          <w:lang w:val="en-US"/>
        </w:rPr>
        <w:instrText>ADDIN CSL_CITATION {"citationItems":[{"id":"ITEM-1","itemData":{"DOI":"10.1038/s41593-017-0054-4","ISBN":"1546-1726 (Electronic)\r1097-6256 (Linking)","ISSN":"15461726","PMID":"29311747","abstract":"In the past three decades, our understanding of brain–behavior relationships has been significantly shaped by research using non-invasive brain stimulation (NIBS) techniques. These methods allow non-invasive and safe modulation of neural processes in the healthy brain, enabling researchers to directly study how experimentally altered neural activity causally affects behavior. This unique property of NIBS methods has, on the one hand, led to groundbreaking findings on the brain basis of various aspects of behavior and has raised interest in possible clinical and practical applications of these methods. On the other hand, it has also triggered increasingly critical debates about the properties and possible limitations of these methods. In this review, we discuss these issues, clarify the challenges associated with the use of currently available NIBS techniques for basic research and practical applications, and provide recommendations for studies using NIBS techniques to establish brain–behavior relationships.","author":[{"dropping-particle":"","family":"Polanía","given":"Rafael","non-dropping-particle":"","parse-names":false,"suffix":""},{"dropping-particle":"","family":"Nitsche","given":"Michael A.","non-dropping-particle":"","parse-names":false,"suffix":""},{"dropping-particle":"","family":"Ruff","given":"Christian C.","non-dropping-particle":"","parse-names":false,"suffix":""}],"container-title":"Nature Neuroscience","id":"ITEM-1","issue":"2","issued":{"date-parts":[["2018"]]},"page":"174-187","publisher":"Springer US","title":"Studying and modifying brain function with non-invasive brain stimulation","type":"article-journal","volume":"21"},"uris":["http://www.mendeley.com/documents/?uuid=db152e8e-9abd-4dbc-9325-7f197222317d"]}],"mendeley":{"formattedCitation":"(Polanía et al., 2018)","plainTextFormattedCitation":"(Polanía et al., 2018)","previouslyFormattedCitation":"(Polanía et al., 2018)"},"properties":{"noteIndex":0},"schema":"https://github.com/citation-style-language/schema/raw/master/csl-citation.json"}</w:instrText>
      </w:r>
      <w:r w:rsidR="00FC60FC">
        <w:rPr>
          <w:color w:val="000000"/>
          <w:lang w:val="en-US"/>
        </w:rPr>
        <w:fldChar w:fldCharType="separate"/>
      </w:r>
      <w:r w:rsidR="00FC60FC" w:rsidRPr="00901F60">
        <w:rPr>
          <w:noProof/>
          <w:color w:val="000000"/>
          <w:lang w:val="en-US"/>
        </w:rPr>
        <w:t>(Polanía et al., 2018)</w:t>
      </w:r>
      <w:r w:rsidR="00FC60FC">
        <w:rPr>
          <w:color w:val="000000"/>
          <w:lang w:val="en-US"/>
        </w:rPr>
        <w:fldChar w:fldCharType="end"/>
      </w:r>
      <w:r w:rsidR="00FC60FC">
        <w:rPr>
          <w:color w:val="000000"/>
          <w:lang w:val="en-US"/>
        </w:rPr>
        <w:t>.</w:t>
      </w:r>
      <w:r w:rsidR="00901F60">
        <w:rPr>
          <w:color w:val="000000"/>
          <w:lang w:val="en-US"/>
        </w:rPr>
        <w:t xml:space="preserve"> </w:t>
      </w:r>
    </w:p>
    <w:p w14:paraId="4B1FE347" w14:textId="2B76DCF3" w:rsidR="00BC49B1" w:rsidRPr="00CB52C9" w:rsidRDefault="00BC49B1" w:rsidP="00B662EE">
      <w:pPr>
        <w:widowControl w:val="0"/>
        <w:spacing w:line="480" w:lineRule="auto"/>
        <w:jc w:val="both"/>
        <w:outlineLvl w:val="0"/>
        <w:rPr>
          <w:b/>
          <w:lang w:val="en-GB"/>
        </w:rPr>
      </w:pPr>
    </w:p>
    <w:p w14:paraId="2076E2FF" w14:textId="1F471305" w:rsidR="00C619F2" w:rsidRPr="00E644E1" w:rsidRDefault="00F547B7" w:rsidP="00B662EE">
      <w:pPr>
        <w:pStyle w:val="StandardWeb"/>
        <w:spacing w:before="0" w:beforeAutospacing="0" w:after="0" w:afterAutospacing="0" w:line="480" w:lineRule="auto"/>
        <w:jc w:val="both"/>
        <w:rPr>
          <w:color w:val="000000"/>
          <w:lang w:val="en-US"/>
        </w:rPr>
      </w:pPr>
      <w:r>
        <w:rPr>
          <w:color w:val="000000"/>
          <w:lang w:val="en-US"/>
        </w:rPr>
        <w:t xml:space="preserve">In </w:t>
      </w:r>
      <w:r w:rsidR="00901F60">
        <w:rPr>
          <w:color w:val="000000"/>
          <w:lang w:val="en-US"/>
        </w:rPr>
        <w:t>sum</w:t>
      </w:r>
      <w:r>
        <w:rPr>
          <w:color w:val="000000"/>
          <w:lang w:val="en-US"/>
        </w:rPr>
        <w:t xml:space="preserve">, the results of our study </w:t>
      </w:r>
      <w:r w:rsidR="008B0A70">
        <w:rPr>
          <w:color w:val="000000"/>
          <w:lang w:val="en-US"/>
        </w:rPr>
        <w:t xml:space="preserve">point towards </w:t>
      </w:r>
      <w:r w:rsidR="00B61E30">
        <w:rPr>
          <w:color w:val="000000"/>
          <w:lang w:val="en-US"/>
        </w:rPr>
        <w:t xml:space="preserve">a </w:t>
      </w:r>
      <w:r w:rsidR="008B0A70">
        <w:rPr>
          <w:color w:val="000000"/>
          <w:lang w:val="en-US"/>
        </w:rPr>
        <w:t>mechanism</w:t>
      </w:r>
      <w:r w:rsidR="00B61E30">
        <w:rPr>
          <w:color w:val="000000"/>
          <w:lang w:val="en-US"/>
        </w:rPr>
        <w:t xml:space="preserve"> of </w:t>
      </w:r>
      <w:r w:rsidR="008B0A70">
        <w:rPr>
          <w:color w:val="000000"/>
          <w:lang w:val="en-US"/>
        </w:rPr>
        <w:t>how t</w:t>
      </w:r>
      <w:r w:rsidR="00B61E30">
        <w:rPr>
          <w:color w:val="000000"/>
          <w:lang w:val="en-US"/>
        </w:rPr>
        <w:t>he mPFC</w:t>
      </w:r>
      <w:r w:rsidR="00482780">
        <w:rPr>
          <w:color w:val="000000"/>
          <w:lang w:val="en-US"/>
        </w:rPr>
        <w:t xml:space="preserve"> </w:t>
      </w:r>
      <w:r w:rsidR="008B0A70">
        <w:rPr>
          <w:color w:val="000000"/>
          <w:lang w:val="en-US"/>
        </w:rPr>
        <w:t>governs choi</w:t>
      </w:r>
      <w:r w:rsidR="003172CC">
        <w:rPr>
          <w:color w:val="000000"/>
          <w:lang w:val="en-US"/>
        </w:rPr>
        <w:t>c</w:t>
      </w:r>
      <w:r w:rsidR="008B0A70">
        <w:rPr>
          <w:color w:val="000000"/>
          <w:lang w:val="en-US"/>
        </w:rPr>
        <w:t xml:space="preserve">e switching after </w:t>
      </w:r>
      <w:r w:rsidR="00256494">
        <w:rPr>
          <w:color w:val="000000"/>
          <w:lang w:val="en-US"/>
        </w:rPr>
        <w:t>punishments</w:t>
      </w:r>
      <w:r w:rsidR="008B0A70">
        <w:rPr>
          <w:color w:val="000000"/>
          <w:lang w:val="en-US"/>
        </w:rPr>
        <w:t xml:space="preserve"> during </w:t>
      </w:r>
      <w:r w:rsidR="00B61E30">
        <w:rPr>
          <w:color w:val="000000"/>
          <w:lang w:val="en-US"/>
        </w:rPr>
        <w:t>reversal learning</w:t>
      </w:r>
      <w:r w:rsidR="008B0A70">
        <w:rPr>
          <w:color w:val="000000"/>
          <w:lang w:val="en-US"/>
        </w:rPr>
        <w:t xml:space="preserve"> taking place through e</w:t>
      </w:r>
      <w:r w:rsidR="003172CC">
        <w:rPr>
          <w:color w:val="000000"/>
          <w:lang w:val="en-US"/>
        </w:rPr>
        <w:t>n</w:t>
      </w:r>
      <w:r w:rsidR="008B0A70">
        <w:rPr>
          <w:color w:val="000000"/>
          <w:lang w:val="en-US"/>
        </w:rPr>
        <w:t xml:space="preserve">hanced learning about the </w:t>
      </w:r>
      <w:r w:rsidR="005D4FB3">
        <w:rPr>
          <w:color w:val="000000"/>
          <w:lang w:val="en-US"/>
        </w:rPr>
        <w:t>unchosen choice option</w:t>
      </w:r>
      <w:r w:rsidR="008B0A70">
        <w:rPr>
          <w:color w:val="000000"/>
          <w:lang w:val="en-US"/>
        </w:rPr>
        <w:t>.</w:t>
      </w:r>
      <w:r w:rsidR="00B61E30">
        <w:rPr>
          <w:color w:val="000000"/>
          <w:lang w:val="en-US"/>
        </w:rPr>
        <w:t xml:space="preserve"> </w:t>
      </w:r>
      <w:r>
        <w:rPr>
          <w:color w:val="000000"/>
          <w:lang w:val="en-US"/>
        </w:rPr>
        <w:t>We demonstrate that</w:t>
      </w:r>
      <w:r w:rsidR="00561EA3">
        <w:rPr>
          <w:color w:val="000000"/>
          <w:lang w:val="en-US"/>
        </w:rPr>
        <w:t xml:space="preserve"> </w:t>
      </w:r>
      <w:r w:rsidR="00B61E30">
        <w:rPr>
          <w:color w:val="000000"/>
          <w:lang w:val="en-US"/>
        </w:rPr>
        <w:t xml:space="preserve">flexible adaptive </w:t>
      </w:r>
      <w:r w:rsidR="00094225">
        <w:rPr>
          <w:color w:val="000000"/>
          <w:lang w:val="en-US"/>
        </w:rPr>
        <w:t>behavior</w:t>
      </w:r>
      <w:r w:rsidR="00561EA3">
        <w:rPr>
          <w:lang w:val="en-US"/>
        </w:rPr>
        <w:t xml:space="preserve"> and </w:t>
      </w:r>
      <w:proofErr w:type="gramStart"/>
      <w:r w:rsidR="00094225">
        <w:rPr>
          <w:lang w:val="en-US"/>
        </w:rPr>
        <w:t>an</w:t>
      </w:r>
      <w:proofErr w:type="gramEnd"/>
      <w:r w:rsidR="00094225">
        <w:rPr>
          <w:lang w:val="en-US"/>
        </w:rPr>
        <w:t xml:space="preserve"> </w:t>
      </w:r>
      <w:r w:rsidR="00B61E30">
        <w:rPr>
          <w:lang w:val="en-US"/>
        </w:rPr>
        <w:t xml:space="preserve">herewith </w:t>
      </w:r>
      <w:r w:rsidR="00094225">
        <w:rPr>
          <w:lang w:val="en-US"/>
        </w:rPr>
        <w:t xml:space="preserve">associated specific </w:t>
      </w:r>
      <w:r w:rsidR="00B61E30">
        <w:rPr>
          <w:lang w:val="en-US"/>
        </w:rPr>
        <w:t>aspect</w:t>
      </w:r>
      <w:r w:rsidR="00094225">
        <w:rPr>
          <w:lang w:val="en-US"/>
        </w:rPr>
        <w:t xml:space="preserve"> of </w:t>
      </w:r>
      <w:r w:rsidR="0096164C">
        <w:rPr>
          <w:lang w:val="en-US"/>
        </w:rPr>
        <w:t xml:space="preserve">learning </w:t>
      </w:r>
      <w:r w:rsidR="00561EA3">
        <w:rPr>
          <w:color w:val="000000"/>
          <w:lang w:val="en-US"/>
        </w:rPr>
        <w:t>are</w:t>
      </w:r>
      <w:r>
        <w:rPr>
          <w:color w:val="000000"/>
          <w:lang w:val="en-US"/>
        </w:rPr>
        <w:t xml:space="preserve"> directly malleable by anodal tDCS. </w:t>
      </w:r>
      <w:r w:rsidR="00901F60">
        <w:rPr>
          <w:color w:val="000000"/>
          <w:lang w:val="en-US"/>
        </w:rPr>
        <w:t xml:space="preserve">Our observations </w:t>
      </w:r>
      <w:r>
        <w:rPr>
          <w:color w:val="000000"/>
          <w:lang w:val="en-US"/>
        </w:rPr>
        <w:t xml:space="preserve">could serve as a model for further </w:t>
      </w:r>
      <w:r w:rsidR="00DB4253">
        <w:rPr>
          <w:color w:val="000000"/>
          <w:lang w:val="en-US"/>
        </w:rPr>
        <w:t>research eventually</w:t>
      </w:r>
      <w:r>
        <w:rPr>
          <w:color w:val="000000"/>
          <w:lang w:val="en-US"/>
        </w:rPr>
        <w:t xml:space="preserve"> </w:t>
      </w:r>
      <w:r w:rsidR="00D6495E">
        <w:rPr>
          <w:color w:val="000000"/>
          <w:lang w:val="en-US"/>
        </w:rPr>
        <w:t xml:space="preserve">aimed at </w:t>
      </w:r>
      <w:r>
        <w:rPr>
          <w:color w:val="000000"/>
          <w:lang w:val="en-US"/>
        </w:rPr>
        <w:t>alleviat</w:t>
      </w:r>
      <w:r w:rsidR="00D6495E">
        <w:rPr>
          <w:color w:val="000000"/>
          <w:lang w:val="en-US"/>
        </w:rPr>
        <w:t>ion of</w:t>
      </w:r>
      <w:r>
        <w:rPr>
          <w:color w:val="000000"/>
          <w:lang w:val="en-US"/>
        </w:rPr>
        <w:t xml:space="preserve"> suffering in patients exhibiting </w:t>
      </w:r>
      <w:r w:rsidR="00A540E5">
        <w:rPr>
          <w:color w:val="000000"/>
          <w:lang w:val="en-US"/>
        </w:rPr>
        <w:t>alterations</w:t>
      </w:r>
      <w:r>
        <w:rPr>
          <w:color w:val="000000"/>
          <w:lang w:val="en-US"/>
        </w:rPr>
        <w:t xml:space="preserve"> in </w:t>
      </w:r>
      <w:r w:rsidR="0096164C">
        <w:rPr>
          <w:lang w:val="en-US"/>
        </w:rPr>
        <w:t>flexible behavioral adaptation</w:t>
      </w:r>
      <w:r>
        <w:rPr>
          <w:color w:val="000000"/>
          <w:lang w:val="en-US"/>
        </w:rPr>
        <w:t>.</w:t>
      </w:r>
      <w:r w:rsidR="003172CC">
        <w:rPr>
          <w:color w:val="000000"/>
          <w:lang w:val="en-US"/>
        </w:rPr>
        <w:t xml:space="preserve"> </w:t>
      </w:r>
      <w:r w:rsidR="00C619F2">
        <w:rPr>
          <w:lang w:val="en-US"/>
        </w:rPr>
        <w:br w:type="page"/>
      </w:r>
    </w:p>
    <w:p w14:paraId="3B38EC9F" w14:textId="3E926738" w:rsidR="00DB2277" w:rsidRPr="00E01312" w:rsidRDefault="00D67469" w:rsidP="00B662EE">
      <w:pPr>
        <w:spacing w:line="480" w:lineRule="auto"/>
        <w:rPr>
          <w:b/>
          <w:sz w:val="28"/>
          <w:szCs w:val="28"/>
          <w:lang w:val="en-GB"/>
        </w:rPr>
      </w:pPr>
      <w:r w:rsidRPr="00E01312">
        <w:rPr>
          <w:b/>
          <w:sz w:val="28"/>
          <w:szCs w:val="28"/>
          <w:lang w:val="en-GB"/>
        </w:rPr>
        <w:lastRenderedPageBreak/>
        <w:t>Referenc</w:t>
      </w:r>
      <w:r w:rsidR="00DB2277" w:rsidRPr="00E01312">
        <w:rPr>
          <w:b/>
          <w:sz w:val="28"/>
          <w:szCs w:val="28"/>
          <w:lang w:val="en-GB"/>
        </w:rPr>
        <w:t>e</w:t>
      </w:r>
      <w:r w:rsidR="00275838" w:rsidRPr="00E01312">
        <w:rPr>
          <w:b/>
          <w:sz w:val="28"/>
          <w:szCs w:val="28"/>
          <w:lang w:val="en-GB"/>
        </w:rPr>
        <w:t>s</w:t>
      </w:r>
      <w:r w:rsidR="00E01312" w:rsidRPr="00E01312">
        <w:rPr>
          <w:b/>
          <w:sz w:val="28"/>
          <w:szCs w:val="28"/>
          <w:lang w:val="en-GB"/>
        </w:rPr>
        <w:t xml:space="preserve"> </w:t>
      </w:r>
    </w:p>
    <w:p w14:paraId="652612F3" w14:textId="77777777" w:rsidR="00695376" w:rsidRPr="00D55A29" w:rsidRDefault="00695376" w:rsidP="00B662EE">
      <w:pPr>
        <w:spacing w:line="480" w:lineRule="auto"/>
        <w:rPr>
          <w:b/>
          <w:lang w:val="en-GB"/>
        </w:rPr>
      </w:pPr>
    </w:p>
    <w:p w14:paraId="59F42831" w14:textId="749506C6" w:rsidR="004B6EB8" w:rsidRPr="004135A8" w:rsidRDefault="006A69D9" w:rsidP="00B662EE">
      <w:pPr>
        <w:widowControl w:val="0"/>
        <w:autoSpaceDE w:val="0"/>
        <w:autoSpaceDN w:val="0"/>
        <w:adjustRightInd w:val="0"/>
        <w:spacing w:line="480" w:lineRule="auto"/>
        <w:ind w:left="480" w:hanging="480"/>
        <w:rPr>
          <w:noProof/>
          <w:lang w:val="en-US"/>
        </w:rPr>
      </w:pPr>
      <w:r w:rsidRPr="00D55A29">
        <w:rPr>
          <w:b/>
          <w:lang w:val="en-GB"/>
        </w:rPr>
        <w:fldChar w:fldCharType="begin" w:fldLock="1"/>
      </w:r>
      <w:r w:rsidRPr="00D55A29">
        <w:rPr>
          <w:b/>
          <w:lang w:val="en-GB"/>
        </w:rPr>
        <w:instrText xml:space="preserve">ADDIN Mendeley Bibliography CSL_BIBLIOGRAPHY </w:instrText>
      </w:r>
      <w:r w:rsidRPr="00D55A29">
        <w:rPr>
          <w:b/>
          <w:lang w:val="en-GB"/>
        </w:rPr>
        <w:fldChar w:fldCharType="separate"/>
      </w:r>
      <w:r w:rsidR="004B6EB8" w:rsidRPr="004B6EB8">
        <w:rPr>
          <w:noProof/>
          <w:lang w:val="en-US"/>
        </w:rPr>
        <w:t xml:space="preserve">Batista EK, Klauss J, Fregni F, Nitsche MA, Nakamura-Palacios EM (2015) A randomized placebo-controlled trial of targeted prefrontal cortex modulation with bilateral tDCS in patients with crack-cocaine dependence. </w:t>
      </w:r>
      <w:r w:rsidR="004B6EB8" w:rsidRPr="004135A8">
        <w:rPr>
          <w:noProof/>
          <w:lang w:val="en-US"/>
        </w:rPr>
        <w:t>Int J Neuropsychopharmacol 18:1–11.</w:t>
      </w:r>
    </w:p>
    <w:p w14:paraId="06B6BE70" w14:textId="5B020DD7"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Bestmann S, de Berker AO, Bonaiuto J (2015) Understanding the behavioural consequences of noninvasive brain stimulation. Trends Cogn Sci 19:13–20</w:t>
      </w:r>
      <w:r w:rsidR="002D288B">
        <w:rPr>
          <w:noProof/>
          <w:lang w:val="en-US"/>
        </w:rPr>
        <w:t>.</w:t>
      </w:r>
    </w:p>
    <w:p w14:paraId="2BB491FA" w14:textId="660A59B5"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Boehme R, Deserno L, Gleich T, Katthagen T, Pankow A, Behr J, Buchert R, Roiser JP, Heinz A, Schlagenhauf F (2015) Aberrant Salience Is Related to Reduced Reinforcement Learning Signals and Elevated Dopamine Synthesis Capacity in Healthy Adults. J Neurosci 35:10103–10111</w:t>
      </w:r>
      <w:r w:rsidR="002D288B">
        <w:rPr>
          <w:noProof/>
          <w:lang w:val="en-US"/>
        </w:rPr>
        <w:t>.</w:t>
      </w:r>
    </w:p>
    <w:p w14:paraId="4950DBA4" w14:textId="0F546171"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Bogdanov M, Ruff CC, Schwabe L (2015) Transcranial Stimulation Over the Dorsolateral Prefrontal Cortex Increases the Impact of Past Expenses on Decision-Making. Cereb Cortex</w:t>
      </w:r>
      <w:r w:rsidR="002D288B">
        <w:rPr>
          <w:noProof/>
          <w:lang w:val="en-US"/>
        </w:rPr>
        <w:t xml:space="preserve"> 27</w:t>
      </w:r>
      <w:r w:rsidRPr="004135A8">
        <w:rPr>
          <w:noProof/>
          <w:lang w:val="en-US"/>
        </w:rPr>
        <w:t>:</w:t>
      </w:r>
      <w:r w:rsidR="002D288B">
        <w:rPr>
          <w:noProof/>
          <w:lang w:val="en-US"/>
        </w:rPr>
        <w:t>1094–1102.</w:t>
      </w:r>
    </w:p>
    <w:p w14:paraId="3E0708C8" w14:textId="77777777"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Boggio PS, Sultani N, Fecteau S, Merabet L, Mecca T, Pascual-Leone A, Basaglia A, Fregni F (2008) Prefrontal cortex modulation using transcranial DC stimulation reduces alcohol craving: A double-blind, sham-controlled study. Drug Alcohol Depend 92:55–60.</w:t>
      </w:r>
    </w:p>
    <w:p w14:paraId="2EE8B135" w14:textId="0D184CAF"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Boorman ED, Behrens TEJ, Woolrich MW, Rushworth MFS (2009) How Green Is the Grass on the Other Side? Frontopolar Cortex and the Evidence in Favor of Alternative Courses of Action. Neuron 62:733–743</w:t>
      </w:r>
      <w:r w:rsidR="002D288B">
        <w:rPr>
          <w:noProof/>
          <w:lang w:val="en-US"/>
        </w:rPr>
        <w:t>.</w:t>
      </w:r>
    </w:p>
    <w:p w14:paraId="2FE2FBD9" w14:textId="77777777"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Brunoni AR, Vanderhasselt MA (2014) Working memory improvement with non-invasive brain stimulation of the dorsolateral prefrontal cortex: A systematic review and meta-analysis. Brain Cogn 86:1–9.</w:t>
      </w:r>
    </w:p>
    <w:p w14:paraId="31E47326" w14:textId="42413435"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Celada P, Puig M V, Casanovas JM, Guillazo G, Artigas F (2001) Control of dorsal raphe serotonergic neurons by the medial prefrontal cortex: Involvement of serotonin-1A, GABA(A), and glutamate receptors. J Neurosci 21:9917–9929</w:t>
      </w:r>
      <w:r w:rsidR="002D288B">
        <w:rPr>
          <w:noProof/>
          <w:lang w:val="en-US"/>
        </w:rPr>
        <w:t>.</w:t>
      </w:r>
    </w:p>
    <w:p w14:paraId="24223EF1" w14:textId="77777777"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lastRenderedPageBreak/>
        <w:t>Cools R, Clark L, Owen AM, Robbins TW (2002) Defining the neural mechanisms of probabilistic reversal learning using event-related functional magnetic resonance imaging. J Neurosci 22:4563–4567.</w:t>
      </w:r>
    </w:p>
    <w:p w14:paraId="50D557A0" w14:textId="74535326"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Cools R, Nakamura K, Daw ND (2011) Serotonin and dopamine: Unifying affective, activational, and decision functions. Neuropsychopharmacology 36:98–113</w:t>
      </w:r>
      <w:r w:rsidR="002D288B">
        <w:rPr>
          <w:noProof/>
          <w:lang w:val="en-US"/>
        </w:rPr>
        <w:t>.</w:t>
      </w:r>
    </w:p>
    <w:p w14:paraId="238F782F" w14:textId="2F653A61"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Das S, Holland P, Frens MA, Donchin O (2016) Impact of transcranial direct current stimulation (tDCS) on neuronal functions. Front Neurosci 10:</w:t>
      </w:r>
      <w:r w:rsidR="002D288B">
        <w:rPr>
          <w:noProof/>
          <w:lang w:val="en-US"/>
        </w:rPr>
        <w:t>550</w:t>
      </w:r>
      <w:r w:rsidRPr="004135A8">
        <w:rPr>
          <w:noProof/>
          <w:lang w:val="en-US"/>
        </w:rPr>
        <w:t>.</w:t>
      </w:r>
    </w:p>
    <w:p w14:paraId="52025B7F" w14:textId="29C6D3AB"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Daunizeau J, Adam V, Rigoux L (2014) VBA: A Probabilistic Treatment of Nonlinear Models for Neurobiological and Behavioural Data. PLoS Comput Biol 10</w:t>
      </w:r>
      <w:r w:rsidR="00B33C6C">
        <w:rPr>
          <w:noProof/>
          <w:lang w:val="en-US"/>
        </w:rPr>
        <w:t>(1): e1003441</w:t>
      </w:r>
      <w:r w:rsidRPr="004135A8">
        <w:rPr>
          <w:noProof/>
          <w:lang w:val="en-US"/>
        </w:rPr>
        <w:t>.</w:t>
      </w:r>
    </w:p>
    <w:p w14:paraId="3F7CE85C" w14:textId="48D2D545"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den Ouden HEM, Daw ND, Fernández G, Elshout JA, Rijpkema M, Hoogman M, Franke B, Cools R (2013) Dissociable Effects of Dopamine and Serotonin on Reversal Learning. Neuron 80:1090–1100</w:t>
      </w:r>
      <w:r w:rsidR="002D288B">
        <w:rPr>
          <w:noProof/>
          <w:lang w:val="en-US"/>
        </w:rPr>
        <w:t>.</w:t>
      </w:r>
    </w:p>
    <w:p w14:paraId="35EAE75E" w14:textId="32BF399B"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Deserno L, Boehme R, Mathys C, Katthagen T, Kaminski J, Stephan KE, Heinz A, Schlagenhauf F (2020) Volatility Estimates Increase Choice Switching and Relate to Prefrontal Activity in Schizophrenia. Biol Psychiatry Cogn Neurosci Neuroimaging 5:173–183</w:t>
      </w:r>
      <w:r w:rsidR="002D288B">
        <w:rPr>
          <w:noProof/>
          <w:lang w:val="en-US"/>
        </w:rPr>
        <w:t>.</w:t>
      </w:r>
    </w:p>
    <w:p w14:paraId="0FBAC1BD" w14:textId="77777777"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Fellows LK, Farah MJ (2003) Ventromedial frontal cortex mediates affective shifting in humans: Evidence from a reversal learning paradigm. Brain 126:1830–1837.</w:t>
      </w:r>
    </w:p>
    <w:p w14:paraId="0AA7392B" w14:textId="77777777"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Fellows LK, Farah MJ (2005) Different underlying impairments in decision-making following ventromedial and dorsolateral frontal lobe damage in humans. Cereb Cortex 15:58–63.</w:t>
      </w:r>
    </w:p>
    <w:p w14:paraId="4C48E15D" w14:textId="77777777"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Fellows LK, Farah MJ (2007) The role of ventromedial prefrontal cortex in decision making: Judgment under uncertainty or judgment per se? Cereb Cortex 17:2669–2674.</w:t>
      </w:r>
    </w:p>
    <w:p w14:paraId="22FA9636" w14:textId="0162B5DC"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Glascher J, Adolphs R, Damasio H, Bechara A, Rudrauf D, Calamia M, Paul LK, Tranel D (2012) Lesion mapping of cognitive control and value-based decision making in the prefrontal cortex. Proc Natl Acad Sci 109:14681–14686</w:t>
      </w:r>
      <w:r w:rsidR="002D288B">
        <w:rPr>
          <w:noProof/>
          <w:lang w:val="en-US"/>
        </w:rPr>
        <w:t>.</w:t>
      </w:r>
    </w:p>
    <w:p w14:paraId="02615EE7" w14:textId="61326C78"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 xml:space="preserve">Hämmerer D, Bonaiuto J, Klein-Flügge M, Bikson M, Bestmann S (2016) Selective alteration </w:t>
      </w:r>
      <w:r w:rsidRPr="004135A8">
        <w:rPr>
          <w:noProof/>
          <w:lang w:val="en-US"/>
        </w:rPr>
        <w:lastRenderedPageBreak/>
        <w:t>of human value decisions with medial frontal tDCS is predicted by changes in attractor dynamics. Sci Rep 6:25160</w:t>
      </w:r>
      <w:r w:rsidR="002D288B">
        <w:rPr>
          <w:noProof/>
          <w:lang w:val="en-US"/>
        </w:rPr>
        <w:t>.</w:t>
      </w:r>
    </w:p>
    <w:p w14:paraId="6C8269C1" w14:textId="59A218D9"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Hampton AN, Bossaerts P, O’Doherty JP (2006) The Role of the Ventromedial Prefrontal Cortex in Abstract State-Based Inference during Decision Making in Humans. J Neurosci 26:8360–8367</w:t>
      </w:r>
      <w:r w:rsidR="002D288B">
        <w:rPr>
          <w:noProof/>
          <w:lang w:val="en-US"/>
        </w:rPr>
        <w:t>.</w:t>
      </w:r>
    </w:p>
    <w:p w14:paraId="622006E7" w14:textId="0366FAD4"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Huys QJM, Eshel N, O’Nions E, Sheridan L, Dayan P, Roiser JP (2012) Bonsai trees in your head: How the pavlovian system sculpts goal-directed choices by pruning decision trees. PLoS Comput Biol 8</w:t>
      </w:r>
      <w:r w:rsidR="00B33C6C">
        <w:rPr>
          <w:noProof/>
          <w:lang w:val="en-US"/>
        </w:rPr>
        <w:t>(3): e1002410</w:t>
      </w:r>
      <w:r w:rsidRPr="004135A8">
        <w:rPr>
          <w:noProof/>
          <w:lang w:val="en-US"/>
        </w:rPr>
        <w:t>.</w:t>
      </w:r>
    </w:p>
    <w:p w14:paraId="01B5AB28" w14:textId="018A5319"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Izquierdo A, Brigman JL, Radke AK, Rudebeck PH, Holmes A (2017) The neural basis of reversal learning: An updated perspective. Neuroscience 345:12–26</w:t>
      </w:r>
      <w:r w:rsidR="002D288B">
        <w:rPr>
          <w:noProof/>
          <w:lang w:val="en-US"/>
        </w:rPr>
        <w:t>.</w:t>
      </w:r>
    </w:p>
    <w:p w14:paraId="3173CBD7" w14:textId="77777777"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Jacobson L, Koslowsky M, Lavidor M (2012) TDCS polarity effects in motor and cognitive domains: A meta-analytical review. Exp Brain Res 216:1–10.</w:t>
      </w:r>
    </w:p>
    <w:p w14:paraId="425FB453" w14:textId="16AF6E6F"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Keller JB, Hedden T, Thompson TW, Anteraper SA, Gabrieli JDE, Whitfield-Gabrieli S (2015) Resting-state anticorrelations between medial and lateral prefrontal cortex: Association with working memory, aging, and individual differences. Cortex 64:271–280</w:t>
      </w:r>
      <w:r w:rsidR="002D288B">
        <w:rPr>
          <w:noProof/>
          <w:lang w:val="en-US"/>
        </w:rPr>
        <w:t>.</w:t>
      </w:r>
    </w:p>
    <w:p w14:paraId="6C95ADFD" w14:textId="4EE7E3D9"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Klauss J, Penido Pinheiro LC, Silva Merlo BL, Correia Santos G de A, Fregni F, Nitsche MA, Miyuki Nakamura-Palacios E (2014) A randomized controlled trial of targeted prefrontal cortex modulation with tDCS in patients with alcohol dependence. Int J Neuropsychopharmacol 17:1793–1803</w:t>
      </w:r>
      <w:r w:rsidR="002D288B">
        <w:rPr>
          <w:noProof/>
          <w:lang w:val="en-US"/>
        </w:rPr>
        <w:t>.</w:t>
      </w:r>
    </w:p>
    <w:p w14:paraId="4540BAF2" w14:textId="7C00D5DA"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Kronberg G, Bikson M (2012) Electrode assembly design for transcranial Direct Current Stimulation: a FEM modeling study. Conf Proc IEEE Eng Med Biol Soc 2012:891–895</w:t>
      </w:r>
      <w:r w:rsidR="002D288B">
        <w:rPr>
          <w:noProof/>
          <w:lang w:val="en-US"/>
        </w:rPr>
        <w:t>.</w:t>
      </w:r>
    </w:p>
    <w:p w14:paraId="5F50AF74" w14:textId="77777777"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Kuo MF, Nitsche MA (2015) Exploring prefrontal cortex functions in healthy humans by transcranial electrical stimulation. Neurosci Bull 31:198–206.</w:t>
      </w:r>
    </w:p>
    <w:p w14:paraId="3567D14E" w14:textId="7B337CE9"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Li J, Daw ND (2011) Signals in Human Striatum Are Appropriate for Policy Update Rather than Value Prediction. J Neurosci 31:5504–5511</w:t>
      </w:r>
      <w:r w:rsidR="002D288B">
        <w:rPr>
          <w:noProof/>
          <w:lang w:val="en-US"/>
        </w:rPr>
        <w:t>.</w:t>
      </w:r>
    </w:p>
    <w:p w14:paraId="6AD560D8" w14:textId="3B35F75F"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lastRenderedPageBreak/>
        <w:t xml:space="preserve">Mathys C (2011) A Bayesian foundation for individual learning under uncertainty. </w:t>
      </w:r>
      <w:r w:rsidR="00B33C6C">
        <w:rPr>
          <w:noProof/>
          <w:lang w:val="en-US"/>
        </w:rPr>
        <w:t xml:space="preserve">Frontiers in Human Neuroscience </w:t>
      </w:r>
      <w:r w:rsidRPr="004135A8">
        <w:rPr>
          <w:noProof/>
          <w:lang w:val="en-US"/>
        </w:rPr>
        <w:t>5:</w:t>
      </w:r>
      <w:r w:rsidR="00B33C6C">
        <w:rPr>
          <w:noProof/>
          <w:lang w:val="en-US"/>
        </w:rPr>
        <w:t>39</w:t>
      </w:r>
      <w:r w:rsidRPr="004135A8">
        <w:rPr>
          <w:noProof/>
          <w:lang w:val="en-US"/>
        </w:rPr>
        <w:t>.</w:t>
      </w:r>
    </w:p>
    <w:p w14:paraId="16F13190" w14:textId="4DD56852"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Nitsche M a, Nitsche M a, Paulus W, Paulus W (2000) Excitability changes induced in the human motor cortex by weak transcranial direct current stimulation. J Physiol 527 Pt 3:633–639</w:t>
      </w:r>
      <w:r w:rsidR="002D288B">
        <w:rPr>
          <w:noProof/>
          <w:lang w:val="en-US"/>
        </w:rPr>
        <w:t>.</w:t>
      </w:r>
    </w:p>
    <w:p w14:paraId="3E0714CA" w14:textId="7F69EC92"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 xml:space="preserve">Nitsche M, Doemkes S (2007) Shaping the effects of transcranial direct current stimulation of the human motor cortex. J </w:t>
      </w:r>
      <w:r w:rsidR="00B33C6C">
        <w:rPr>
          <w:noProof/>
          <w:lang w:val="en-US"/>
        </w:rPr>
        <w:t>N</w:t>
      </w:r>
      <w:r w:rsidRPr="004135A8">
        <w:rPr>
          <w:noProof/>
          <w:lang w:val="en-US"/>
        </w:rPr>
        <w:t>europhysiol:3109–3117</w:t>
      </w:r>
      <w:r w:rsidR="002D288B">
        <w:rPr>
          <w:noProof/>
          <w:lang w:val="en-US"/>
        </w:rPr>
        <w:t>.</w:t>
      </w:r>
    </w:p>
    <w:p w14:paraId="30B55B0E" w14:textId="798D33AE"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Nitsche MA, Kuo MF, Karrasch R, Wächter B, Liebetanz D, Paulus W (2009) Serotonin Affects Transcranial Direct Current-Induced Neuroplasticity in Humans. Biol Psychiatry 66:503–508</w:t>
      </w:r>
      <w:r w:rsidR="002D288B">
        <w:rPr>
          <w:noProof/>
          <w:lang w:val="en-US"/>
        </w:rPr>
        <w:t>.</w:t>
      </w:r>
    </w:p>
    <w:p w14:paraId="3873017A" w14:textId="77777777"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O’Doherty J, Critchley H, Deichmann R, Dolan RJ, O&amp;apos;Doherty J, Critchley H, Deichmann R, Dolan RJ (2003) Dissociating valence of outcome from behavioral control in human orbital and ventral prefrontal cortices. J Neurosci 23:7931–7939.</w:t>
      </w:r>
    </w:p>
    <w:p w14:paraId="2F0C738C" w14:textId="77777777"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O’Doherty J, Kringelbach ML, Rolls ET, Hornak J, Andrews C (2001) Abstract reward and punishment representations in the human orbitofrontal cortex. Nat Neurosci 4:95–102.</w:t>
      </w:r>
    </w:p>
    <w:p w14:paraId="0BB98D9E" w14:textId="77777777"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O’Doherty JP (2011) Contributions of the ventromedial prefrontal cortex to goal-directed action selection. Ann N Y Acad Sci 1239:118–129.</w:t>
      </w:r>
    </w:p>
    <w:p w14:paraId="687A8C03" w14:textId="471D2AC6"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Parkin BL, Ekhtiari H, Walsh VF (2015) Non-invasive Human Brain Stimulation in Cognitive Neuroscience: A Primer. Neuron 87:932–945</w:t>
      </w:r>
      <w:r w:rsidR="002D288B">
        <w:rPr>
          <w:noProof/>
          <w:lang w:val="en-US"/>
        </w:rPr>
        <w:t>.</w:t>
      </w:r>
    </w:p>
    <w:p w14:paraId="405A2FF9" w14:textId="7DBCDB66"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Polanía R, Nitsche MA, Ruff CC (2018) Studying and modifying brain function with non-invasive brain stimulation. Nat Neurosci 21:174–187</w:t>
      </w:r>
      <w:r w:rsidR="002D288B">
        <w:rPr>
          <w:noProof/>
          <w:lang w:val="en-US"/>
        </w:rPr>
        <w:t>.</w:t>
      </w:r>
    </w:p>
    <w:p w14:paraId="5EEF37F9" w14:textId="2A90A884"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Raja Beharelle A, Polania R, Hare TA, Ruff CC (2015) Transcranial Stimulation over Frontopolar Cortex Elucidates the Choice Attributes and Neural Mechanisms Used to Resolve Exploration-Exploitation Trade-Offs. J Neurosci 35:14544–14556</w:t>
      </w:r>
      <w:r w:rsidR="002D288B">
        <w:rPr>
          <w:noProof/>
          <w:lang w:val="en-US"/>
        </w:rPr>
        <w:t>.</w:t>
      </w:r>
    </w:p>
    <w:p w14:paraId="1A434777" w14:textId="09645FA3"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 xml:space="preserve">Reinhart RMG, Zhu J, Park S, Woodman GF (2015a) Medial-Frontal Stimulation Enhances Learning in Schizophrenia by Restoring Prediction Error Signaling. J Neurosci </w:t>
      </w:r>
      <w:r w:rsidRPr="004135A8">
        <w:rPr>
          <w:noProof/>
          <w:lang w:val="en-US"/>
        </w:rPr>
        <w:lastRenderedPageBreak/>
        <w:t>35:12232–12240</w:t>
      </w:r>
      <w:r w:rsidR="002D288B">
        <w:rPr>
          <w:noProof/>
          <w:lang w:val="en-US"/>
        </w:rPr>
        <w:t>.</w:t>
      </w:r>
    </w:p>
    <w:p w14:paraId="22196B50" w14:textId="4FD6A6AB"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Reinhart RMG, Zhu J, Park S, Woodman GF (2015b) Synchronizing theta oscillations with direct-current stimulation strengthens adaptive control in the human brain. Proc Natl Acad Sci U S A 112:9448–9453.</w:t>
      </w:r>
    </w:p>
    <w:p w14:paraId="44368FB0" w14:textId="77777777"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Reiter AMF (2016) The Feedback-related Negativity Codes Components of Abstract Inference during Reward-based Decision-making. J Cogn Neurosci 28:1127–1138.</w:t>
      </w:r>
    </w:p>
    <w:p w14:paraId="7C33328B" w14:textId="2EE28AB1"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Reiter AMF, Deserno L, Kallert T, Heinze H-J, Heinz A, Schlagenhauf F (2016) Behavioral and Neural Signatures of Reduced Updating of Alternative Options in Alcohol-Dependent Patients during Flexible Decision-Making. J Neurosci 36:10935–1094</w:t>
      </w:r>
      <w:r w:rsidR="002D288B">
        <w:rPr>
          <w:noProof/>
          <w:lang w:val="en-US"/>
        </w:rPr>
        <w:t>8.</w:t>
      </w:r>
    </w:p>
    <w:p w14:paraId="5326F602" w14:textId="77777777"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Reiter AMF, Heinze HJ, Schlagenhauf F, Deserno L (2017) Impaired Flexible Reward-Based Decision-Making in Binge Eating Disorder: Evidence from Computational Modeling and Functional Neuroimaging. Neuropsychopharmacology 42:628–637.</w:t>
      </w:r>
    </w:p>
    <w:p w14:paraId="18B879C7" w14:textId="4C4D24CE"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Rigoux L, Stephan KE, Friston KJ, Daunizeau J (2014) Bayesian model selection for group studies - Revisited. Neuroimage 84:971–985</w:t>
      </w:r>
      <w:r w:rsidR="002D288B">
        <w:rPr>
          <w:noProof/>
          <w:lang w:val="en-US"/>
        </w:rPr>
        <w:t>.</w:t>
      </w:r>
    </w:p>
    <w:p w14:paraId="782492F8" w14:textId="77777777"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Rushworth MF, Mars RB, Summerfield C (2009) General mechanisms for making decisions? Curr Opin Neurobiol 19:75–83.</w:t>
      </w:r>
    </w:p>
    <w:p w14:paraId="2E271F78" w14:textId="77777777"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Rushworth MFS, Kolling N, Sallet J, Mars RB (2012) Valuation and decision-making in frontal cortex: One or many serial or parallel systems? Curr Opin Neurobiol 22:946–955.</w:t>
      </w:r>
    </w:p>
    <w:p w14:paraId="2DEEFD4F" w14:textId="2DEB87DB"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Rushworth MFS, Noonan MAP, Boorman ED, Walton ME, Behrens TE (2011) Frontal Cortex and Reward-Guided Learning and Decision-Making. Neuron 70:1054–106</w:t>
      </w:r>
      <w:r w:rsidR="002D288B">
        <w:rPr>
          <w:noProof/>
          <w:lang w:val="en-US"/>
        </w:rPr>
        <w:t>9.</w:t>
      </w:r>
    </w:p>
    <w:p w14:paraId="44789AD0" w14:textId="77777777"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Schlagenhauf F, Huys QJM, Deserno L, Rapp MA, Beck A, Heinze HJ, Dolan R, Heinz A (2014) Supplement: Striatal dysfunction during reversal learning in unmedicated schizophrenia patients. Neuroimage 89:171–180.</w:t>
      </w:r>
    </w:p>
    <w:p w14:paraId="61D7F29B" w14:textId="260D82F5"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Soutschek A, Kang P, Ruff CC, Hare TA, Tobler PN (2018) Brain Stimulation Over the Frontopolar Cortex Enhances Motivation to Exert Effort for Reward. Biol Psychiatry 84:38–45</w:t>
      </w:r>
      <w:r w:rsidR="00940036">
        <w:rPr>
          <w:noProof/>
          <w:lang w:val="en-US"/>
        </w:rPr>
        <w:t>.</w:t>
      </w:r>
    </w:p>
    <w:p w14:paraId="3483045E" w14:textId="2063E261"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lastRenderedPageBreak/>
        <w:t>Soutschek A, Ugazio G, Crockett MJ, Ruff CC, Kalenscher T, Tobler PN (2017) Binding oneself to the mast: stimulating frontopolar cortex enhances precommitment. Soc Cogn Affect Neurosci</w:t>
      </w:r>
      <w:r w:rsidR="00940036">
        <w:rPr>
          <w:noProof/>
          <w:lang w:val="en-US"/>
        </w:rPr>
        <w:t xml:space="preserve"> 12</w:t>
      </w:r>
      <w:r w:rsidRPr="004135A8">
        <w:rPr>
          <w:noProof/>
          <w:lang w:val="en-US"/>
        </w:rPr>
        <w:t>:</w:t>
      </w:r>
      <w:r w:rsidR="00940036">
        <w:rPr>
          <w:noProof/>
          <w:lang w:val="en-US"/>
        </w:rPr>
        <w:t>635</w:t>
      </w:r>
      <w:r w:rsidRPr="004135A8">
        <w:rPr>
          <w:noProof/>
          <w:lang w:val="en-US"/>
        </w:rPr>
        <w:t>–</w:t>
      </w:r>
      <w:r w:rsidR="00940036">
        <w:rPr>
          <w:noProof/>
          <w:lang w:val="en-US"/>
        </w:rPr>
        <w:t>642.</w:t>
      </w:r>
    </w:p>
    <w:p w14:paraId="214B5EBF" w14:textId="0477C327"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Stephan KE, Penny WD, Daunizeau J, Moran RJ, Friston KJ (2009) Bayesian model selection for group studies. Neuroimage 46:1004–1017</w:t>
      </w:r>
      <w:r w:rsidR="00940036">
        <w:rPr>
          <w:noProof/>
          <w:lang w:val="en-US"/>
        </w:rPr>
        <w:t>.</w:t>
      </w:r>
    </w:p>
    <w:p w14:paraId="637E7BA2" w14:textId="21C1CE0E" w:rsidR="004B6EB8" w:rsidRPr="004135A8" w:rsidRDefault="004B6EB8" w:rsidP="00B662EE">
      <w:pPr>
        <w:widowControl w:val="0"/>
        <w:autoSpaceDE w:val="0"/>
        <w:autoSpaceDN w:val="0"/>
        <w:adjustRightInd w:val="0"/>
        <w:spacing w:line="480" w:lineRule="auto"/>
        <w:ind w:left="480" w:hanging="480"/>
        <w:rPr>
          <w:noProof/>
          <w:lang w:val="en-US"/>
        </w:rPr>
      </w:pPr>
      <w:r w:rsidRPr="004135A8">
        <w:rPr>
          <w:noProof/>
          <w:lang w:val="en-US"/>
        </w:rPr>
        <w:t xml:space="preserve">Sutton RS, Barto AG (1998) Reinforcement Learning: An Introduction. </w:t>
      </w:r>
      <w:r w:rsidR="00940036">
        <w:rPr>
          <w:noProof/>
          <w:lang w:val="en-US"/>
        </w:rPr>
        <w:t>Cambridge, MA: MIT Press.</w:t>
      </w:r>
    </w:p>
    <w:p w14:paraId="286C5119" w14:textId="58213391" w:rsidR="001A414D" w:rsidRPr="00B70EA6" w:rsidRDefault="004B6EB8" w:rsidP="00B662EE">
      <w:pPr>
        <w:widowControl w:val="0"/>
        <w:autoSpaceDE w:val="0"/>
        <w:autoSpaceDN w:val="0"/>
        <w:adjustRightInd w:val="0"/>
        <w:spacing w:line="480" w:lineRule="auto"/>
        <w:ind w:left="480" w:hanging="480"/>
        <w:rPr>
          <w:noProof/>
          <w:lang w:val="en-US"/>
        </w:rPr>
      </w:pPr>
      <w:r w:rsidRPr="004135A8">
        <w:rPr>
          <w:noProof/>
          <w:lang w:val="en-US"/>
        </w:rPr>
        <w:t>Wechsler D (1955) Manual for the Wechsler Adult Intelligence Scale. Oxford, Engl Psychol Corp.</w:t>
      </w:r>
      <w:r w:rsidR="006A69D9" w:rsidRPr="00D55A29">
        <w:rPr>
          <w:b/>
          <w:lang w:val="en-GB"/>
        </w:rPr>
        <w:fldChar w:fldCharType="end"/>
      </w:r>
      <w:r w:rsidR="001A414D" w:rsidRPr="00D55A29">
        <w:rPr>
          <w:b/>
          <w:lang w:val="en-GB"/>
        </w:rPr>
        <w:br w:type="page"/>
      </w:r>
    </w:p>
    <w:p w14:paraId="6EAD1D03" w14:textId="19092EA2" w:rsidR="00D45312" w:rsidRPr="00E01312" w:rsidRDefault="00E44EA1" w:rsidP="00B662EE">
      <w:pPr>
        <w:widowControl w:val="0"/>
        <w:spacing w:after="240" w:line="480" w:lineRule="auto"/>
        <w:jc w:val="both"/>
        <w:outlineLvl w:val="0"/>
        <w:rPr>
          <w:b/>
          <w:sz w:val="28"/>
          <w:szCs w:val="28"/>
          <w:lang w:val="en-GB"/>
        </w:rPr>
      </w:pPr>
      <w:r w:rsidRPr="00E01312">
        <w:rPr>
          <w:b/>
          <w:sz w:val="28"/>
          <w:szCs w:val="28"/>
          <w:lang w:val="en-GB"/>
        </w:rPr>
        <w:lastRenderedPageBreak/>
        <w:t>Tables</w:t>
      </w:r>
      <w:r w:rsidR="00E01312">
        <w:rPr>
          <w:b/>
          <w:sz w:val="28"/>
          <w:szCs w:val="28"/>
          <w:lang w:val="en-GB"/>
        </w:rPr>
        <w:t xml:space="preserve"> </w:t>
      </w:r>
      <w:r w:rsidRPr="00E01312">
        <w:rPr>
          <w:b/>
          <w:sz w:val="28"/>
          <w:szCs w:val="28"/>
          <w:lang w:val="en-GB"/>
        </w:rPr>
        <w:t xml:space="preserve"> </w:t>
      </w:r>
    </w:p>
    <w:tbl>
      <w:tblPr>
        <w:tblStyle w:val="Tabellenraster"/>
        <w:tblW w:w="10065" w:type="dxa"/>
        <w:jc w:val="center"/>
        <w:tblLook w:val="04A0" w:firstRow="1" w:lastRow="0" w:firstColumn="1" w:lastColumn="0" w:noHBand="0" w:noVBand="1"/>
      </w:tblPr>
      <w:tblGrid>
        <w:gridCol w:w="4820"/>
        <w:gridCol w:w="1559"/>
        <w:gridCol w:w="1559"/>
        <w:gridCol w:w="2127"/>
      </w:tblGrid>
      <w:tr w:rsidR="00420FB7" w:rsidRPr="009C2428" w14:paraId="1B615D58" w14:textId="77777777" w:rsidTr="009F2B78">
        <w:trPr>
          <w:trHeight w:val="567"/>
          <w:jc w:val="center"/>
        </w:trPr>
        <w:tc>
          <w:tcPr>
            <w:tcW w:w="4820" w:type="dxa"/>
            <w:tcBorders>
              <w:top w:val="single" w:sz="4" w:space="0" w:color="auto"/>
              <w:left w:val="nil"/>
              <w:bottom w:val="single" w:sz="4" w:space="0" w:color="auto"/>
              <w:right w:val="nil"/>
            </w:tcBorders>
          </w:tcPr>
          <w:p w14:paraId="023EF0E8" w14:textId="77777777" w:rsidR="00D45312" w:rsidRPr="009C2428" w:rsidRDefault="00D45312" w:rsidP="0070361B">
            <w:pPr>
              <w:widowControl w:val="0"/>
              <w:spacing w:after="240" w:line="276" w:lineRule="auto"/>
              <w:outlineLvl w:val="0"/>
              <w:rPr>
                <w:b/>
                <w:sz w:val="22"/>
                <w:szCs w:val="22"/>
                <w:lang w:val="en-GB"/>
              </w:rPr>
            </w:pPr>
          </w:p>
        </w:tc>
        <w:tc>
          <w:tcPr>
            <w:tcW w:w="1559" w:type="dxa"/>
            <w:tcBorders>
              <w:top w:val="single" w:sz="4" w:space="0" w:color="auto"/>
              <w:left w:val="nil"/>
              <w:bottom w:val="single" w:sz="4" w:space="0" w:color="auto"/>
              <w:right w:val="nil"/>
            </w:tcBorders>
          </w:tcPr>
          <w:p w14:paraId="43ACAEA7" w14:textId="4D1694B2" w:rsidR="00D45312" w:rsidRPr="002A514E" w:rsidRDefault="00741A58" w:rsidP="0070361B">
            <w:pPr>
              <w:widowControl w:val="0"/>
              <w:spacing w:after="240" w:line="276" w:lineRule="auto"/>
              <w:outlineLvl w:val="0"/>
              <w:rPr>
                <w:sz w:val="22"/>
                <w:szCs w:val="22"/>
                <w:lang w:val="en-GB"/>
              </w:rPr>
            </w:pPr>
            <w:r>
              <w:rPr>
                <w:color w:val="000000" w:themeColor="text1"/>
                <w:sz w:val="22"/>
                <w:szCs w:val="22"/>
                <w:lang w:val="en-GB"/>
              </w:rPr>
              <w:t>a</w:t>
            </w:r>
            <w:r w:rsidR="00BC5E9A">
              <w:rPr>
                <w:color w:val="000000" w:themeColor="text1"/>
                <w:sz w:val="22"/>
                <w:szCs w:val="22"/>
                <w:lang w:val="en-GB"/>
              </w:rPr>
              <w:t>-</w:t>
            </w:r>
            <w:r w:rsidR="009B59E6" w:rsidRPr="00D2341E">
              <w:rPr>
                <w:color w:val="000000" w:themeColor="text1"/>
                <w:sz w:val="22"/>
                <w:szCs w:val="22"/>
                <w:lang w:val="en-GB"/>
              </w:rPr>
              <w:t>tDCS group</w:t>
            </w:r>
            <w:proofErr w:type="gramStart"/>
            <w:r w:rsidR="0084523D" w:rsidRPr="00D2341E">
              <w:rPr>
                <w:sz w:val="22"/>
                <w:szCs w:val="22"/>
                <w:lang w:val="en-GB"/>
              </w:rPr>
              <w:t xml:space="preserve"> </w:t>
            </w:r>
            <w:r w:rsidR="002A514E">
              <w:rPr>
                <w:sz w:val="22"/>
                <w:szCs w:val="22"/>
                <w:lang w:val="en-GB"/>
              </w:rPr>
              <w:t xml:space="preserve">  </w:t>
            </w:r>
            <w:r w:rsidR="002045C8" w:rsidRPr="00D2341E">
              <w:rPr>
                <w:sz w:val="22"/>
                <w:szCs w:val="22"/>
                <w:lang w:val="en-GB"/>
              </w:rPr>
              <w:t>(</w:t>
            </w:r>
            <w:proofErr w:type="gramEnd"/>
            <w:r w:rsidR="002045C8" w:rsidRPr="00D2341E">
              <w:rPr>
                <w:sz w:val="22"/>
                <w:szCs w:val="22"/>
                <w:lang w:val="en-GB"/>
              </w:rPr>
              <w:t>n</w:t>
            </w:r>
            <w:r w:rsidR="007C1256" w:rsidRPr="00D2341E">
              <w:rPr>
                <w:sz w:val="22"/>
                <w:szCs w:val="22"/>
                <w:lang w:val="en-GB"/>
              </w:rPr>
              <w:t xml:space="preserve"> = 30)</w:t>
            </w:r>
          </w:p>
        </w:tc>
        <w:tc>
          <w:tcPr>
            <w:tcW w:w="1559" w:type="dxa"/>
            <w:tcBorders>
              <w:top w:val="single" w:sz="4" w:space="0" w:color="auto"/>
              <w:left w:val="nil"/>
              <w:bottom w:val="single" w:sz="4" w:space="0" w:color="auto"/>
              <w:right w:val="nil"/>
            </w:tcBorders>
          </w:tcPr>
          <w:p w14:paraId="52B50340" w14:textId="1848A23E" w:rsidR="00D45312" w:rsidRPr="00D2341E" w:rsidRDefault="00741A58" w:rsidP="0070361B">
            <w:pPr>
              <w:widowControl w:val="0"/>
              <w:spacing w:after="240" w:line="276" w:lineRule="auto"/>
              <w:outlineLvl w:val="0"/>
              <w:rPr>
                <w:sz w:val="22"/>
                <w:szCs w:val="22"/>
                <w:lang w:val="en-GB"/>
              </w:rPr>
            </w:pPr>
            <w:r>
              <w:rPr>
                <w:color w:val="000000" w:themeColor="text1"/>
                <w:sz w:val="22"/>
                <w:szCs w:val="22"/>
                <w:lang w:val="en-GB"/>
              </w:rPr>
              <w:t>c</w:t>
            </w:r>
            <w:r w:rsidR="00BC5E9A">
              <w:rPr>
                <w:color w:val="000000" w:themeColor="text1"/>
                <w:sz w:val="22"/>
                <w:szCs w:val="22"/>
                <w:lang w:val="en-GB"/>
              </w:rPr>
              <w:t>-</w:t>
            </w:r>
            <w:r w:rsidR="009B59E6" w:rsidRPr="00D2341E">
              <w:rPr>
                <w:color w:val="000000" w:themeColor="text1"/>
                <w:sz w:val="22"/>
                <w:szCs w:val="22"/>
                <w:lang w:val="en-GB"/>
              </w:rPr>
              <w:t>tDCS group</w:t>
            </w:r>
            <w:r w:rsidR="00515047" w:rsidRPr="00D2341E">
              <w:rPr>
                <w:color w:val="000000" w:themeColor="text1"/>
                <w:sz w:val="22"/>
                <w:szCs w:val="22"/>
                <w:lang w:val="en-GB"/>
              </w:rPr>
              <w:t xml:space="preserve"> </w:t>
            </w:r>
            <w:proofErr w:type="gramStart"/>
            <w:r w:rsidR="002A514E">
              <w:rPr>
                <w:color w:val="000000" w:themeColor="text1"/>
                <w:sz w:val="22"/>
                <w:szCs w:val="22"/>
                <w:lang w:val="en-GB"/>
              </w:rPr>
              <w:t xml:space="preserve">   </w:t>
            </w:r>
            <w:r w:rsidR="007C1256" w:rsidRPr="00D2341E">
              <w:rPr>
                <w:color w:val="000000" w:themeColor="text1"/>
                <w:sz w:val="22"/>
                <w:szCs w:val="22"/>
                <w:lang w:val="en-GB"/>
              </w:rPr>
              <w:t>(</w:t>
            </w:r>
            <w:proofErr w:type="gramEnd"/>
            <w:r w:rsidR="002045C8" w:rsidRPr="00D2341E">
              <w:rPr>
                <w:sz w:val="22"/>
                <w:szCs w:val="22"/>
                <w:lang w:val="en-GB"/>
              </w:rPr>
              <w:t>n</w:t>
            </w:r>
            <w:r w:rsidR="007C1256" w:rsidRPr="00D2341E">
              <w:rPr>
                <w:sz w:val="22"/>
                <w:szCs w:val="22"/>
                <w:lang w:val="en-GB"/>
              </w:rPr>
              <w:t xml:space="preserve"> = 31)</w:t>
            </w:r>
          </w:p>
        </w:tc>
        <w:tc>
          <w:tcPr>
            <w:tcW w:w="2127" w:type="dxa"/>
            <w:tcBorders>
              <w:top w:val="single" w:sz="4" w:space="0" w:color="auto"/>
              <w:left w:val="nil"/>
              <w:bottom w:val="single" w:sz="4" w:space="0" w:color="auto"/>
              <w:right w:val="nil"/>
            </w:tcBorders>
          </w:tcPr>
          <w:p w14:paraId="054AA324" w14:textId="4600C731" w:rsidR="00D45312" w:rsidRPr="00D2341E" w:rsidRDefault="008F7364" w:rsidP="0070361B">
            <w:pPr>
              <w:widowControl w:val="0"/>
              <w:spacing w:after="240" w:line="276" w:lineRule="auto"/>
              <w:outlineLvl w:val="0"/>
              <w:rPr>
                <w:sz w:val="22"/>
                <w:szCs w:val="22"/>
                <w:lang w:val="en-GB"/>
              </w:rPr>
            </w:pPr>
            <w:r>
              <w:rPr>
                <w:sz w:val="22"/>
                <w:szCs w:val="22"/>
                <w:lang w:val="en-GB"/>
              </w:rPr>
              <w:t>T</w:t>
            </w:r>
            <w:r w:rsidR="00D45312" w:rsidRPr="00D2341E">
              <w:rPr>
                <w:sz w:val="22"/>
                <w:szCs w:val="22"/>
                <w:lang w:val="en-GB"/>
              </w:rPr>
              <w:t>est statistic</w:t>
            </w:r>
          </w:p>
        </w:tc>
      </w:tr>
      <w:tr w:rsidR="00420FB7" w:rsidRPr="009C2428" w14:paraId="589C3683" w14:textId="77777777" w:rsidTr="009F2B78">
        <w:trPr>
          <w:trHeight w:val="567"/>
          <w:jc w:val="center"/>
        </w:trPr>
        <w:tc>
          <w:tcPr>
            <w:tcW w:w="4820" w:type="dxa"/>
            <w:tcBorders>
              <w:left w:val="nil"/>
              <w:bottom w:val="nil"/>
              <w:right w:val="nil"/>
            </w:tcBorders>
          </w:tcPr>
          <w:p w14:paraId="0146B477" w14:textId="7B5BC2A4" w:rsidR="00D45312" w:rsidRPr="00532D64" w:rsidRDefault="00D45312" w:rsidP="0070361B">
            <w:pPr>
              <w:widowControl w:val="0"/>
              <w:spacing w:after="240" w:line="276" w:lineRule="auto"/>
              <w:outlineLvl w:val="0"/>
              <w:rPr>
                <w:sz w:val="20"/>
                <w:szCs w:val="20"/>
                <w:lang w:val="en-GB"/>
              </w:rPr>
            </w:pPr>
            <w:r w:rsidRPr="00532D64">
              <w:rPr>
                <w:sz w:val="20"/>
                <w:szCs w:val="20"/>
                <w:lang w:val="en-GB"/>
              </w:rPr>
              <w:t>Age</w:t>
            </w:r>
          </w:p>
        </w:tc>
        <w:tc>
          <w:tcPr>
            <w:tcW w:w="1559" w:type="dxa"/>
            <w:tcBorders>
              <w:left w:val="nil"/>
              <w:bottom w:val="nil"/>
              <w:right w:val="nil"/>
            </w:tcBorders>
          </w:tcPr>
          <w:p w14:paraId="1085F540" w14:textId="47B24D92" w:rsidR="00D45312" w:rsidRPr="00532D64" w:rsidRDefault="007C1256" w:rsidP="0070361B">
            <w:pPr>
              <w:widowControl w:val="0"/>
              <w:spacing w:after="240" w:line="276" w:lineRule="auto"/>
              <w:outlineLvl w:val="0"/>
              <w:rPr>
                <w:sz w:val="20"/>
                <w:szCs w:val="20"/>
                <w:lang w:val="en-GB"/>
              </w:rPr>
            </w:pPr>
            <w:r w:rsidRPr="00532D64">
              <w:rPr>
                <w:sz w:val="20"/>
                <w:szCs w:val="20"/>
                <w:lang w:val="en-GB"/>
              </w:rPr>
              <w:t xml:space="preserve">26.3 </w:t>
            </w:r>
            <w:r w:rsidRPr="00532D64">
              <w:rPr>
                <w:sz w:val="20"/>
                <w:szCs w:val="20"/>
                <w:lang w:val="en-GB"/>
              </w:rPr>
              <w:sym w:font="Symbol" w:char="F0B1"/>
            </w:r>
            <w:r w:rsidRPr="00532D64">
              <w:rPr>
                <w:sz w:val="20"/>
                <w:szCs w:val="20"/>
                <w:lang w:val="en-GB"/>
              </w:rPr>
              <w:t xml:space="preserve"> 4.1</w:t>
            </w:r>
          </w:p>
        </w:tc>
        <w:tc>
          <w:tcPr>
            <w:tcW w:w="1559" w:type="dxa"/>
            <w:tcBorders>
              <w:left w:val="nil"/>
              <w:bottom w:val="nil"/>
              <w:right w:val="nil"/>
            </w:tcBorders>
          </w:tcPr>
          <w:p w14:paraId="7E1E5EAE" w14:textId="0D803F25"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27.0 </w:t>
            </w:r>
            <w:r w:rsidRPr="00532D64">
              <w:rPr>
                <w:sz w:val="20"/>
                <w:szCs w:val="20"/>
                <w:lang w:val="en-GB"/>
              </w:rPr>
              <w:sym w:font="Symbol" w:char="F0B1"/>
            </w:r>
            <w:r w:rsidRPr="00532D64">
              <w:rPr>
                <w:sz w:val="20"/>
                <w:szCs w:val="20"/>
                <w:lang w:val="en-GB"/>
              </w:rPr>
              <w:t xml:space="preserve"> 3.2</w:t>
            </w:r>
          </w:p>
        </w:tc>
        <w:tc>
          <w:tcPr>
            <w:tcW w:w="2127" w:type="dxa"/>
            <w:tcBorders>
              <w:left w:val="nil"/>
              <w:bottom w:val="nil"/>
              <w:right w:val="nil"/>
            </w:tcBorders>
          </w:tcPr>
          <w:p w14:paraId="6E233B06" w14:textId="76052D2D" w:rsidR="00D45312" w:rsidRPr="00532D64" w:rsidRDefault="00C675BC" w:rsidP="0070361B">
            <w:pPr>
              <w:widowControl w:val="0"/>
              <w:spacing w:after="240" w:line="276" w:lineRule="auto"/>
              <w:outlineLvl w:val="0"/>
              <w:rPr>
                <w:sz w:val="20"/>
                <w:szCs w:val="20"/>
                <w:lang w:val="en-GB"/>
              </w:rPr>
            </w:pPr>
            <w:proofErr w:type="gramStart"/>
            <w:r>
              <w:rPr>
                <w:i/>
                <w:sz w:val="20"/>
                <w:szCs w:val="20"/>
                <w:lang w:val="en-GB"/>
              </w:rPr>
              <w:t>t</w:t>
            </w:r>
            <w:r w:rsidRPr="00614907">
              <w:rPr>
                <w:sz w:val="20"/>
                <w:szCs w:val="20"/>
                <w:lang w:val="en-GB"/>
              </w:rPr>
              <w:t>(</w:t>
            </w:r>
            <w:proofErr w:type="gramEnd"/>
            <w:r w:rsidRPr="00614907">
              <w:rPr>
                <w:sz w:val="20"/>
                <w:szCs w:val="20"/>
                <w:lang w:val="en-GB"/>
              </w:rPr>
              <w:t>59)</w:t>
            </w:r>
            <w:r w:rsidR="00D45312" w:rsidRPr="00532D64">
              <w:rPr>
                <w:sz w:val="20"/>
                <w:szCs w:val="20"/>
                <w:lang w:val="en-GB"/>
              </w:rPr>
              <w:t xml:space="preserve"> = </w:t>
            </w:r>
            <w:r w:rsidR="00B6448A" w:rsidRPr="00532D64">
              <w:rPr>
                <w:sz w:val="20"/>
                <w:szCs w:val="20"/>
                <w:lang w:val="en-GB"/>
              </w:rPr>
              <w:t>-</w:t>
            </w:r>
            <w:r w:rsidR="00D45312" w:rsidRPr="00532D64">
              <w:rPr>
                <w:sz w:val="20"/>
                <w:szCs w:val="20"/>
                <w:lang w:val="en-GB"/>
              </w:rPr>
              <w:t xml:space="preserve">.71, </w:t>
            </w:r>
            <w:r w:rsidR="00D45312" w:rsidRPr="00532D64">
              <w:rPr>
                <w:i/>
                <w:sz w:val="20"/>
                <w:szCs w:val="20"/>
                <w:lang w:val="en-GB"/>
              </w:rPr>
              <w:t>p</w:t>
            </w:r>
            <w:r w:rsidR="00D45312" w:rsidRPr="00532D64">
              <w:rPr>
                <w:sz w:val="20"/>
                <w:szCs w:val="20"/>
                <w:lang w:val="en-GB"/>
              </w:rPr>
              <w:t xml:space="preserve"> = .48</w:t>
            </w:r>
          </w:p>
        </w:tc>
      </w:tr>
      <w:tr w:rsidR="00420FB7" w:rsidRPr="009C2428" w14:paraId="7E03D64C" w14:textId="77777777" w:rsidTr="009F2B78">
        <w:trPr>
          <w:trHeight w:val="567"/>
          <w:jc w:val="center"/>
        </w:trPr>
        <w:tc>
          <w:tcPr>
            <w:tcW w:w="4820" w:type="dxa"/>
            <w:tcBorders>
              <w:top w:val="nil"/>
              <w:left w:val="nil"/>
              <w:bottom w:val="nil"/>
              <w:right w:val="nil"/>
            </w:tcBorders>
          </w:tcPr>
          <w:p w14:paraId="7BE417A1" w14:textId="34F93D40" w:rsidR="00D45312" w:rsidRPr="00532D64" w:rsidRDefault="00482260" w:rsidP="0070361B">
            <w:pPr>
              <w:widowControl w:val="0"/>
              <w:spacing w:after="240" w:line="276" w:lineRule="auto"/>
              <w:outlineLvl w:val="0"/>
              <w:rPr>
                <w:sz w:val="20"/>
                <w:szCs w:val="20"/>
                <w:lang w:val="en-GB"/>
              </w:rPr>
            </w:pPr>
            <w:r w:rsidRPr="00532D64">
              <w:rPr>
                <w:sz w:val="20"/>
                <w:szCs w:val="20"/>
                <w:lang w:val="en-GB"/>
              </w:rPr>
              <w:t>Gender</w:t>
            </w:r>
          </w:p>
        </w:tc>
        <w:tc>
          <w:tcPr>
            <w:tcW w:w="1559" w:type="dxa"/>
            <w:tcBorders>
              <w:top w:val="nil"/>
              <w:left w:val="nil"/>
              <w:bottom w:val="nil"/>
              <w:right w:val="nil"/>
            </w:tcBorders>
          </w:tcPr>
          <w:p w14:paraId="786B65BC" w14:textId="277CBBAB" w:rsidR="00D45312" w:rsidRPr="00532D64" w:rsidRDefault="00482260" w:rsidP="0070361B">
            <w:pPr>
              <w:widowControl w:val="0"/>
              <w:spacing w:after="240" w:line="276" w:lineRule="auto"/>
              <w:outlineLvl w:val="0"/>
              <w:rPr>
                <w:sz w:val="20"/>
                <w:szCs w:val="20"/>
                <w:lang w:val="en-GB"/>
              </w:rPr>
            </w:pPr>
            <w:r w:rsidRPr="00532D64">
              <w:rPr>
                <w:sz w:val="20"/>
                <w:szCs w:val="20"/>
                <w:lang w:val="en-GB"/>
              </w:rPr>
              <w:t>15</w:t>
            </w:r>
            <w:r w:rsidR="003751C3">
              <w:rPr>
                <w:sz w:val="20"/>
                <w:szCs w:val="20"/>
                <w:lang w:val="en-GB"/>
              </w:rPr>
              <w:t xml:space="preserve"> female</w:t>
            </w:r>
            <w:r w:rsidR="00420FB7">
              <w:rPr>
                <w:sz w:val="20"/>
                <w:szCs w:val="20"/>
                <w:lang w:val="en-GB"/>
              </w:rPr>
              <w:t xml:space="preserve"> / </w:t>
            </w:r>
            <w:r w:rsidR="00567EDF" w:rsidRPr="00532D64">
              <w:rPr>
                <w:sz w:val="20"/>
                <w:szCs w:val="20"/>
                <w:lang w:val="en-GB"/>
              </w:rPr>
              <w:t>15</w:t>
            </w:r>
            <w:r w:rsidR="003751C3">
              <w:rPr>
                <w:sz w:val="20"/>
                <w:szCs w:val="20"/>
                <w:lang w:val="en-GB"/>
              </w:rPr>
              <w:t xml:space="preserve"> male</w:t>
            </w:r>
          </w:p>
        </w:tc>
        <w:tc>
          <w:tcPr>
            <w:tcW w:w="1559" w:type="dxa"/>
            <w:tcBorders>
              <w:top w:val="nil"/>
              <w:left w:val="nil"/>
              <w:bottom w:val="nil"/>
              <w:right w:val="nil"/>
            </w:tcBorders>
          </w:tcPr>
          <w:p w14:paraId="4B2ACD04" w14:textId="10CCB471" w:rsidR="00D45312" w:rsidRPr="00532D64" w:rsidRDefault="00482260" w:rsidP="0070361B">
            <w:pPr>
              <w:widowControl w:val="0"/>
              <w:spacing w:after="240" w:line="276" w:lineRule="auto"/>
              <w:outlineLvl w:val="0"/>
              <w:rPr>
                <w:sz w:val="20"/>
                <w:szCs w:val="20"/>
                <w:lang w:val="en-GB"/>
              </w:rPr>
            </w:pPr>
            <w:r w:rsidRPr="00532D64">
              <w:rPr>
                <w:sz w:val="20"/>
                <w:szCs w:val="20"/>
                <w:lang w:val="en-GB"/>
              </w:rPr>
              <w:t>15</w:t>
            </w:r>
            <w:r w:rsidR="003751C3">
              <w:rPr>
                <w:sz w:val="20"/>
                <w:szCs w:val="20"/>
                <w:lang w:val="en-GB"/>
              </w:rPr>
              <w:t xml:space="preserve"> female</w:t>
            </w:r>
            <w:r w:rsidR="00420FB7">
              <w:rPr>
                <w:sz w:val="20"/>
                <w:szCs w:val="20"/>
                <w:lang w:val="en-GB"/>
              </w:rPr>
              <w:t xml:space="preserve"> / </w:t>
            </w:r>
            <w:r w:rsidR="00567EDF" w:rsidRPr="00532D64">
              <w:rPr>
                <w:sz w:val="20"/>
                <w:szCs w:val="20"/>
                <w:lang w:val="en-GB"/>
              </w:rPr>
              <w:t>16</w:t>
            </w:r>
            <w:r w:rsidR="003751C3">
              <w:rPr>
                <w:sz w:val="20"/>
                <w:szCs w:val="20"/>
                <w:lang w:val="en-GB"/>
              </w:rPr>
              <w:t xml:space="preserve"> male</w:t>
            </w:r>
          </w:p>
        </w:tc>
        <w:tc>
          <w:tcPr>
            <w:tcW w:w="2127" w:type="dxa"/>
            <w:tcBorders>
              <w:top w:val="nil"/>
              <w:left w:val="nil"/>
              <w:bottom w:val="nil"/>
              <w:right w:val="nil"/>
            </w:tcBorders>
          </w:tcPr>
          <w:p w14:paraId="4407E5B3" w14:textId="29985D02" w:rsidR="00D45312" w:rsidRPr="00532D64" w:rsidRDefault="00D45312" w:rsidP="0070361B">
            <w:pPr>
              <w:widowControl w:val="0"/>
              <w:spacing w:after="240" w:line="276" w:lineRule="auto"/>
              <w:outlineLvl w:val="0"/>
              <w:rPr>
                <w:sz w:val="20"/>
                <w:szCs w:val="20"/>
                <w:lang w:val="en-GB"/>
              </w:rPr>
            </w:pPr>
            <w:r w:rsidRPr="003055F2">
              <w:rPr>
                <w:sz w:val="20"/>
                <w:szCs w:val="20"/>
                <w:lang w:val="en-GB"/>
              </w:rPr>
              <w:sym w:font="Symbol" w:char="F063"/>
            </w:r>
            <w:proofErr w:type="gramStart"/>
            <w:r w:rsidRPr="003055F2">
              <w:rPr>
                <w:rFonts w:eastAsia="Times New Roman"/>
                <w:color w:val="000000"/>
                <w:sz w:val="20"/>
                <w:szCs w:val="20"/>
                <w:lang w:val="en-GB"/>
              </w:rPr>
              <w:t>²</w:t>
            </w:r>
            <w:r w:rsidR="00C675BC" w:rsidRPr="00614907">
              <w:rPr>
                <w:rFonts w:eastAsia="Times New Roman"/>
                <w:color w:val="000000"/>
                <w:sz w:val="20"/>
                <w:szCs w:val="20"/>
                <w:lang w:val="en-GB"/>
              </w:rPr>
              <w:t>(</w:t>
            </w:r>
            <w:proofErr w:type="gramEnd"/>
            <w:r w:rsidR="00C675BC" w:rsidRPr="00614907">
              <w:rPr>
                <w:rFonts w:eastAsia="Times New Roman"/>
                <w:color w:val="000000"/>
                <w:sz w:val="20"/>
                <w:szCs w:val="20"/>
                <w:lang w:val="en-GB"/>
              </w:rPr>
              <w:t>1)</w:t>
            </w:r>
            <w:r w:rsidRPr="00614907">
              <w:rPr>
                <w:rFonts w:eastAsia="Times New Roman"/>
                <w:sz w:val="20"/>
                <w:szCs w:val="20"/>
                <w:lang w:val="en-GB"/>
              </w:rPr>
              <w:t xml:space="preserve"> </w:t>
            </w:r>
            <w:r w:rsidRPr="00532D64">
              <w:rPr>
                <w:rFonts w:eastAsia="Times New Roman"/>
                <w:sz w:val="20"/>
                <w:szCs w:val="20"/>
                <w:lang w:val="en-GB"/>
              </w:rPr>
              <w:t xml:space="preserve">= .02, </w:t>
            </w:r>
            <w:r w:rsidRPr="00532D64">
              <w:rPr>
                <w:rFonts w:eastAsia="Times New Roman"/>
                <w:i/>
                <w:sz w:val="20"/>
                <w:szCs w:val="20"/>
                <w:lang w:val="en-GB"/>
              </w:rPr>
              <w:t>p</w:t>
            </w:r>
            <w:r w:rsidRPr="00532D64">
              <w:rPr>
                <w:rFonts w:eastAsia="Times New Roman"/>
                <w:sz w:val="20"/>
                <w:szCs w:val="20"/>
                <w:lang w:val="en-GB"/>
              </w:rPr>
              <w:t xml:space="preserve"> = .90</w:t>
            </w:r>
          </w:p>
        </w:tc>
      </w:tr>
      <w:tr w:rsidR="00710ACB" w:rsidRPr="009C2428" w14:paraId="37495C74" w14:textId="77777777" w:rsidTr="009F2B78">
        <w:trPr>
          <w:trHeight w:val="567"/>
          <w:jc w:val="center"/>
        </w:trPr>
        <w:tc>
          <w:tcPr>
            <w:tcW w:w="4820" w:type="dxa"/>
            <w:tcBorders>
              <w:top w:val="nil"/>
              <w:left w:val="nil"/>
              <w:bottom w:val="nil"/>
              <w:right w:val="nil"/>
            </w:tcBorders>
          </w:tcPr>
          <w:p w14:paraId="20C05309" w14:textId="4FF3504B" w:rsidR="00710ACB" w:rsidRPr="00532D64" w:rsidRDefault="00710ACB" w:rsidP="0070361B">
            <w:pPr>
              <w:widowControl w:val="0"/>
              <w:spacing w:after="240" w:line="276" w:lineRule="auto"/>
              <w:outlineLvl w:val="0"/>
              <w:rPr>
                <w:sz w:val="20"/>
                <w:szCs w:val="20"/>
                <w:lang w:val="en-GB"/>
              </w:rPr>
            </w:pPr>
            <w:r>
              <w:rPr>
                <w:sz w:val="20"/>
                <w:szCs w:val="20"/>
                <w:lang w:val="en-GB"/>
              </w:rPr>
              <w:t>Smok</w:t>
            </w:r>
            <w:r w:rsidR="00420FB7">
              <w:rPr>
                <w:sz w:val="20"/>
                <w:szCs w:val="20"/>
                <w:lang w:val="en-GB"/>
              </w:rPr>
              <w:t>ing (smoking / non-smoking)</w:t>
            </w:r>
          </w:p>
        </w:tc>
        <w:tc>
          <w:tcPr>
            <w:tcW w:w="1559" w:type="dxa"/>
            <w:tcBorders>
              <w:top w:val="nil"/>
              <w:left w:val="nil"/>
              <w:bottom w:val="nil"/>
              <w:right w:val="nil"/>
            </w:tcBorders>
          </w:tcPr>
          <w:p w14:paraId="0D3E41D6" w14:textId="73677C03" w:rsidR="00710ACB" w:rsidRPr="00532D64" w:rsidRDefault="00420FB7" w:rsidP="0070361B">
            <w:pPr>
              <w:widowControl w:val="0"/>
              <w:spacing w:after="240" w:line="276" w:lineRule="auto"/>
              <w:outlineLvl w:val="0"/>
              <w:rPr>
                <w:sz w:val="20"/>
                <w:szCs w:val="20"/>
                <w:lang w:val="en-GB"/>
              </w:rPr>
            </w:pPr>
            <w:r>
              <w:rPr>
                <w:sz w:val="20"/>
                <w:szCs w:val="20"/>
                <w:lang w:val="en-GB"/>
              </w:rPr>
              <w:t>8 / 22</w:t>
            </w:r>
          </w:p>
        </w:tc>
        <w:tc>
          <w:tcPr>
            <w:tcW w:w="1559" w:type="dxa"/>
            <w:tcBorders>
              <w:top w:val="nil"/>
              <w:left w:val="nil"/>
              <w:bottom w:val="nil"/>
              <w:right w:val="nil"/>
            </w:tcBorders>
          </w:tcPr>
          <w:p w14:paraId="28705FBF" w14:textId="1C715E65" w:rsidR="00710ACB" w:rsidRPr="00532D64" w:rsidRDefault="00420FB7" w:rsidP="0070361B">
            <w:pPr>
              <w:widowControl w:val="0"/>
              <w:spacing w:after="240" w:line="276" w:lineRule="auto"/>
              <w:outlineLvl w:val="0"/>
              <w:rPr>
                <w:sz w:val="20"/>
                <w:szCs w:val="20"/>
                <w:lang w:val="en-GB"/>
              </w:rPr>
            </w:pPr>
            <w:r>
              <w:rPr>
                <w:sz w:val="20"/>
                <w:szCs w:val="20"/>
                <w:lang w:val="en-GB"/>
              </w:rPr>
              <w:t>3 / 28</w:t>
            </w:r>
          </w:p>
        </w:tc>
        <w:tc>
          <w:tcPr>
            <w:tcW w:w="2127" w:type="dxa"/>
            <w:tcBorders>
              <w:top w:val="nil"/>
              <w:left w:val="nil"/>
              <w:bottom w:val="nil"/>
              <w:right w:val="nil"/>
            </w:tcBorders>
          </w:tcPr>
          <w:p w14:paraId="7A15F448" w14:textId="68286B3A" w:rsidR="00710ACB" w:rsidRPr="00532D64" w:rsidRDefault="00BE0F55" w:rsidP="0070361B">
            <w:pPr>
              <w:widowControl w:val="0"/>
              <w:spacing w:after="240" w:line="276" w:lineRule="auto"/>
              <w:outlineLvl w:val="0"/>
              <w:rPr>
                <w:i/>
                <w:sz w:val="20"/>
                <w:szCs w:val="20"/>
                <w:lang w:val="en-GB"/>
              </w:rPr>
            </w:pPr>
            <w:r w:rsidRPr="003055F2">
              <w:rPr>
                <w:sz w:val="20"/>
                <w:szCs w:val="20"/>
                <w:lang w:val="en-GB"/>
              </w:rPr>
              <w:sym w:font="Symbol" w:char="F063"/>
            </w:r>
            <w:proofErr w:type="gramStart"/>
            <w:r w:rsidRPr="003055F2">
              <w:rPr>
                <w:rFonts w:eastAsia="Times New Roman"/>
                <w:color w:val="000000"/>
                <w:sz w:val="20"/>
                <w:szCs w:val="20"/>
                <w:lang w:val="en-GB"/>
              </w:rPr>
              <w:t>²(</w:t>
            </w:r>
            <w:proofErr w:type="gramEnd"/>
            <w:r w:rsidRPr="00614907">
              <w:rPr>
                <w:rFonts w:eastAsia="Times New Roman"/>
                <w:color w:val="000000"/>
                <w:sz w:val="20"/>
                <w:szCs w:val="20"/>
                <w:lang w:val="en-GB"/>
              </w:rPr>
              <w:t>1)</w:t>
            </w:r>
            <w:r w:rsidRPr="00614907">
              <w:rPr>
                <w:rFonts w:eastAsia="Times New Roman"/>
                <w:sz w:val="20"/>
                <w:szCs w:val="20"/>
                <w:lang w:val="en-GB"/>
              </w:rPr>
              <w:t xml:space="preserve"> </w:t>
            </w:r>
            <w:r w:rsidRPr="00532D64">
              <w:rPr>
                <w:rFonts w:eastAsia="Times New Roman"/>
                <w:sz w:val="20"/>
                <w:szCs w:val="20"/>
                <w:lang w:val="en-GB"/>
              </w:rPr>
              <w:t xml:space="preserve">= </w:t>
            </w:r>
            <w:r>
              <w:rPr>
                <w:rFonts w:eastAsia="Times New Roman"/>
                <w:sz w:val="20"/>
                <w:szCs w:val="20"/>
                <w:lang w:val="en-GB"/>
              </w:rPr>
              <w:t>2</w:t>
            </w:r>
            <w:r w:rsidRPr="00532D64">
              <w:rPr>
                <w:rFonts w:eastAsia="Times New Roman"/>
                <w:sz w:val="20"/>
                <w:szCs w:val="20"/>
                <w:lang w:val="en-GB"/>
              </w:rPr>
              <w:t>.</w:t>
            </w:r>
            <w:r>
              <w:rPr>
                <w:rFonts w:eastAsia="Times New Roman"/>
                <w:sz w:val="20"/>
                <w:szCs w:val="20"/>
                <w:lang w:val="en-GB"/>
              </w:rPr>
              <w:t>98</w:t>
            </w:r>
            <w:r w:rsidRPr="00532D64">
              <w:rPr>
                <w:rFonts w:eastAsia="Times New Roman"/>
                <w:sz w:val="20"/>
                <w:szCs w:val="20"/>
                <w:lang w:val="en-GB"/>
              </w:rPr>
              <w:t xml:space="preserve">, </w:t>
            </w:r>
            <w:r w:rsidRPr="00532D64">
              <w:rPr>
                <w:rFonts w:eastAsia="Times New Roman"/>
                <w:i/>
                <w:sz w:val="20"/>
                <w:szCs w:val="20"/>
                <w:lang w:val="en-GB"/>
              </w:rPr>
              <w:t>p</w:t>
            </w:r>
            <w:r w:rsidRPr="00532D64">
              <w:rPr>
                <w:rFonts w:eastAsia="Times New Roman"/>
                <w:sz w:val="20"/>
                <w:szCs w:val="20"/>
                <w:lang w:val="en-GB"/>
              </w:rPr>
              <w:t xml:space="preserve"> = .</w:t>
            </w:r>
            <w:r>
              <w:rPr>
                <w:rFonts w:eastAsia="Times New Roman"/>
                <w:sz w:val="20"/>
                <w:szCs w:val="20"/>
                <w:lang w:val="en-GB"/>
              </w:rPr>
              <w:t>08</w:t>
            </w:r>
            <w:r w:rsidR="00DE56E9">
              <w:rPr>
                <w:rFonts w:eastAsia="Times New Roman"/>
                <w:sz w:val="20"/>
                <w:szCs w:val="20"/>
                <w:lang w:val="en-GB"/>
              </w:rPr>
              <w:t>4</w:t>
            </w:r>
          </w:p>
        </w:tc>
      </w:tr>
      <w:tr w:rsidR="00420FB7" w:rsidRPr="009C2428" w14:paraId="2542FECB" w14:textId="77777777" w:rsidTr="009F2B78">
        <w:trPr>
          <w:trHeight w:val="567"/>
          <w:jc w:val="center"/>
        </w:trPr>
        <w:tc>
          <w:tcPr>
            <w:tcW w:w="4820" w:type="dxa"/>
            <w:tcBorders>
              <w:top w:val="nil"/>
              <w:left w:val="nil"/>
              <w:bottom w:val="nil"/>
              <w:right w:val="nil"/>
            </w:tcBorders>
          </w:tcPr>
          <w:p w14:paraId="5DDD8896" w14:textId="4BCE6D6F" w:rsidR="00D45312" w:rsidRPr="004E377E" w:rsidRDefault="00D45312" w:rsidP="0070361B">
            <w:pPr>
              <w:widowControl w:val="0"/>
              <w:spacing w:after="240" w:line="276" w:lineRule="auto"/>
              <w:outlineLvl w:val="0"/>
              <w:rPr>
                <w:sz w:val="20"/>
                <w:szCs w:val="20"/>
                <w:lang w:val="en-GB"/>
              </w:rPr>
            </w:pPr>
            <w:r w:rsidRPr="004E377E">
              <w:rPr>
                <w:sz w:val="20"/>
                <w:szCs w:val="20"/>
                <w:lang w:val="en-GB"/>
              </w:rPr>
              <w:t>Graduation (</w:t>
            </w:r>
            <w:r w:rsidR="004E377E" w:rsidRPr="004E377E">
              <w:rPr>
                <w:sz w:val="20"/>
                <w:szCs w:val="20"/>
                <w:lang w:val="en-US" w:eastAsia="en-US"/>
              </w:rPr>
              <w:t>0 = none, 1 = secondary modern school-leaving certificate, 2 = intermediate school-leaving certificate, 3 = university entrance qualification)</w:t>
            </w:r>
            <w:r w:rsidRPr="004E377E">
              <w:rPr>
                <w:sz w:val="20"/>
                <w:szCs w:val="20"/>
                <w:lang w:val="en-GB"/>
              </w:rPr>
              <w:t xml:space="preserve"> </w:t>
            </w:r>
          </w:p>
        </w:tc>
        <w:tc>
          <w:tcPr>
            <w:tcW w:w="1559" w:type="dxa"/>
            <w:tcBorders>
              <w:top w:val="nil"/>
              <w:left w:val="nil"/>
              <w:bottom w:val="nil"/>
              <w:right w:val="nil"/>
            </w:tcBorders>
          </w:tcPr>
          <w:p w14:paraId="16CDD8F5" w14:textId="61283185" w:rsidR="00D45312" w:rsidRPr="00532D64" w:rsidRDefault="00D45312" w:rsidP="0070361B">
            <w:pPr>
              <w:widowControl w:val="0"/>
              <w:spacing w:after="240" w:line="276" w:lineRule="auto"/>
              <w:outlineLvl w:val="0"/>
              <w:rPr>
                <w:sz w:val="20"/>
                <w:szCs w:val="20"/>
                <w:lang w:val="en-GB"/>
              </w:rPr>
            </w:pPr>
            <w:r w:rsidRPr="00532D64">
              <w:rPr>
                <w:sz w:val="20"/>
                <w:szCs w:val="20"/>
                <w:lang w:val="en-GB"/>
              </w:rPr>
              <w:t xml:space="preserve">3.0 </w:t>
            </w:r>
            <w:r w:rsidR="005F4A53" w:rsidRPr="00532D64">
              <w:rPr>
                <w:sz w:val="20"/>
                <w:szCs w:val="20"/>
                <w:lang w:val="en-GB"/>
              </w:rPr>
              <w:sym w:font="Symbol" w:char="F0B1"/>
            </w:r>
            <w:r w:rsidR="005F4A53" w:rsidRPr="00532D64">
              <w:rPr>
                <w:sz w:val="20"/>
                <w:szCs w:val="20"/>
                <w:lang w:val="en-GB"/>
              </w:rPr>
              <w:t xml:space="preserve"> 0</w:t>
            </w:r>
          </w:p>
        </w:tc>
        <w:tc>
          <w:tcPr>
            <w:tcW w:w="1559" w:type="dxa"/>
            <w:tcBorders>
              <w:top w:val="nil"/>
              <w:left w:val="nil"/>
              <w:bottom w:val="nil"/>
              <w:right w:val="nil"/>
            </w:tcBorders>
          </w:tcPr>
          <w:p w14:paraId="7208E925" w14:textId="7551A7E2" w:rsidR="00D45312" w:rsidRPr="00532D64" w:rsidRDefault="00D45312" w:rsidP="0070361B">
            <w:pPr>
              <w:widowControl w:val="0"/>
              <w:spacing w:after="240" w:line="276" w:lineRule="auto"/>
              <w:outlineLvl w:val="0"/>
              <w:rPr>
                <w:sz w:val="20"/>
                <w:szCs w:val="20"/>
                <w:lang w:val="en-GB"/>
              </w:rPr>
            </w:pPr>
            <w:r w:rsidRPr="00532D64">
              <w:rPr>
                <w:sz w:val="20"/>
                <w:szCs w:val="20"/>
                <w:lang w:val="en-GB"/>
              </w:rPr>
              <w:t>3.0</w:t>
            </w:r>
            <w:r w:rsidR="005F4A53" w:rsidRPr="00532D64">
              <w:rPr>
                <w:sz w:val="20"/>
                <w:szCs w:val="20"/>
                <w:lang w:val="en-GB"/>
              </w:rPr>
              <w:t xml:space="preserve"> </w:t>
            </w:r>
            <w:r w:rsidR="005F4A53" w:rsidRPr="00532D64">
              <w:rPr>
                <w:sz w:val="20"/>
                <w:szCs w:val="20"/>
                <w:lang w:val="en-GB"/>
              </w:rPr>
              <w:sym w:font="Symbol" w:char="F0B1"/>
            </w:r>
            <w:r w:rsidR="005F4A53" w:rsidRPr="00532D64">
              <w:rPr>
                <w:sz w:val="20"/>
                <w:szCs w:val="20"/>
                <w:lang w:val="en-GB"/>
              </w:rPr>
              <w:t xml:space="preserve"> 0</w:t>
            </w:r>
          </w:p>
        </w:tc>
        <w:tc>
          <w:tcPr>
            <w:tcW w:w="2127" w:type="dxa"/>
            <w:tcBorders>
              <w:top w:val="nil"/>
              <w:left w:val="nil"/>
              <w:bottom w:val="nil"/>
              <w:right w:val="nil"/>
            </w:tcBorders>
          </w:tcPr>
          <w:p w14:paraId="5AE52ED8" w14:textId="77777777" w:rsidR="00D45312" w:rsidRPr="00532D64" w:rsidRDefault="00D45312" w:rsidP="0070361B">
            <w:pPr>
              <w:widowControl w:val="0"/>
              <w:spacing w:after="240" w:line="276" w:lineRule="auto"/>
              <w:outlineLvl w:val="0"/>
              <w:rPr>
                <w:sz w:val="20"/>
                <w:szCs w:val="20"/>
                <w:lang w:val="en-GB"/>
              </w:rPr>
            </w:pPr>
          </w:p>
        </w:tc>
      </w:tr>
      <w:tr w:rsidR="00420FB7" w:rsidRPr="009C2428" w14:paraId="55548397" w14:textId="77777777" w:rsidTr="009F2B78">
        <w:trPr>
          <w:trHeight w:val="567"/>
          <w:jc w:val="center"/>
        </w:trPr>
        <w:tc>
          <w:tcPr>
            <w:tcW w:w="4820" w:type="dxa"/>
            <w:tcBorders>
              <w:top w:val="nil"/>
              <w:left w:val="nil"/>
              <w:bottom w:val="nil"/>
              <w:right w:val="nil"/>
            </w:tcBorders>
          </w:tcPr>
          <w:p w14:paraId="39DC9FF1" w14:textId="77777777" w:rsidR="00D45312" w:rsidRPr="004E377E" w:rsidRDefault="00D45312" w:rsidP="0070361B">
            <w:pPr>
              <w:widowControl w:val="0"/>
              <w:spacing w:after="240" w:line="276" w:lineRule="auto"/>
              <w:outlineLvl w:val="0"/>
              <w:rPr>
                <w:sz w:val="20"/>
                <w:szCs w:val="20"/>
                <w:lang w:val="en-GB"/>
              </w:rPr>
            </w:pPr>
            <w:r w:rsidRPr="004E377E">
              <w:rPr>
                <w:sz w:val="20"/>
                <w:szCs w:val="20"/>
                <w:lang w:val="en-GB"/>
              </w:rPr>
              <w:t>German vocabulary test (verbal intelligence)</w:t>
            </w:r>
          </w:p>
        </w:tc>
        <w:tc>
          <w:tcPr>
            <w:tcW w:w="1559" w:type="dxa"/>
            <w:tcBorders>
              <w:top w:val="nil"/>
              <w:left w:val="nil"/>
              <w:bottom w:val="nil"/>
              <w:right w:val="nil"/>
            </w:tcBorders>
          </w:tcPr>
          <w:p w14:paraId="5FF0B5F8" w14:textId="1C780C86" w:rsidR="00D45312" w:rsidRPr="00532D64" w:rsidRDefault="00583ED2" w:rsidP="0070361B">
            <w:pPr>
              <w:widowControl w:val="0"/>
              <w:spacing w:after="240" w:line="276" w:lineRule="auto"/>
              <w:outlineLvl w:val="0"/>
              <w:rPr>
                <w:sz w:val="20"/>
                <w:szCs w:val="20"/>
                <w:lang w:val="en-GB"/>
              </w:rPr>
            </w:pPr>
            <w:r w:rsidRPr="00532D64">
              <w:rPr>
                <w:sz w:val="20"/>
                <w:szCs w:val="20"/>
                <w:lang w:val="en-GB"/>
              </w:rPr>
              <w:t>34.1</w:t>
            </w:r>
            <w:r w:rsidR="00567EDF" w:rsidRPr="00532D64">
              <w:rPr>
                <w:sz w:val="20"/>
                <w:szCs w:val="20"/>
                <w:lang w:val="en-GB"/>
              </w:rPr>
              <w:t xml:space="preserve"> </w:t>
            </w:r>
            <w:r w:rsidR="00567EDF" w:rsidRPr="00532D64">
              <w:rPr>
                <w:sz w:val="20"/>
                <w:szCs w:val="20"/>
                <w:lang w:val="en-GB"/>
              </w:rPr>
              <w:sym w:font="Symbol" w:char="F0B1"/>
            </w:r>
            <w:r w:rsidR="00567EDF" w:rsidRPr="00532D64">
              <w:rPr>
                <w:sz w:val="20"/>
                <w:szCs w:val="20"/>
                <w:lang w:val="en-GB"/>
              </w:rPr>
              <w:t xml:space="preserve"> </w:t>
            </w:r>
            <w:r w:rsidRPr="00532D64">
              <w:rPr>
                <w:sz w:val="20"/>
                <w:szCs w:val="20"/>
                <w:lang w:val="en-GB"/>
              </w:rPr>
              <w:t>2.5</w:t>
            </w:r>
          </w:p>
        </w:tc>
        <w:tc>
          <w:tcPr>
            <w:tcW w:w="1559" w:type="dxa"/>
            <w:tcBorders>
              <w:top w:val="nil"/>
              <w:left w:val="nil"/>
              <w:bottom w:val="nil"/>
              <w:right w:val="nil"/>
            </w:tcBorders>
          </w:tcPr>
          <w:p w14:paraId="3081C7A2" w14:textId="19E0D919" w:rsidR="00D45312" w:rsidRPr="00532D64" w:rsidRDefault="00583ED2" w:rsidP="0070361B">
            <w:pPr>
              <w:widowControl w:val="0"/>
              <w:spacing w:after="240" w:line="276" w:lineRule="auto"/>
              <w:outlineLvl w:val="0"/>
              <w:rPr>
                <w:sz w:val="20"/>
                <w:szCs w:val="20"/>
                <w:lang w:val="en-GB"/>
              </w:rPr>
            </w:pPr>
            <w:r w:rsidRPr="00532D64">
              <w:rPr>
                <w:sz w:val="20"/>
                <w:szCs w:val="20"/>
                <w:lang w:val="en-GB"/>
              </w:rPr>
              <w:t>33.6</w:t>
            </w:r>
            <w:r w:rsidR="00567EDF" w:rsidRPr="00532D64">
              <w:rPr>
                <w:sz w:val="20"/>
                <w:szCs w:val="20"/>
                <w:lang w:val="en-GB"/>
              </w:rPr>
              <w:t xml:space="preserve"> </w:t>
            </w:r>
            <w:r w:rsidR="00567EDF" w:rsidRPr="00532D64">
              <w:rPr>
                <w:sz w:val="20"/>
                <w:szCs w:val="20"/>
                <w:lang w:val="en-GB"/>
              </w:rPr>
              <w:sym w:font="Symbol" w:char="F0B1"/>
            </w:r>
            <w:r w:rsidR="00567EDF" w:rsidRPr="00532D64">
              <w:rPr>
                <w:sz w:val="20"/>
                <w:szCs w:val="20"/>
                <w:lang w:val="en-GB"/>
              </w:rPr>
              <w:t xml:space="preserve"> </w:t>
            </w:r>
            <w:r w:rsidRPr="00532D64">
              <w:rPr>
                <w:sz w:val="20"/>
                <w:szCs w:val="20"/>
                <w:lang w:val="en-GB"/>
              </w:rPr>
              <w:t>2.4</w:t>
            </w:r>
          </w:p>
        </w:tc>
        <w:tc>
          <w:tcPr>
            <w:tcW w:w="2127" w:type="dxa"/>
            <w:tcBorders>
              <w:top w:val="nil"/>
              <w:left w:val="nil"/>
              <w:bottom w:val="nil"/>
              <w:right w:val="nil"/>
            </w:tcBorders>
          </w:tcPr>
          <w:p w14:paraId="7DD451D6" w14:textId="2A6E3705" w:rsidR="00D45312" w:rsidRPr="00532D64" w:rsidRDefault="00C675BC" w:rsidP="0070361B">
            <w:pPr>
              <w:widowControl w:val="0"/>
              <w:spacing w:after="240" w:line="276" w:lineRule="auto"/>
              <w:outlineLvl w:val="0"/>
              <w:rPr>
                <w:sz w:val="20"/>
                <w:szCs w:val="20"/>
                <w:lang w:val="en-GB"/>
              </w:rPr>
            </w:pPr>
            <w:proofErr w:type="gramStart"/>
            <w:r>
              <w:rPr>
                <w:i/>
                <w:sz w:val="20"/>
                <w:szCs w:val="20"/>
                <w:lang w:val="en-GB"/>
              </w:rPr>
              <w:t>t</w:t>
            </w:r>
            <w:r w:rsidRPr="00614907">
              <w:rPr>
                <w:sz w:val="20"/>
                <w:szCs w:val="20"/>
                <w:lang w:val="en-GB"/>
              </w:rPr>
              <w:t>(</w:t>
            </w:r>
            <w:proofErr w:type="gramEnd"/>
            <w:r w:rsidRPr="00614907">
              <w:rPr>
                <w:sz w:val="20"/>
                <w:szCs w:val="20"/>
                <w:lang w:val="en-GB"/>
              </w:rPr>
              <w:t>59)</w:t>
            </w:r>
            <w:r w:rsidR="004C3A1B" w:rsidRPr="00614907">
              <w:rPr>
                <w:sz w:val="20"/>
                <w:szCs w:val="20"/>
                <w:lang w:val="en-GB"/>
              </w:rPr>
              <w:t xml:space="preserve"> </w:t>
            </w:r>
            <w:r w:rsidR="004C3A1B" w:rsidRPr="00532D64">
              <w:rPr>
                <w:sz w:val="20"/>
                <w:szCs w:val="20"/>
                <w:lang w:val="en-GB"/>
              </w:rPr>
              <w:t xml:space="preserve">= </w:t>
            </w:r>
            <w:r w:rsidR="00583ED2" w:rsidRPr="00532D64">
              <w:rPr>
                <w:sz w:val="20"/>
                <w:szCs w:val="20"/>
                <w:lang w:val="en-GB"/>
              </w:rPr>
              <w:t>.88</w:t>
            </w:r>
            <w:r w:rsidR="00D45312" w:rsidRPr="00532D64">
              <w:rPr>
                <w:sz w:val="20"/>
                <w:szCs w:val="20"/>
                <w:lang w:val="en-GB"/>
              </w:rPr>
              <w:t xml:space="preserve">, </w:t>
            </w:r>
            <w:r w:rsidR="00D45312" w:rsidRPr="00532D64">
              <w:rPr>
                <w:i/>
                <w:sz w:val="20"/>
                <w:szCs w:val="20"/>
                <w:lang w:val="en-GB"/>
              </w:rPr>
              <w:t>p</w:t>
            </w:r>
            <w:r w:rsidR="00583ED2" w:rsidRPr="00532D64">
              <w:rPr>
                <w:sz w:val="20"/>
                <w:szCs w:val="20"/>
                <w:lang w:val="en-GB"/>
              </w:rPr>
              <w:t xml:space="preserve"> = .38</w:t>
            </w:r>
          </w:p>
        </w:tc>
      </w:tr>
      <w:tr w:rsidR="00420FB7" w:rsidRPr="009C2428" w14:paraId="33B03E9D" w14:textId="77777777" w:rsidTr="009F2B78">
        <w:trPr>
          <w:trHeight w:val="567"/>
          <w:jc w:val="center"/>
        </w:trPr>
        <w:tc>
          <w:tcPr>
            <w:tcW w:w="4820" w:type="dxa"/>
            <w:tcBorders>
              <w:top w:val="nil"/>
              <w:left w:val="nil"/>
              <w:bottom w:val="nil"/>
              <w:right w:val="nil"/>
            </w:tcBorders>
          </w:tcPr>
          <w:p w14:paraId="264913A5" w14:textId="77777777" w:rsidR="00D45312" w:rsidRPr="00532D64" w:rsidRDefault="00D45312" w:rsidP="0070361B">
            <w:pPr>
              <w:widowControl w:val="0"/>
              <w:spacing w:after="240" w:line="276" w:lineRule="auto"/>
              <w:outlineLvl w:val="0"/>
              <w:rPr>
                <w:sz w:val="20"/>
                <w:szCs w:val="20"/>
                <w:lang w:val="en-GB"/>
              </w:rPr>
            </w:pPr>
            <w:r w:rsidRPr="00532D64">
              <w:rPr>
                <w:sz w:val="20"/>
                <w:szCs w:val="20"/>
                <w:lang w:val="en-GB"/>
              </w:rPr>
              <w:t xml:space="preserve">Neo neuroticism </w:t>
            </w:r>
          </w:p>
        </w:tc>
        <w:tc>
          <w:tcPr>
            <w:tcW w:w="1559" w:type="dxa"/>
            <w:tcBorders>
              <w:top w:val="nil"/>
              <w:left w:val="nil"/>
              <w:bottom w:val="nil"/>
              <w:right w:val="nil"/>
            </w:tcBorders>
          </w:tcPr>
          <w:p w14:paraId="5C8367F9" w14:textId="2BEB3BCB"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14.0 </w:t>
            </w:r>
            <w:r w:rsidRPr="00532D64">
              <w:rPr>
                <w:sz w:val="20"/>
                <w:szCs w:val="20"/>
                <w:lang w:val="en-GB"/>
              </w:rPr>
              <w:sym w:font="Symbol" w:char="F0B1"/>
            </w:r>
            <w:r w:rsidRPr="00532D64">
              <w:rPr>
                <w:sz w:val="20"/>
                <w:szCs w:val="20"/>
                <w:lang w:val="en-GB"/>
              </w:rPr>
              <w:t xml:space="preserve"> 4.1</w:t>
            </w:r>
          </w:p>
        </w:tc>
        <w:tc>
          <w:tcPr>
            <w:tcW w:w="1559" w:type="dxa"/>
            <w:tcBorders>
              <w:top w:val="nil"/>
              <w:left w:val="nil"/>
              <w:bottom w:val="nil"/>
              <w:right w:val="nil"/>
            </w:tcBorders>
          </w:tcPr>
          <w:p w14:paraId="38389CCA" w14:textId="7A619D94"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12.7 </w:t>
            </w:r>
            <w:r w:rsidRPr="00532D64">
              <w:rPr>
                <w:sz w:val="20"/>
                <w:szCs w:val="20"/>
                <w:lang w:val="en-GB"/>
              </w:rPr>
              <w:sym w:font="Symbol" w:char="F0B1"/>
            </w:r>
            <w:r w:rsidRPr="00532D64">
              <w:rPr>
                <w:sz w:val="20"/>
                <w:szCs w:val="20"/>
                <w:lang w:val="en-GB"/>
              </w:rPr>
              <w:t xml:space="preserve"> 3.8</w:t>
            </w:r>
          </w:p>
        </w:tc>
        <w:tc>
          <w:tcPr>
            <w:tcW w:w="2127" w:type="dxa"/>
            <w:tcBorders>
              <w:top w:val="nil"/>
              <w:left w:val="nil"/>
              <w:bottom w:val="nil"/>
              <w:right w:val="nil"/>
            </w:tcBorders>
          </w:tcPr>
          <w:p w14:paraId="6EE3C959" w14:textId="155453D8" w:rsidR="00D45312" w:rsidRPr="00532D64" w:rsidRDefault="00741738" w:rsidP="0070361B">
            <w:pPr>
              <w:widowControl w:val="0"/>
              <w:spacing w:after="240" w:line="276" w:lineRule="auto"/>
              <w:outlineLvl w:val="0"/>
              <w:rPr>
                <w:sz w:val="20"/>
                <w:szCs w:val="20"/>
                <w:lang w:val="en-GB"/>
              </w:rPr>
            </w:pPr>
            <w:proofErr w:type="gramStart"/>
            <w:r>
              <w:rPr>
                <w:i/>
                <w:sz w:val="20"/>
                <w:szCs w:val="20"/>
                <w:lang w:val="en-GB"/>
              </w:rPr>
              <w:t>t</w:t>
            </w:r>
            <w:r w:rsidRPr="00614907">
              <w:rPr>
                <w:sz w:val="20"/>
                <w:szCs w:val="20"/>
                <w:lang w:val="en-GB"/>
              </w:rPr>
              <w:t>(</w:t>
            </w:r>
            <w:proofErr w:type="gramEnd"/>
            <w:r w:rsidRPr="00614907">
              <w:rPr>
                <w:sz w:val="20"/>
                <w:szCs w:val="20"/>
                <w:lang w:val="en-GB"/>
              </w:rPr>
              <w:t>59)</w:t>
            </w:r>
            <w:r>
              <w:rPr>
                <w:i/>
                <w:sz w:val="20"/>
                <w:szCs w:val="20"/>
                <w:lang w:val="en-GB"/>
              </w:rPr>
              <w:t xml:space="preserve"> </w:t>
            </w:r>
            <w:r w:rsidR="001805A7" w:rsidRPr="00532D64">
              <w:rPr>
                <w:sz w:val="20"/>
                <w:szCs w:val="20"/>
                <w:lang w:val="en-GB"/>
              </w:rPr>
              <w:t xml:space="preserve">= </w:t>
            </w:r>
            <w:r w:rsidR="00D45312" w:rsidRPr="00532D64">
              <w:rPr>
                <w:sz w:val="20"/>
                <w:szCs w:val="20"/>
                <w:lang w:val="en-GB"/>
              </w:rPr>
              <w:t xml:space="preserve">1.31, </w:t>
            </w:r>
            <w:r w:rsidR="00D45312" w:rsidRPr="00532D64">
              <w:rPr>
                <w:i/>
                <w:sz w:val="20"/>
                <w:szCs w:val="20"/>
                <w:lang w:val="en-GB"/>
              </w:rPr>
              <w:t>p</w:t>
            </w:r>
            <w:r w:rsidR="00D45312" w:rsidRPr="00532D64">
              <w:rPr>
                <w:sz w:val="20"/>
                <w:szCs w:val="20"/>
                <w:lang w:val="en-GB"/>
              </w:rPr>
              <w:t xml:space="preserve"> = .20</w:t>
            </w:r>
          </w:p>
        </w:tc>
      </w:tr>
      <w:tr w:rsidR="00420FB7" w:rsidRPr="009C2428" w14:paraId="17674479" w14:textId="77777777" w:rsidTr="009F2B78">
        <w:trPr>
          <w:trHeight w:val="567"/>
          <w:jc w:val="center"/>
        </w:trPr>
        <w:tc>
          <w:tcPr>
            <w:tcW w:w="4820" w:type="dxa"/>
            <w:tcBorders>
              <w:top w:val="nil"/>
              <w:left w:val="nil"/>
              <w:bottom w:val="nil"/>
              <w:right w:val="nil"/>
            </w:tcBorders>
          </w:tcPr>
          <w:p w14:paraId="0B5EDA71" w14:textId="77777777" w:rsidR="00D45312" w:rsidRPr="00532D64" w:rsidRDefault="00D45312" w:rsidP="0070361B">
            <w:pPr>
              <w:widowControl w:val="0"/>
              <w:spacing w:after="240" w:line="276" w:lineRule="auto"/>
              <w:outlineLvl w:val="0"/>
              <w:rPr>
                <w:sz w:val="20"/>
                <w:szCs w:val="20"/>
                <w:lang w:val="en-GB"/>
              </w:rPr>
            </w:pPr>
            <w:r w:rsidRPr="00532D64">
              <w:rPr>
                <w:sz w:val="20"/>
                <w:szCs w:val="20"/>
                <w:lang w:val="en-GB"/>
              </w:rPr>
              <w:t>Neo extraversion</w:t>
            </w:r>
          </w:p>
        </w:tc>
        <w:tc>
          <w:tcPr>
            <w:tcW w:w="1559" w:type="dxa"/>
            <w:tcBorders>
              <w:top w:val="nil"/>
              <w:left w:val="nil"/>
              <w:bottom w:val="nil"/>
              <w:right w:val="nil"/>
            </w:tcBorders>
          </w:tcPr>
          <w:p w14:paraId="50EEC684" w14:textId="1C42D1AA"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20.4 </w:t>
            </w:r>
            <w:r w:rsidRPr="00532D64">
              <w:rPr>
                <w:sz w:val="20"/>
                <w:szCs w:val="20"/>
                <w:lang w:val="en-GB"/>
              </w:rPr>
              <w:sym w:font="Symbol" w:char="F0B1"/>
            </w:r>
            <w:r w:rsidRPr="00532D64">
              <w:rPr>
                <w:sz w:val="20"/>
                <w:szCs w:val="20"/>
                <w:lang w:val="en-GB"/>
              </w:rPr>
              <w:t xml:space="preserve"> 4.1</w:t>
            </w:r>
          </w:p>
        </w:tc>
        <w:tc>
          <w:tcPr>
            <w:tcW w:w="1559" w:type="dxa"/>
            <w:tcBorders>
              <w:top w:val="nil"/>
              <w:left w:val="nil"/>
              <w:bottom w:val="nil"/>
              <w:right w:val="nil"/>
            </w:tcBorders>
          </w:tcPr>
          <w:p w14:paraId="734288E5" w14:textId="4A7239DA"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21.6 </w:t>
            </w:r>
            <w:r w:rsidRPr="00532D64">
              <w:rPr>
                <w:sz w:val="20"/>
                <w:szCs w:val="20"/>
                <w:lang w:val="en-GB"/>
              </w:rPr>
              <w:sym w:font="Symbol" w:char="F0B1"/>
            </w:r>
            <w:r w:rsidRPr="00532D64">
              <w:rPr>
                <w:sz w:val="20"/>
                <w:szCs w:val="20"/>
                <w:lang w:val="en-GB"/>
              </w:rPr>
              <w:t xml:space="preserve"> 3.2</w:t>
            </w:r>
          </w:p>
        </w:tc>
        <w:tc>
          <w:tcPr>
            <w:tcW w:w="2127" w:type="dxa"/>
            <w:tcBorders>
              <w:top w:val="nil"/>
              <w:left w:val="nil"/>
              <w:bottom w:val="nil"/>
              <w:right w:val="nil"/>
            </w:tcBorders>
          </w:tcPr>
          <w:p w14:paraId="5A8ABC51" w14:textId="4076EA8A" w:rsidR="00D45312" w:rsidRPr="00532D64" w:rsidRDefault="00D45312" w:rsidP="0070361B">
            <w:pPr>
              <w:widowControl w:val="0"/>
              <w:spacing w:after="240" w:line="276" w:lineRule="auto"/>
              <w:outlineLvl w:val="0"/>
              <w:rPr>
                <w:sz w:val="20"/>
                <w:szCs w:val="20"/>
                <w:lang w:val="en-GB"/>
              </w:rPr>
            </w:pPr>
            <w:proofErr w:type="gramStart"/>
            <w:r w:rsidRPr="00532D64">
              <w:rPr>
                <w:i/>
                <w:sz w:val="20"/>
                <w:szCs w:val="20"/>
                <w:lang w:val="en-GB"/>
              </w:rPr>
              <w:t>t</w:t>
            </w:r>
            <w:r w:rsidR="00741738" w:rsidRPr="00614907">
              <w:rPr>
                <w:sz w:val="20"/>
                <w:szCs w:val="20"/>
                <w:lang w:val="en-GB"/>
              </w:rPr>
              <w:t>(</w:t>
            </w:r>
            <w:proofErr w:type="gramEnd"/>
            <w:r w:rsidR="00741738" w:rsidRPr="00614907">
              <w:rPr>
                <w:sz w:val="20"/>
                <w:szCs w:val="20"/>
                <w:lang w:val="en-GB"/>
              </w:rPr>
              <w:t>59)</w:t>
            </w:r>
            <w:r w:rsidRPr="00532D64">
              <w:rPr>
                <w:sz w:val="20"/>
                <w:szCs w:val="20"/>
                <w:lang w:val="en-GB"/>
              </w:rPr>
              <w:t xml:space="preserve"> = </w:t>
            </w:r>
            <w:r w:rsidR="001805A7" w:rsidRPr="00532D64">
              <w:rPr>
                <w:sz w:val="20"/>
                <w:szCs w:val="20"/>
                <w:lang w:val="en-GB"/>
              </w:rPr>
              <w:t>-</w:t>
            </w:r>
            <w:r w:rsidRPr="00532D64">
              <w:rPr>
                <w:sz w:val="20"/>
                <w:szCs w:val="20"/>
                <w:lang w:val="en-GB"/>
              </w:rPr>
              <w:t xml:space="preserve">1.29, </w:t>
            </w:r>
            <w:r w:rsidRPr="00532D64">
              <w:rPr>
                <w:i/>
                <w:sz w:val="20"/>
                <w:szCs w:val="20"/>
                <w:lang w:val="en-GB"/>
              </w:rPr>
              <w:t>p</w:t>
            </w:r>
            <w:r w:rsidRPr="00532D64">
              <w:rPr>
                <w:sz w:val="20"/>
                <w:szCs w:val="20"/>
                <w:lang w:val="en-GB"/>
              </w:rPr>
              <w:t xml:space="preserve"> = .20</w:t>
            </w:r>
          </w:p>
        </w:tc>
      </w:tr>
      <w:tr w:rsidR="00420FB7" w:rsidRPr="009C2428" w14:paraId="46B668D6" w14:textId="77777777" w:rsidTr="009F2B78">
        <w:trPr>
          <w:trHeight w:val="567"/>
          <w:jc w:val="center"/>
        </w:trPr>
        <w:tc>
          <w:tcPr>
            <w:tcW w:w="4820" w:type="dxa"/>
            <w:tcBorders>
              <w:top w:val="nil"/>
              <w:left w:val="nil"/>
              <w:bottom w:val="nil"/>
              <w:right w:val="nil"/>
            </w:tcBorders>
          </w:tcPr>
          <w:p w14:paraId="6FBA8FA6" w14:textId="77777777" w:rsidR="00D45312" w:rsidRPr="00532D64" w:rsidRDefault="00D45312" w:rsidP="0070361B">
            <w:pPr>
              <w:widowControl w:val="0"/>
              <w:spacing w:after="240" w:line="276" w:lineRule="auto"/>
              <w:outlineLvl w:val="0"/>
              <w:rPr>
                <w:sz w:val="20"/>
                <w:szCs w:val="20"/>
                <w:lang w:val="en-GB"/>
              </w:rPr>
            </w:pPr>
            <w:r w:rsidRPr="00532D64">
              <w:rPr>
                <w:sz w:val="20"/>
                <w:szCs w:val="20"/>
                <w:lang w:val="en-GB"/>
              </w:rPr>
              <w:t>Neo openness to experience</w:t>
            </w:r>
          </w:p>
        </w:tc>
        <w:tc>
          <w:tcPr>
            <w:tcW w:w="1559" w:type="dxa"/>
            <w:tcBorders>
              <w:top w:val="nil"/>
              <w:left w:val="nil"/>
              <w:bottom w:val="nil"/>
              <w:right w:val="nil"/>
            </w:tcBorders>
          </w:tcPr>
          <w:p w14:paraId="6325CE43" w14:textId="11F192CB"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22.1 </w:t>
            </w:r>
            <w:r w:rsidRPr="00532D64">
              <w:rPr>
                <w:sz w:val="20"/>
                <w:szCs w:val="20"/>
                <w:lang w:val="en-GB"/>
              </w:rPr>
              <w:sym w:font="Symbol" w:char="F0B1"/>
            </w:r>
            <w:r w:rsidRPr="00532D64">
              <w:rPr>
                <w:sz w:val="20"/>
                <w:szCs w:val="20"/>
                <w:lang w:val="en-GB"/>
              </w:rPr>
              <w:t xml:space="preserve"> 3.8</w:t>
            </w:r>
          </w:p>
        </w:tc>
        <w:tc>
          <w:tcPr>
            <w:tcW w:w="1559" w:type="dxa"/>
            <w:tcBorders>
              <w:top w:val="nil"/>
              <w:left w:val="nil"/>
              <w:bottom w:val="nil"/>
              <w:right w:val="nil"/>
            </w:tcBorders>
          </w:tcPr>
          <w:p w14:paraId="3C66BD07" w14:textId="7B991E5B"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20.5 </w:t>
            </w:r>
            <w:r w:rsidRPr="00532D64">
              <w:rPr>
                <w:sz w:val="20"/>
                <w:szCs w:val="20"/>
                <w:lang w:val="en-GB"/>
              </w:rPr>
              <w:sym w:font="Symbol" w:char="F0B1"/>
            </w:r>
            <w:r w:rsidRPr="00532D64">
              <w:rPr>
                <w:sz w:val="20"/>
                <w:szCs w:val="20"/>
                <w:lang w:val="en-GB"/>
              </w:rPr>
              <w:t xml:space="preserve"> 3.7</w:t>
            </w:r>
          </w:p>
        </w:tc>
        <w:tc>
          <w:tcPr>
            <w:tcW w:w="2127" w:type="dxa"/>
            <w:tcBorders>
              <w:top w:val="nil"/>
              <w:left w:val="nil"/>
              <w:bottom w:val="nil"/>
              <w:right w:val="nil"/>
            </w:tcBorders>
          </w:tcPr>
          <w:p w14:paraId="4C6E8378" w14:textId="102B935E" w:rsidR="00D45312" w:rsidRPr="00532D64" w:rsidRDefault="00D45312" w:rsidP="0070361B">
            <w:pPr>
              <w:widowControl w:val="0"/>
              <w:spacing w:after="240" w:line="276" w:lineRule="auto"/>
              <w:outlineLvl w:val="0"/>
              <w:rPr>
                <w:sz w:val="20"/>
                <w:szCs w:val="20"/>
                <w:lang w:val="en-GB"/>
              </w:rPr>
            </w:pPr>
            <w:proofErr w:type="gramStart"/>
            <w:r w:rsidRPr="00532D64">
              <w:rPr>
                <w:i/>
                <w:sz w:val="20"/>
                <w:szCs w:val="20"/>
                <w:lang w:val="en-GB"/>
              </w:rPr>
              <w:t>t</w:t>
            </w:r>
            <w:r w:rsidR="00741738" w:rsidRPr="00614907">
              <w:rPr>
                <w:sz w:val="20"/>
                <w:szCs w:val="20"/>
                <w:lang w:val="en-GB"/>
              </w:rPr>
              <w:t>(</w:t>
            </w:r>
            <w:proofErr w:type="gramEnd"/>
            <w:r w:rsidR="00741738" w:rsidRPr="00614907">
              <w:rPr>
                <w:sz w:val="20"/>
                <w:szCs w:val="20"/>
                <w:lang w:val="en-GB"/>
              </w:rPr>
              <w:t>59)</w:t>
            </w:r>
            <w:r w:rsidRPr="00532D64">
              <w:rPr>
                <w:sz w:val="20"/>
                <w:szCs w:val="20"/>
                <w:lang w:val="en-GB"/>
              </w:rPr>
              <w:t xml:space="preserve"> </w:t>
            </w:r>
            <w:r w:rsidR="001805A7" w:rsidRPr="00532D64">
              <w:rPr>
                <w:sz w:val="20"/>
                <w:szCs w:val="20"/>
                <w:lang w:val="en-GB"/>
              </w:rPr>
              <w:t xml:space="preserve">= </w:t>
            </w:r>
            <w:r w:rsidRPr="00532D64">
              <w:rPr>
                <w:sz w:val="20"/>
                <w:szCs w:val="20"/>
                <w:lang w:val="en-GB"/>
              </w:rPr>
              <w:t xml:space="preserve">1.71, </w:t>
            </w:r>
            <w:r w:rsidRPr="00532D64">
              <w:rPr>
                <w:i/>
                <w:sz w:val="20"/>
                <w:szCs w:val="20"/>
                <w:lang w:val="en-GB"/>
              </w:rPr>
              <w:t>p</w:t>
            </w:r>
            <w:r w:rsidRPr="00532D64">
              <w:rPr>
                <w:sz w:val="20"/>
                <w:szCs w:val="20"/>
                <w:lang w:val="en-GB"/>
              </w:rPr>
              <w:t xml:space="preserve"> = .09</w:t>
            </w:r>
            <w:r w:rsidR="00077051">
              <w:rPr>
                <w:sz w:val="20"/>
                <w:szCs w:val="20"/>
                <w:lang w:val="en-GB"/>
              </w:rPr>
              <w:t>2</w:t>
            </w:r>
          </w:p>
        </w:tc>
      </w:tr>
      <w:tr w:rsidR="00420FB7" w:rsidRPr="009C2428" w14:paraId="1B255043" w14:textId="77777777" w:rsidTr="009F2B78">
        <w:trPr>
          <w:trHeight w:val="567"/>
          <w:jc w:val="center"/>
        </w:trPr>
        <w:tc>
          <w:tcPr>
            <w:tcW w:w="4820" w:type="dxa"/>
            <w:tcBorders>
              <w:top w:val="nil"/>
              <w:left w:val="nil"/>
              <w:bottom w:val="nil"/>
              <w:right w:val="nil"/>
            </w:tcBorders>
          </w:tcPr>
          <w:p w14:paraId="5EE0B634" w14:textId="77777777" w:rsidR="00D45312" w:rsidRPr="00532D64" w:rsidRDefault="00D45312" w:rsidP="0070361B">
            <w:pPr>
              <w:widowControl w:val="0"/>
              <w:spacing w:after="240" w:line="276" w:lineRule="auto"/>
              <w:outlineLvl w:val="0"/>
              <w:rPr>
                <w:sz w:val="20"/>
                <w:szCs w:val="20"/>
                <w:lang w:val="en-GB"/>
              </w:rPr>
            </w:pPr>
            <w:r w:rsidRPr="00532D64">
              <w:rPr>
                <w:sz w:val="20"/>
                <w:szCs w:val="20"/>
                <w:lang w:val="en-GB"/>
              </w:rPr>
              <w:t>Neo agreeableness</w:t>
            </w:r>
          </w:p>
        </w:tc>
        <w:tc>
          <w:tcPr>
            <w:tcW w:w="1559" w:type="dxa"/>
            <w:tcBorders>
              <w:top w:val="nil"/>
              <w:left w:val="nil"/>
              <w:bottom w:val="nil"/>
              <w:right w:val="nil"/>
            </w:tcBorders>
          </w:tcPr>
          <w:p w14:paraId="6DBAC846" w14:textId="2AFA3486"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20.5 </w:t>
            </w:r>
            <w:r w:rsidRPr="00532D64">
              <w:rPr>
                <w:sz w:val="20"/>
                <w:szCs w:val="20"/>
                <w:lang w:val="en-GB"/>
              </w:rPr>
              <w:sym w:font="Symbol" w:char="F0B1"/>
            </w:r>
            <w:r w:rsidRPr="00532D64">
              <w:rPr>
                <w:sz w:val="20"/>
                <w:szCs w:val="20"/>
                <w:lang w:val="en-GB"/>
              </w:rPr>
              <w:t xml:space="preserve"> 3.8</w:t>
            </w:r>
          </w:p>
        </w:tc>
        <w:tc>
          <w:tcPr>
            <w:tcW w:w="1559" w:type="dxa"/>
            <w:tcBorders>
              <w:top w:val="nil"/>
              <w:left w:val="nil"/>
              <w:bottom w:val="nil"/>
              <w:right w:val="nil"/>
            </w:tcBorders>
          </w:tcPr>
          <w:p w14:paraId="31A20809" w14:textId="5BBDC9E7"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19.2 </w:t>
            </w:r>
            <w:r w:rsidRPr="00532D64">
              <w:rPr>
                <w:sz w:val="20"/>
                <w:szCs w:val="20"/>
                <w:lang w:val="en-GB"/>
              </w:rPr>
              <w:sym w:font="Symbol" w:char="F0B1"/>
            </w:r>
            <w:r w:rsidRPr="00532D64">
              <w:rPr>
                <w:sz w:val="20"/>
                <w:szCs w:val="20"/>
                <w:lang w:val="en-GB"/>
              </w:rPr>
              <w:t xml:space="preserve"> 3.8</w:t>
            </w:r>
          </w:p>
        </w:tc>
        <w:tc>
          <w:tcPr>
            <w:tcW w:w="2127" w:type="dxa"/>
            <w:tcBorders>
              <w:top w:val="nil"/>
              <w:left w:val="nil"/>
              <w:bottom w:val="nil"/>
              <w:right w:val="nil"/>
            </w:tcBorders>
          </w:tcPr>
          <w:p w14:paraId="301B1C9C" w14:textId="44C3C0D6" w:rsidR="00D45312" w:rsidRPr="00532D64" w:rsidRDefault="00D45312" w:rsidP="0070361B">
            <w:pPr>
              <w:widowControl w:val="0"/>
              <w:spacing w:after="240" w:line="276" w:lineRule="auto"/>
              <w:outlineLvl w:val="0"/>
              <w:rPr>
                <w:sz w:val="20"/>
                <w:szCs w:val="20"/>
                <w:lang w:val="en-GB"/>
              </w:rPr>
            </w:pPr>
            <w:proofErr w:type="gramStart"/>
            <w:r w:rsidRPr="00532D64">
              <w:rPr>
                <w:i/>
                <w:sz w:val="20"/>
                <w:szCs w:val="20"/>
                <w:lang w:val="en-GB"/>
              </w:rPr>
              <w:t>t</w:t>
            </w:r>
            <w:r w:rsidR="00741738" w:rsidRPr="00614907">
              <w:rPr>
                <w:sz w:val="20"/>
                <w:szCs w:val="20"/>
                <w:lang w:val="en-GB"/>
              </w:rPr>
              <w:t>(</w:t>
            </w:r>
            <w:proofErr w:type="gramEnd"/>
            <w:r w:rsidR="00741738" w:rsidRPr="00614907">
              <w:rPr>
                <w:sz w:val="20"/>
                <w:szCs w:val="20"/>
                <w:lang w:val="en-GB"/>
              </w:rPr>
              <w:t>59)</w:t>
            </w:r>
            <w:r w:rsidR="001805A7" w:rsidRPr="00532D64">
              <w:rPr>
                <w:sz w:val="20"/>
                <w:szCs w:val="20"/>
                <w:lang w:val="en-GB"/>
              </w:rPr>
              <w:t xml:space="preserve"> = </w:t>
            </w:r>
            <w:r w:rsidRPr="00532D64">
              <w:rPr>
                <w:sz w:val="20"/>
                <w:szCs w:val="20"/>
                <w:lang w:val="en-GB"/>
              </w:rPr>
              <w:t xml:space="preserve">1.30, </w:t>
            </w:r>
            <w:r w:rsidRPr="00532D64">
              <w:rPr>
                <w:i/>
                <w:sz w:val="20"/>
                <w:szCs w:val="20"/>
                <w:lang w:val="en-GB"/>
              </w:rPr>
              <w:t>p</w:t>
            </w:r>
            <w:r w:rsidRPr="00532D64">
              <w:rPr>
                <w:sz w:val="20"/>
                <w:szCs w:val="20"/>
                <w:lang w:val="en-GB"/>
              </w:rPr>
              <w:t xml:space="preserve"> = .20</w:t>
            </w:r>
          </w:p>
        </w:tc>
      </w:tr>
      <w:tr w:rsidR="00420FB7" w:rsidRPr="009C2428" w14:paraId="69623D48" w14:textId="77777777" w:rsidTr="009F2B78">
        <w:trPr>
          <w:trHeight w:val="567"/>
          <w:jc w:val="center"/>
        </w:trPr>
        <w:tc>
          <w:tcPr>
            <w:tcW w:w="4820" w:type="dxa"/>
            <w:tcBorders>
              <w:top w:val="nil"/>
              <w:left w:val="nil"/>
              <w:bottom w:val="nil"/>
              <w:right w:val="nil"/>
            </w:tcBorders>
          </w:tcPr>
          <w:p w14:paraId="0184C7AD" w14:textId="77777777" w:rsidR="00D45312" w:rsidRPr="00532D64" w:rsidRDefault="00D45312" w:rsidP="0070361B">
            <w:pPr>
              <w:widowControl w:val="0"/>
              <w:spacing w:after="240" w:line="276" w:lineRule="auto"/>
              <w:outlineLvl w:val="0"/>
              <w:rPr>
                <w:sz w:val="20"/>
                <w:szCs w:val="20"/>
                <w:lang w:val="en-GB"/>
              </w:rPr>
            </w:pPr>
            <w:r w:rsidRPr="00532D64">
              <w:rPr>
                <w:sz w:val="20"/>
                <w:szCs w:val="20"/>
                <w:lang w:val="en-GB"/>
              </w:rPr>
              <w:t>Neo conscientiousness</w:t>
            </w:r>
          </w:p>
        </w:tc>
        <w:tc>
          <w:tcPr>
            <w:tcW w:w="1559" w:type="dxa"/>
            <w:tcBorders>
              <w:top w:val="nil"/>
              <w:left w:val="nil"/>
              <w:bottom w:val="nil"/>
              <w:right w:val="nil"/>
            </w:tcBorders>
          </w:tcPr>
          <w:p w14:paraId="5DECE733" w14:textId="7705D2DC"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23.4 </w:t>
            </w:r>
            <w:r w:rsidRPr="00532D64">
              <w:rPr>
                <w:sz w:val="20"/>
                <w:szCs w:val="20"/>
                <w:lang w:val="en-GB"/>
              </w:rPr>
              <w:sym w:font="Symbol" w:char="F0B1"/>
            </w:r>
            <w:r w:rsidRPr="00532D64">
              <w:rPr>
                <w:sz w:val="20"/>
                <w:szCs w:val="20"/>
                <w:lang w:val="en-GB"/>
              </w:rPr>
              <w:t xml:space="preserve"> 3.3</w:t>
            </w:r>
          </w:p>
        </w:tc>
        <w:tc>
          <w:tcPr>
            <w:tcW w:w="1559" w:type="dxa"/>
            <w:tcBorders>
              <w:top w:val="nil"/>
              <w:left w:val="nil"/>
              <w:bottom w:val="nil"/>
              <w:right w:val="nil"/>
            </w:tcBorders>
          </w:tcPr>
          <w:p w14:paraId="646E87F0" w14:textId="35773576"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24.6 </w:t>
            </w:r>
            <w:r w:rsidRPr="00532D64">
              <w:rPr>
                <w:sz w:val="20"/>
                <w:szCs w:val="20"/>
                <w:lang w:val="en-GB"/>
              </w:rPr>
              <w:sym w:font="Symbol" w:char="F0B1"/>
            </w:r>
            <w:r w:rsidRPr="00532D64">
              <w:rPr>
                <w:sz w:val="20"/>
                <w:szCs w:val="20"/>
                <w:lang w:val="en-GB"/>
              </w:rPr>
              <w:t xml:space="preserve"> 3.6</w:t>
            </w:r>
          </w:p>
        </w:tc>
        <w:tc>
          <w:tcPr>
            <w:tcW w:w="2127" w:type="dxa"/>
            <w:tcBorders>
              <w:top w:val="nil"/>
              <w:left w:val="nil"/>
              <w:bottom w:val="nil"/>
              <w:right w:val="nil"/>
            </w:tcBorders>
          </w:tcPr>
          <w:p w14:paraId="7F61E384" w14:textId="760D7EF4" w:rsidR="00D45312" w:rsidRPr="00532D64" w:rsidRDefault="00D45312" w:rsidP="0070361B">
            <w:pPr>
              <w:widowControl w:val="0"/>
              <w:spacing w:after="240" w:line="276" w:lineRule="auto"/>
              <w:outlineLvl w:val="0"/>
              <w:rPr>
                <w:sz w:val="20"/>
                <w:szCs w:val="20"/>
                <w:lang w:val="en-GB"/>
              </w:rPr>
            </w:pPr>
            <w:proofErr w:type="gramStart"/>
            <w:r w:rsidRPr="00532D64">
              <w:rPr>
                <w:i/>
                <w:sz w:val="20"/>
                <w:szCs w:val="20"/>
                <w:lang w:val="en-GB"/>
              </w:rPr>
              <w:t>t</w:t>
            </w:r>
            <w:r w:rsidR="00741738" w:rsidRPr="00614907">
              <w:rPr>
                <w:sz w:val="20"/>
                <w:szCs w:val="20"/>
                <w:lang w:val="en-GB"/>
              </w:rPr>
              <w:t>(</w:t>
            </w:r>
            <w:proofErr w:type="gramEnd"/>
            <w:r w:rsidR="00741738" w:rsidRPr="00614907">
              <w:rPr>
                <w:sz w:val="20"/>
                <w:szCs w:val="20"/>
                <w:lang w:val="en-GB"/>
              </w:rPr>
              <w:t>59)</w:t>
            </w:r>
            <w:r w:rsidR="00614907">
              <w:rPr>
                <w:i/>
                <w:sz w:val="20"/>
                <w:szCs w:val="20"/>
                <w:lang w:val="en-GB"/>
              </w:rPr>
              <w:t xml:space="preserve"> </w:t>
            </w:r>
            <w:r w:rsidRPr="00532D64">
              <w:rPr>
                <w:sz w:val="20"/>
                <w:szCs w:val="20"/>
                <w:lang w:val="en-GB"/>
              </w:rPr>
              <w:t xml:space="preserve">= </w:t>
            </w:r>
            <w:r w:rsidR="001805A7" w:rsidRPr="00532D64">
              <w:rPr>
                <w:sz w:val="20"/>
                <w:szCs w:val="20"/>
                <w:lang w:val="en-GB"/>
              </w:rPr>
              <w:t>-</w:t>
            </w:r>
            <w:r w:rsidRPr="00532D64">
              <w:rPr>
                <w:sz w:val="20"/>
                <w:szCs w:val="20"/>
                <w:lang w:val="en-GB"/>
              </w:rPr>
              <w:t xml:space="preserve">1.36, </w:t>
            </w:r>
            <w:r w:rsidRPr="00532D64">
              <w:rPr>
                <w:i/>
                <w:sz w:val="20"/>
                <w:szCs w:val="20"/>
                <w:lang w:val="en-GB"/>
              </w:rPr>
              <w:t>p</w:t>
            </w:r>
            <w:r w:rsidRPr="00532D64">
              <w:rPr>
                <w:sz w:val="20"/>
                <w:szCs w:val="20"/>
                <w:lang w:val="en-GB"/>
              </w:rPr>
              <w:t xml:space="preserve"> = .18</w:t>
            </w:r>
          </w:p>
        </w:tc>
      </w:tr>
      <w:tr w:rsidR="00420FB7" w:rsidRPr="009C2428" w14:paraId="00B3C6E6" w14:textId="77777777" w:rsidTr="009F2B78">
        <w:trPr>
          <w:trHeight w:val="567"/>
          <w:jc w:val="center"/>
        </w:trPr>
        <w:tc>
          <w:tcPr>
            <w:tcW w:w="4820" w:type="dxa"/>
            <w:tcBorders>
              <w:top w:val="nil"/>
              <w:left w:val="nil"/>
              <w:bottom w:val="nil"/>
              <w:right w:val="nil"/>
            </w:tcBorders>
          </w:tcPr>
          <w:p w14:paraId="78D5D695" w14:textId="77777777" w:rsidR="00D45312" w:rsidRPr="00532D64" w:rsidRDefault="00D45312" w:rsidP="0070361B">
            <w:pPr>
              <w:widowControl w:val="0"/>
              <w:spacing w:after="240" w:line="276" w:lineRule="auto"/>
              <w:outlineLvl w:val="0"/>
              <w:rPr>
                <w:sz w:val="20"/>
                <w:szCs w:val="20"/>
                <w:lang w:val="en-GB"/>
              </w:rPr>
            </w:pPr>
            <w:r w:rsidRPr="00532D64">
              <w:rPr>
                <w:sz w:val="20"/>
                <w:szCs w:val="20"/>
                <w:lang w:val="en-GB"/>
              </w:rPr>
              <w:t>BIS-11</w:t>
            </w:r>
          </w:p>
        </w:tc>
        <w:tc>
          <w:tcPr>
            <w:tcW w:w="1559" w:type="dxa"/>
            <w:tcBorders>
              <w:top w:val="nil"/>
              <w:left w:val="nil"/>
              <w:bottom w:val="nil"/>
              <w:right w:val="nil"/>
            </w:tcBorders>
          </w:tcPr>
          <w:p w14:paraId="3E9613C1" w14:textId="0BC200A4"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61.9 </w:t>
            </w:r>
            <w:r w:rsidRPr="00532D64">
              <w:rPr>
                <w:sz w:val="20"/>
                <w:szCs w:val="20"/>
                <w:lang w:val="en-GB"/>
              </w:rPr>
              <w:sym w:font="Symbol" w:char="F0B1"/>
            </w:r>
            <w:r w:rsidRPr="00532D64">
              <w:rPr>
                <w:sz w:val="20"/>
                <w:szCs w:val="20"/>
                <w:lang w:val="en-GB"/>
              </w:rPr>
              <w:t xml:space="preserve"> 8.0</w:t>
            </w:r>
          </w:p>
        </w:tc>
        <w:tc>
          <w:tcPr>
            <w:tcW w:w="1559" w:type="dxa"/>
            <w:tcBorders>
              <w:top w:val="nil"/>
              <w:left w:val="nil"/>
              <w:bottom w:val="nil"/>
              <w:right w:val="nil"/>
            </w:tcBorders>
          </w:tcPr>
          <w:p w14:paraId="1E80B63F" w14:textId="2C9F4D6D"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59.3 </w:t>
            </w:r>
            <w:r w:rsidRPr="00532D64">
              <w:rPr>
                <w:sz w:val="20"/>
                <w:szCs w:val="20"/>
                <w:lang w:val="en-GB"/>
              </w:rPr>
              <w:sym w:font="Symbol" w:char="F0B1"/>
            </w:r>
            <w:r w:rsidRPr="00532D64">
              <w:rPr>
                <w:sz w:val="20"/>
                <w:szCs w:val="20"/>
                <w:lang w:val="en-GB"/>
              </w:rPr>
              <w:t xml:space="preserve"> 8.7</w:t>
            </w:r>
          </w:p>
        </w:tc>
        <w:tc>
          <w:tcPr>
            <w:tcW w:w="2127" w:type="dxa"/>
            <w:tcBorders>
              <w:top w:val="nil"/>
              <w:left w:val="nil"/>
              <w:bottom w:val="nil"/>
              <w:right w:val="nil"/>
            </w:tcBorders>
          </w:tcPr>
          <w:p w14:paraId="4ADC4E47" w14:textId="3169D0BB" w:rsidR="00D45312" w:rsidRPr="00532D64" w:rsidRDefault="00D45312" w:rsidP="0070361B">
            <w:pPr>
              <w:widowControl w:val="0"/>
              <w:spacing w:after="240" w:line="276" w:lineRule="auto"/>
              <w:outlineLvl w:val="0"/>
              <w:rPr>
                <w:sz w:val="20"/>
                <w:szCs w:val="20"/>
                <w:lang w:val="en-GB"/>
              </w:rPr>
            </w:pPr>
            <w:proofErr w:type="gramStart"/>
            <w:r w:rsidRPr="00532D64">
              <w:rPr>
                <w:i/>
                <w:sz w:val="20"/>
                <w:szCs w:val="20"/>
                <w:lang w:val="en-GB"/>
              </w:rPr>
              <w:t>t</w:t>
            </w:r>
            <w:r w:rsidR="00741738" w:rsidRPr="00614907">
              <w:rPr>
                <w:sz w:val="20"/>
                <w:szCs w:val="20"/>
                <w:lang w:val="en-GB"/>
              </w:rPr>
              <w:t>(</w:t>
            </w:r>
            <w:proofErr w:type="gramEnd"/>
            <w:r w:rsidR="00741738" w:rsidRPr="00614907">
              <w:rPr>
                <w:sz w:val="20"/>
                <w:szCs w:val="20"/>
                <w:lang w:val="en-GB"/>
              </w:rPr>
              <w:t>59)</w:t>
            </w:r>
            <w:r w:rsidR="001805A7" w:rsidRPr="00532D64">
              <w:rPr>
                <w:sz w:val="20"/>
                <w:szCs w:val="20"/>
                <w:lang w:val="en-GB"/>
              </w:rPr>
              <w:t xml:space="preserve"> = </w:t>
            </w:r>
            <w:r w:rsidRPr="00532D64">
              <w:rPr>
                <w:sz w:val="20"/>
                <w:szCs w:val="20"/>
                <w:lang w:val="en-GB"/>
              </w:rPr>
              <w:t xml:space="preserve">1.19, </w:t>
            </w:r>
            <w:r w:rsidRPr="00532D64">
              <w:rPr>
                <w:i/>
                <w:sz w:val="20"/>
                <w:szCs w:val="20"/>
                <w:lang w:val="en-GB"/>
              </w:rPr>
              <w:t>p</w:t>
            </w:r>
            <w:r w:rsidRPr="00532D64">
              <w:rPr>
                <w:sz w:val="20"/>
                <w:szCs w:val="20"/>
                <w:lang w:val="en-GB"/>
              </w:rPr>
              <w:t xml:space="preserve"> = .24</w:t>
            </w:r>
          </w:p>
        </w:tc>
      </w:tr>
      <w:tr w:rsidR="00420FB7" w:rsidRPr="009C2428" w14:paraId="18AF5A0B" w14:textId="77777777" w:rsidTr="009F2B78">
        <w:trPr>
          <w:trHeight w:val="567"/>
          <w:jc w:val="center"/>
        </w:trPr>
        <w:tc>
          <w:tcPr>
            <w:tcW w:w="4820" w:type="dxa"/>
            <w:tcBorders>
              <w:top w:val="nil"/>
              <w:left w:val="nil"/>
              <w:bottom w:val="nil"/>
              <w:right w:val="nil"/>
            </w:tcBorders>
          </w:tcPr>
          <w:p w14:paraId="0BE21583" w14:textId="77777777" w:rsidR="00D45312" w:rsidRPr="00532D64" w:rsidRDefault="00D45312" w:rsidP="0070361B">
            <w:pPr>
              <w:widowControl w:val="0"/>
              <w:spacing w:after="240" w:line="276" w:lineRule="auto"/>
              <w:outlineLvl w:val="0"/>
              <w:rPr>
                <w:sz w:val="20"/>
                <w:szCs w:val="20"/>
                <w:lang w:val="en-GB"/>
              </w:rPr>
            </w:pPr>
            <w:r w:rsidRPr="00532D64">
              <w:rPr>
                <w:sz w:val="20"/>
                <w:szCs w:val="20"/>
                <w:lang w:val="en-GB"/>
              </w:rPr>
              <w:t>UPPS premeditation</w:t>
            </w:r>
          </w:p>
        </w:tc>
        <w:tc>
          <w:tcPr>
            <w:tcW w:w="1559" w:type="dxa"/>
            <w:tcBorders>
              <w:top w:val="nil"/>
              <w:left w:val="nil"/>
              <w:bottom w:val="nil"/>
              <w:right w:val="nil"/>
            </w:tcBorders>
          </w:tcPr>
          <w:p w14:paraId="7B5FFFA7" w14:textId="7645B743"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32.6 </w:t>
            </w:r>
            <w:r w:rsidRPr="00532D64">
              <w:rPr>
                <w:sz w:val="20"/>
                <w:szCs w:val="20"/>
                <w:lang w:val="en-GB"/>
              </w:rPr>
              <w:sym w:font="Symbol" w:char="F0B1"/>
            </w:r>
            <w:r w:rsidRPr="00532D64">
              <w:rPr>
                <w:sz w:val="20"/>
                <w:szCs w:val="20"/>
                <w:lang w:val="en-GB"/>
              </w:rPr>
              <w:t xml:space="preserve"> 4.4</w:t>
            </w:r>
          </w:p>
        </w:tc>
        <w:tc>
          <w:tcPr>
            <w:tcW w:w="1559" w:type="dxa"/>
            <w:tcBorders>
              <w:top w:val="nil"/>
              <w:left w:val="nil"/>
              <w:bottom w:val="nil"/>
              <w:right w:val="nil"/>
            </w:tcBorders>
          </w:tcPr>
          <w:p w14:paraId="2CDFB6CC" w14:textId="6B9469F7"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32.1 </w:t>
            </w:r>
            <w:r w:rsidRPr="00532D64">
              <w:rPr>
                <w:sz w:val="20"/>
                <w:szCs w:val="20"/>
                <w:lang w:val="en-GB"/>
              </w:rPr>
              <w:sym w:font="Symbol" w:char="F0B1"/>
            </w:r>
            <w:r w:rsidRPr="00532D64">
              <w:rPr>
                <w:sz w:val="20"/>
                <w:szCs w:val="20"/>
                <w:lang w:val="en-GB"/>
              </w:rPr>
              <w:t xml:space="preserve"> 3.5</w:t>
            </w:r>
          </w:p>
        </w:tc>
        <w:tc>
          <w:tcPr>
            <w:tcW w:w="2127" w:type="dxa"/>
            <w:tcBorders>
              <w:top w:val="nil"/>
              <w:left w:val="nil"/>
              <w:bottom w:val="nil"/>
              <w:right w:val="nil"/>
            </w:tcBorders>
          </w:tcPr>
          <w:p w14:paraId="1D747B6A" w14:textId="43795F70" w:rsidR="00D45312" w:rsidRPr="00532D64" w:rsidRDefault="00D45312" w:rsidP="0070361B">
            <w:pPr>
              <w:widowControl w:val="0"/>
              <w:spacing w:after="240" w:line="276" w:lineRule="auto"/>
              <w:outlineLvl w:val="0"/>
              <w:rPr>
                <w:sz w:val="20"/>
                <w:szCs w:val="20"/>
                <w:lang w:val="en-GB"/>
              </w:rPr>
            </w:pPr>
            <w:proofErr w:type="gramStart"/>
            <w:r w:rsidRPr="00532D64">
              <w:rPr>
                <w:i/>
                <w:sz w:val="20"/>
                <w:szCs w:val="20"/>
                <w:lang w:val="en-GB"/>
              </w:rPr>
              <w:t>t</w:t>
            </w:r>
            <w:r w:rsidR="00741738" w:rsidRPr="00614907">
              <w:rPr>
                <w:sz w:val="20"/>
                <w:szCs w:val="20"/>
                <w:lang w:val="en-GB"/>
              </w:rPr>
              <w:t>(</w:t>
            </w:r>
            <w:proofErr w:type="gramEnd"/>
            <w:r w:rsidR="00741738" w:rsidRPr="00614907">
              <w:rPr>
                <w:sz w:val="20"/>
                <w:szCs w:val="20"/>
                <w:lang w:val="en-GB"/>
              </w:rPr>
              <w:t>59)</w:t>
            </w:r>
            <w:r w:rsidR="001805A7" w:rsidRPr="00532D64">
              <w:rPr>
                <w:sz w:val="20"/>
                <w:szCs w:val="20"/>
                <w:lang w:val="en-GB"/>
              </w:rPr>
              <w:t xml:space="preserve"> = </w:t>
            </w:r>
            <w:r w:rsidRPr="00532D64">
              <w:rPr>
                <w:sz w:val="20"/>
                <w:szCs w:val="20"/>
                <w:lang w:val="en-GB"/>
              </w:rPr>
              <w:t xml:space="preserve">.49, </w:t>
            </w:r>
            <w:r w:rsidRPr="00532D64">
              <w:rPr>
                <w:i/>
                <w:sz w:val="20"/>
                <w:szCs w:val="20"/>
                <w:lang w:val="en-GB"/>
              </w:rPr>
              <w:t>p</w:t>
            </w:r>
            <w:r w:rsidRPr="00532D64">
              <w:rPr>
                <w:sz w:val="20"/>
                <w:szCs w:val="20"/>
                <w:lang w:val="en-GB"/>
              </w:rPr>
              <w:t xml:space="preserve"> = .62</w:t>
            </w:r>
          </w:p>
        </w:tc>
      </w:tr>
      <w:tr w:rsidR="00420FB7" w:rsidRPr="009C2428" w14:paraId="45CF5303" w14:textId="77777777" w:rsidTr="009F2B78">
        <w:trPr>
          <w:trHeight w:val="567"/>
          <w:jc w:val="center"/>
        </w:trPr>
        <w:tc>
          <w:tcPr>
            <w:tcW w:w="4820" w:type="dxa"/>
            <w:tcBorders>
              <w:top w:val="nil"/>
              <w:left w:val="nil"/>
              <w:bottom w:val="nil"/>
              <w:right w:val="nil"/>
            </w:tcBorders>
          </w:tcPr>
          <w:p w14:paraId="1A1E04E1" w14:textId="77777777" w:rsidR="00D45312" w:rsidRPr="00532D64" w:rsidRDefault="00D45312" w:rsidP="0070361B">
            <w:pPr>
              <w:widowControl w:val="0"/>
              <w:spacing w:after="240" w:line="276" w:lineRule="auto"/>
              <w:outlineLvl w:val="0"/>
              <w:rPr>
                <w:sz w:val="20"/>
                <w:szCs w:val="20"/>
                <w:lang w:val="en-GB"/>
              </w:rPr>
            </w:pPr>
            <w:r w:rsidRPr="00532D64">
              <w:rPr>
                <w:sz w:val="20"/>
                <w:szCs w:val="20"/>
                <w:lang w:val="en-GB"/>
              </w:rPr>
              <w:t>UPPS urgency</w:t>
            </w:r>
          </w:p>
        </w:tc>
        <w:tc>
          <w:tcPr>
            <w:tcW w:w="1559" w:type="dxa"/>
            <w:tcBorders>
              <w:top w:val="nil"/>
              <w:left w:val="nil"/>
              <w:bottom w:val="nil"/>
              <w:right w:val="nil"/>
            </w:tcBorders>
          </w:tcPr>
          <w:p w14:paraId="0CADFE03" w14:textId="6A0D2051"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34.6 </w:t>
            </w:r>
            <w:r w:rsidRPr="00532D64">
              <w:rPr>
                <w:sz w:val="20"/>
                <w:szCs w:val="20"/>
                <w:lang w:val="en-GB"/>
              </w:rPr>
              <w:sym w:font="Symbol" w:char="F0B1"/>
            </w:r>
            <w:r w:rsidRPr="00532D64">
              <w:rPr>
                <w:sz w:val="20"/>
                <w:szCs w:val="20"/>
                <w:lang w:val="en-GB"/>
              </w:rPr>
              <w:t xml:space="preserve"> 4.7</w:t>
            </w:r>
          </w:p>
        </w:tc>
        <w:tc>
          <w:tcPr>
            <w:tcW w:w="1559" w:type="dxa"/>
            <w:tcBorders>
              <w:top w:val="nil"/>
              <w:left w:val="nil"/>
              <w:bottom w:val="nil"/>
              <w:right w:val="nil"/>
            </w:tcBorders>
          </w:tcPr>
          <w:p w14:paraId="09F67D81" w14:textId="149DB552"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35.7 </w:t>
            </w:r>
            <w:r w:rsidRPr="00532D64">
              <w:rPr>
                <w:sz w:val="20"/>
                <w:szCs w:val="20"/>
                <w:lang w:val="en-GB"/>
              </w:rPr>
              <w:sym w:font="Symbol" w:char="F0B1"/>
            </w:r>
            <w:r w:rsidRPr="00532D64">
              <w:rPr>
                <w:sz w:val="20"/>
                <w:szCs w:val="20"/>
                <w:lang w:val="en-GB"/>
              </w:rPr>
              <w:t xml:space="preserve"> 4.5</w:t>
            </w:r>
          </w:p>
        </w:tc>
        <w:tc>
          <w:tcPr>
            <w:tcW w:w="2127" w:type="dxa"/>
            <w:tcBorders>
              <w:top w:val="nil"/>
              <w:left w:val="nil"/>
              <w:bottom w:val="nil"/>
              <w:right w:val="nil"/>
            </w:tcBorders>
          </w:tcPr>
          <w:p w14:paraId="50396B1F" w14:textId="224F2CCC" w:rsidR="00D45312" w:rsidRPr="00532D64" w:rsidRDefault="00D45312" w:rsidP="0070361B">
            <w:pPr>
              <w:widowControl w:val="0"/>
              <w:spacing w:after="240" w:line="276" w:lineRule="auto"/>
              <w:outlineLvl w:val="0"/>
              <w:rPr>
                <w:sz w:val="20"/>
                <w:szCs w:val="20"/>
                <w:lang w:val="en-GB"/>
              </w:rPr>
            </w:pPr>
            <w:proofErr w:type="gramStart"/>
            <w:r w:rsidRPr="00532D64">
              <w:rPr>
                <w:i/>
                <w:sz w:val="20"/>
                <w:szCs w:val="20"/>
                <w:lang w:val="en-GB"/>
              </w:rPr>
              <w:t>t</w:t>
            </w:r>
            <w:r w:rsidR="00741738" w:rsidRPr="00614907">
              <w:rPr>
                <w:sz w:val="20"/>
                <w:szCs w:val="20"/>
                <w:lang w:val="en-GB"/>
              </w:rPr>
              <w:t>(</w:t>
            </w:r>
            <w:proofErr w:type="gramEnd"/>
            <w:r w:rsidR="00741738" w:rsidRPr="00614907">
              <w:rPr>
                <w:sz w:val="20"/>
                <w:szCs w:val="20"/>
                <w:lang w:val="en-GB"/>
              </w:rPr>
              <w:t>59)</w:t>
            </w:r>
            <w:r w:rsidRPr="00532D64">
              <w:rPr>
                <w:sz w:val="20"/>
                <w:szCs w:val="20"/>
                <w:lang w:val="en-GB"/>
              </w:rPr>
              <w:t xml:space="preserve"> = </w:t>
            </w:r>
            <w:r w:rsidR="001805A7" w:rsidRPr="00532D64">
              <w:rPr>
                <w:sz w:val="20"/>
                <w:szCs w:val="20"/>
                <w:lang w:val="en-GB"/>
              </w:rPr>
              <w:t>-</w:t>
            </w:r>
            <w:r w:rsidRPr="00532D64">
              <w:rPr>
                <w:sz w:val="20"/>
                <w:szCs w:val="20"/>
                <w:lang w:val="en-GB"/>
              </w:rPr>
              <w:t xml:space="preserve">.97, </w:t>
            </w:r>
            <w:r w:rsidRPr="00532D64">
              <w:rPr>
                <w:i/>
                <w:sz w:val="20"/>
                <w:szCs w:val="20"/>
                <w:lang w:val="en-GB"/>
              </w:rPr>
              <w:t>p</w:t>
            </w:r>
            <w:r w:rsidRPr="00532D64">
              <w:rPr>
                <w:sz w:val="20"/>
                <w:szCs w:val="20"/>
                <w:lang w:val="en-GB"/>
              </w:rPr>
              <w:t xml:space="preserve"> = .33</w:t>
            </w:r>
          </w:p>
        </w:tc>
      </w:tr>
      <w:tr w:rsidR="00420FB7" w:rsidRPr="009C2428" w14:paraId="7BFE7CEB" w14:textId="77777777" w:rsidTr="009F2B78">
        <w:trPr>
          <w:trHeight w:val="567"/>
          <w:jc w:val="center"/>
        </w:trPr>
        <w:tc>
          <w:tcPr>
            <w:tcW w:w="4820" w:type="dxa"/>
            <w:tcBorders>
              <w:top w:val="nil"/>
              <w:left w:val="nil"/>
              <w:bottom w:val="nil"/>
              <w:right w:val="nil"/>
            </w:tcBorders>
          </w:tcPr>
          <w:p w14:paraId="3DB07042" w14:textId="77777777" w:rsidR="00D45312" w:rsidRPr="00532D64" w:rsidRDefault="00D45312" w:rsidP="0070361B">
            <w:pPr>
              <w:widowControl w:val="0"/>
              <w:spacing w:after="240" w:line="276" w:lineRule="auto"/>
              <w:outlineLvl w:val="0"/>
              <w:rPr>
                <w:sz w:val="20"/>
                <w:szCs w:val="20"/>
                <w:lang w:val="en-GB"/>
              </w:rPr>
            </w:pPr>
            <w:r w:rsidRPr="00532D64">
              <w:rPr>
                <w:sz w:val="20"/>
                <w:szCs w:val="20"/>
                <w:lang w:val="en-GB"/>
              </w:rPr>
              <w:t>UPPS sensation seeking</w:t>
            </w:r>
          </w:p>
        </w:tc>
        <w:tc>
          <w:tcPr>
            <w:tcW w:w="1559" w:type="dxa"/>
            <w:tcBorders>
              <w:top w:val="nil"/>
              <w:left w:val="nil"/>
              <w:bottom w:val="nil"/>
              <w:right w:val="nil"/>
            </w:tcBorders>
          </w:tcPr>
          <w:p w14:paraId="34CF6979" w14:textId="4D1CE8C0"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26.9 </w:t>
            </w:r>
            <w:r w:rsidRPr="00532D64">
              <w:rPr>
                <w:sz w:val="20"/>
                <w:szCs w:val="20"/>
                <w:lang w:val="en-GB"/>
              </w:rPr>
              <w:sym w:font="Symbol" w:char="F0B1"/>
            </w:r>
            <w:r w:rsidRPr="00532D64">
              <w:rPr>
                <w:sz w:val="20"/>
                <w:szCs w:val="20"/>
                <w:lang w:val="en-GB"/>
              </w:rPr>
              <w:t xml:space="preserve"> 7.0</w:t>
            </w:r>
          </w:p>
        </w:tc>
        <w:tc>
          <w:tcPr>
            <w:tcW w:w="1559" w:type="dxa"/>
            <w:tcBorders>
              <w:top w:val="nil"/>
              <w:left w:val="nil"/>
              <w:bottom w:val="nil"/>
              <w:right w:val="nil"/>
            </w:tcBorders>
          </w:tcPr>
          <w:p w14:paraId="140E041A" w14:textId="6919E02B"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27.1 </w:t>
            </w:r>
            <w:r w:rsidRPr="00532D64">
              <w:rPr>
                <w:sz w:val="20"/>
                <w:szCs w:val="20"/>
                <w:lang w:val="en-GB"/>
              </w:rPr>
              <w:sym w:font="Symbol" w:char="F0B1"/>
            </w:r>
            <w:r w:rsidRPr="00532D64">
              <w:rPr>
                <w:sz w:val="20"/>
                <w:szCs w:val="20"/>
                <w:lang w:val="en-GB"/>
              </w:rPr>
              <w:t xml:space="preserve"> 8.1</w:t>
            </w:r>
          </w:p>
        </w:tc>
        <w:tc>
          <w:tcPr>
            <w:tcW w:w="2127" w:type="dxa"/>
            <w:tcBorders>
              <w:top w:val="nil"/>
              <w:left w:val="nil"/>
              <w:bottom w:val="nil"/>
              <w:right w:val="nil"/>
            </w:tcBorders>
          </w:tcPr>
          <w:p w14:paraId="78C0154F" w14:textId="5276512B" w:rsidR="00D45312" w:rsidRPr="00532D64" w:rsidRDefault="00D45312" w:rsidP="0070361B">
            <w:pPr>
              <w:widowControl w:val="0"/>
              <w:spacing w:after="240" w:line="276" w:lineRule="auto"/>
              <w:outlineLvl w:val="0"/>
              <w:rPr>
                <w:sz w:val="20"/>
                <w:szCs w:val="20"/>
                <w:lang w:val="en-GB"/>
              </w:rPr>
            </w:pPr>
            <w:proofErr w:type="gramStart"/>
            <w:r w:rsidRPr="00532D64">
              <w:rPr>
                <w:i/>
                <w:sz w:val="20"/>
                <w:szCs w:val="20"/>
                <w:lang w:val="en-GB"/>
              </w:rPr>
              <w:t>t</w:t>
            </w:r>
            <w:r w:rsidR="00741738" w:rsidRPr="00614907">
              <w:rPr>
                <w:sz w:val="20"/>
                <w:szCs w:val="20"/>
                <w:lang w:val="en-GB"/>
              </w:rPr>
              <w:t>(</w:t>
            </w:r>
            <w:proofErr w:type="gramEnd"/>
            <w:r w:rsidR="00741738" w:rsidRPr="00614907">
              <w:rPr>
                <w:sz w:val="20"/>
                <w:szCs w:val="20"/>
                <w:lang w:val="en-GB"/>
              </w:rPr>
              <w:t>59)</w:t>
            </w:r>
            <w:r w:rsidRPr="00532D64">
              <w:rPr>
                <w:sz w:val="20"/>
                <w:szCs w:val="20"/>
                <w:lang w:val="en-GB"/>
              </w:rPr>
              <w:t xml:space="preserve"> = </w:t>
            </w:r>
            <w:r w:rsidR="001805A7" w:rsidRPr="00532D64">
              <w:rPr>
                <w:sz w:val="20"/>
                <w:szCs w:val="20"/>
                <w:lang w:val="en-GB"/>
              </w:rPr>
              <w:t>-</w:t>
            </w:r>
            <w:r w:rsidRPr="00532D64">
              <w:rPr>
                <w:sz w:val="20"/>
                <w:szCs w:val="20"/>
                <w:lang w:val="en-GB"/>
              </w:rPr>
              <w:t xml:space="preserve">.10, </w:t>
            </w:r>
            <w:r w:rsidRPr="00532D64">
              <w:rPr>
                <w:i/>
                <w:sz w:val="20"/>
                <w:szCs w:val="20"/>
                <w:lang w:val="en-GB"/>
              </w:rPr>
              <w:t>p</w:t>
            </w:r>
            <w:r w:rsidRPr="00532D64">
              <w:rPr>
                <w:sz w:val="20"/>
                <w:szCs w:val="20"/>
                <w:lang w:val="en-GB"/>
              </w:rPr>
              <w:t xml:space="preserve"> = .92</w:t>
            </w:r>
          </w:p>
        </w:tc>
      </w:tr>
      <w:tr w:rsidR="00420FB7" w:rsidRPr="009C2428" w14:paraId="1F988593" w14:textId="77777777" w:rsidTr="009F2B78">
        <w:trPr>
          <w:trHeight w:val="567"/>
          <w:jc w:val="center"/>
        </w:trPr>
        <w:tc>
          <w:tcPr>
            <w:tcW w:w="4820" w:type="dxa"/>
            <w:tcBorders>
              <w:top w:val="nil"/>
              <w:left w:val="nil"/>
              <w:bottom w:val="nil"/>
              <w:right w:val="nil"/>
            </w:tcBorders>
          </w:tcPr>
          <w:p w14:paraId="6D0B4213" w14:textId="77777777" w:rsidR="00D45312" w:rsidRPr="00532D64" w:rsidRDefault="00D45312" w:rsidP="0070361B">
            <w:pPr>
              <w:widowControl w:val="0"/>
              <w:spacing w:after="240" w:line="276" w:lineRule="auto"/>
              <w:outlineLvl w:val="0"/>
              <w:rPr>
                <w:sz w:val="20"/>
                <w:szCs w:val="20"/>
                <w:lang w:val="en-GB"/>
              </w:rPr>
            </w:pPr>
            <w:r w:rsidRPr="00532D64">
              <w:rPr>
                <w:sz w:val="20"/>
                <w:szCs w:val="20"/>
                <w:lang w:val="en-GB"/>
              </w:rPr>
              <w:t>UPPS perseverance</w:t>
            </w:r>
          </w:p>
        </w:tc>
        <w:tc>
          <w:tcPr>
            <w:tcW w:w="1559" w:type="dxa"/>
            <w:tcBorders>
              <w:top w:val="nil"/>
              <w:left w:val="nil"/>
              <w:bottom w:val="nil"/>
              <w:right w:val="nil"/>
            </w:tcBorders>
          </w:tcPr>
          <w:p w14:paraId="63F2B2BC" w14:textId="4354B425"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30.6 </w:t>
            </w:r>
            <w:r w:rsidRPr="00532D64">
              <w:rPr>
                <w:sz w:val="20"/>
                <w:szCs w:val="20"/>
                <w:lang w:val="en-GB"/>
              </w:rPr>
              <w:sym w:font="Symbol" w:char="F0B1"/>
            </w:r>
            <w:r w:rsidRPr="00532D64">
              <w:rPr>
                <w:sz w:val="20"/>
                <w:szCs w:val="20"/>
                <w:lang w:val="en-GB"/>
              </w:rPr>
              <w:t xml:space="preserve"> 4.8</w:t>
            </w:r>
          </w:p>
        </w:tc>
        <w:tc>
          <w:tcPr>
            <w:tcW w:w="1559" w:type="dxa"/>
            <w:tcBorders>
              <w:top w:val="nil"/>
              <w:left w:val="nil"/>
              <w:bottom w:val="nil"/>
              <w:right w:val="nil"/>
            </w:tcBorders>
          </w:tcPr>
          <w:p w14:paraId="70BFBC6C" w14:textId="2B188EC3"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32.6 </w:t>
            </w:r>
            <w:r w:rsidRPr="00532D64">
              <w:rPr>
                <w:sz w:val="20"/>
                <w:szCs w:val="20"/>
                <w:lang w:val="en-GB"/>
              </w:rPr>
              <w:sym w:font="Symbol" w:char="F0B1"/>
            </w:r>
            <w:r w:rsidRPr="00532D64">
              <w:rPr>
                <w:sz w:val="20"/>
                <w:szCs w:val="20"/>
                <w:lang w:val="en-GB"/>
              </w:rPr>
              <w:t xml:space="preserve"> 3.8</w:t>
            </w:r>
          </w:p>
        </w:tc>
        <w:tc>
          <w:tcPr>
            <w:tcW w:w="2127" w:type="dxa"/>
            <w:tcBorders>
              <w:top w:val="nil"/>
              <w:left w:val="nil"/>
              <w:bottom w:val="nil"/>
              <w:right w:val="nil"/>
            </w:tcBorders>
          </w:tcPr>
          <w:p w14:paraId="06AC6B2E" w14:textId="579FDF80" w:rsidR="00D45312" w:rsidRPr="00532D64" w:rsidRDefault="00D45312" w:rsidP="0070361B">
            <w:pPr>
              <w:widowControl w:val="0"/>
              <w:spacing w:after="240" w:line="276" w:lineRule="auto"/>
              <w:outlineLvl w:val="0"/>
              <w:rPr>
                <w:sz w:val="20"/>
                <w:szCs w:val="20"/>
                <w:lang w:val="en-GB"/>
              </w:rPr>
            </w:pPr>
            <w:proofErr w:type="gramStart"/>
            <w:r w:rsidRPr="00532D64">
              <w:rPr>
                <w:i/>
                <w:sz w:val="20"/>
                <w:szCs w:val="20"/>
                <w:lang w:val="en-GB"/>
              </w:rPr>
              <w:t>t</w:t>
            </w:r>
            <w:r w:rsidR="00741738" w:rsidRPr="00614907">
              <w:rPr>
                <w:sz w:val="20"/>
                <w:szCs w:val="20"/>
                <w:lang w:val="en-GB"/>
              </w:rPr>
              <w:t>(</w:t>
            </w:r>
            <w:proofErr w:type="gramEnd"/>
            <w:r w:rsidR="00741738" w:rsidRPr="00614907">
              <w:rPr>
                <w:sz w:val="20"/>
                <w:szCs w:val="20"/>
                <w:lang w:val="en-GB"/>
              </w:rPr>
              <w:t>59)</w:t>
            </w:r>
            <w:r w:rsidRPr="00532D64">
              <w:rPr>
                <w:sz w:val="20"/>
                <w:szCs w:val="20"/>
                <w:lang w:val="en-GB"/>
              </w:rPr>
              <w:t xml:space="preserve"> = </w:t>
            </w:r>
            <w:r w:rsidR="001805A7" w:rsidRPr="00532D64">
              <w:rPr>
                <w:sz w:val="20"/>
                <w:szCs w:val="20"/>
                <w:lang w:val="en-GB"/>
              </w:rPr>
              <w:t>-</w:t>
            </w:r>
            <w:r w:rsidRPr="00532D64">
              <w:rPr>
                <w:sz w:val="20"/>
                <w:szCs w:val="20"/>
                <w:lang w:val="en-GB"/>
              </w:rPr>
              <w:t xml:space="preserve">1.82, </w:t>
            </w:r>
            <w:r w:rsidRPr="00532D64">
              <w:rPr>
                <w:i/>
                <w:sz w:val="20"/>
                <w:szCs w:val="20"/>
                <w:lang w:val="en-GB"/>
              </w:rPr>
              <w:t>p</w:t>
            </w:r>
            <w:r w:rsidRPr="00532D64">
              <w:rPr>
                <w:sz w:val="20"/>
                <w:szCs w:val="20"/>
                <w:lang w:val="en-GB"/>
              </w:rPr>
              <w:t xml:space="preserve"> = .07</w:t>
            </w:r>
            <w:r w:rsidR="009F2B78">
              <w:rPr>
                <w:sz w:val="20"/>
                <w:szCs w:val="20"/>
                <w:lang w:val="en-GB"/>
              </w:rPr>
              <w:t>4</w:t>
            </w:r>
          </w:p>
        </w:tc>
      </w:tr>
      <w:tr w:rsidR="00420FB7" w:rsidRPr="009C2428" w14:paraId="145BBA7B" w14:textId="77777777" w:rsidTr="009F2B78">
        <w:trPr>
          <w:trHeight w:val="567"/>
          <w:jc w:val="center"/>
        </w:trPr>
        <w:tc>
          <w:tcPr>
            <w:tcW w:w="4820" w:type="dxa"/>
            <w:tcBorders>
              <w:top w:val="nil"/>
              <w:left w:val="nil"/>
              <w:bottom w:val="nil"/>
              <w:right w:val="nil"/>
            </w:tcBorders>
          </w:tcPr>
          <w:p w14:paraId="39492548" w14:textId="77777777" w:rsidR="00D45312" w:rsidRPr="00532D64" w:rsidRDefault="00D45312" w:rsidP="0070361B">
            <w:pPr>
              <w:widowControl w:val="0"/>
              <w:spacing w:after="240" w:line="276" w:lineRule="auto"/>
              <w:outlineLvl w:val="0"/>
              <w:rPr>
                <w:sz w:val="20"/>
                <w:szCs w:val="20"/>
                <w:lang w:val="en-GB"/>
              </w:rPr>
            </w:pPr>
            <w:r w:rsidRPr="00532D64">
              <w:rPr>
                <w:sz w:val="20"/>
                <w:szCs w:val="20"/>
                <w:lang w:val="en-GB"/>
              </w:rPr>
              <w:t>UPPS total</w:t>
            </w:r>
          </w:p>
        </w:tc>
        <w:tc>
          <w:tcPr>
            <w:tcW w:w="1559" w:type="dxa"/>
            <w:tcBorders>
              <w:top w:val="nil"/>
              <w:left w:val="nil"/>
              <w:bottom w:val="nil"/>
              <w:right w:val="nil"/>
            </w:tcBorders>
          </w:tcPr>
          <w:p w14:paraId="4627FC92" w14:textId="342C58F3"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124.7 </w:t>
            </w:r>
            <w:r w:rsidRPr="00532D64">
              <w:rPr>
                <w:sz w:val="20"/>
                <w:szCs w:val="20"/>
                <w:lang w:val="en-GB"/>
              </w:rPr>
              <w:sym w:font="Symbol" w:char="F0B1"/>
            </w:r>
            <w:r w:rsidRPr="00532D64">
              <w:rPr>
                <w:sz w:val="20"/>
                <w:szCs w:val="20"/>
                <w:lang w:val="en-GB"/>
              </w:rPr>
              <w:t xml:space="preserve"> 13.2</w:t>
            </w:r>
          </w:p>
        </w:tc>
        <w:tc>
          <w:tcPr>
            <w:tcW w:w="1559" w:type="dxa"/>
            <w:tcBorders>
              <w:top w:val="nil"/>
              <w:left w:val="nil"/>
              <w:bottom w:val="nil"/>
              <w:right w:val="nil"/>
            </w:tcBorders>
          </w:tcPr>
          <w:p w14:paraId="07113679" w14:textId="245D2F88"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127.5 </w:t>
            </w:r>
            <w:r w:rsidRPr="00532D64">
              <w:rPr>
                <w:sz w:val="20"/>
                <w:szCs w:val="20"/>
                <w:lang w:val="en-GB"/>
              </w:rPr>
              <w:sym w:font="Symbol" w:char="F0B1"/>
            </w:r>
            <w:r w:rsidRPr="00532D64">
              <w:rPr>
                <w:sz w:val="20"/>
                <w:szCs w:val="20"/>
                <w:lang w:val="en-GB"/>
              </w:rPr>
              <w:t xml:space="preserve"> 11.1</w:t>
            </w:r>
          </w:p>
        </w:tc>
        <w:tc>
          <w:tcPr>
            <w:tcW w:w="2127" w:type="dxa"/>
            <w:tcBorders>
              <w:top w:val="nil"/>
              <w:left w:val="nil"/>
              <w:bottom w:val="nil"/>
              <w:right w:val="nil"/>
            </w:tcBorders>
          </w:tcPr>
          <w:p w14:paraId="3A6373BC" w14:textId="3075A7D6" w:rsidR="00D45312" w:rsidRPr="00532D64" w:rsidRDefault="00D45312" w:rsidP="0070361B">
            <w:pPr>
              <w:widowControl w:val="0"/>
              <w:spacing w:after="240" w:line="276" w:lineRule="auto"/>
              <w:outlineLvl w:val="0"/>
              <w:rPr>
                <w:sz w:val="20"/>
                <w:szCs w:val="20"/>
                <w:lang w:val="en-GB"/>
              </w:rPr>
            </w:pPr>
            <w:proofErr w:type="gramStart"/>
            <w:r w:rsidRPr="00532D64">
              <w:rPr>
                <w:i/>
                <w:sz w:val="20"/>
                <w:szCs w:val="20"/>
                <w:lang w:val="en-GB"/>
              </w:rPr>
              <w:t>t</w:t>
            </w:r>
            <w:r w:rsidR="00741738" w:rsidRPr="00614907">
              <w:rPr>
                <w:sz w:val="20"/>
                <w:szCs w:val="20"/>
                <w:lang w:val="en-GB"/>
              </w:rPr>
              <w:t>(</w:t>
            </w:r>
            <w:proofErr w:type="gramEnd"/>
            <w:r w:rsidR="00741738" w:rsidRPr="00614907">
              <w:rPr>
                <w:sz w:val="20"/>
                <w:szCs w:val="20"/>
                <w:lang w:val="en-GB"/>
              </w:rPr>
              <w:t>59)</w:t>
            </w:r>
            <w:r w:rsidRPr="00614907">
              <w:rPr>
                <w:sz w:val="20"/>
                <w:szCs w:val="20"/>
                <w:lang w:val="en-GB"/>
              </w:rPr>
              <w:t xml:space="preserve"> </w:t>
            </w:r>
            <w:r w:rsidRPr="00532D64">
              <w:rPr>
                <w:sz w:val="20"/>
                <w:szCs w:val="20"/>
                <w:lang w:val="en-GB"/>
              </w:rPr>
              <w:t xml:space="preserve">= </w:t>
            </w:r>
            <w:r w:rsidR="001805A7" w:rsidRPr="00532D64">
              <w:rPr>
                <w:sz w:val="20"/>
                <w:szCs w:val="20"/>
                <w:lang w:val="en-GB"/>
              </w:rPr>
              <w:t>-</w:t>
            </w:r>
            <w:r w:rsidRPr="00532D64">
              <w:rPr>
                <w:sz w:val="20"/>
                <w:szCs w:val="20"/>
                <w:lang w:val="en-GB"/>
              </w:rPr>
              <w:t xml:space="preserve">.92, </w:t>
            </w:r>
            <w:r w:rsidRPr="00532D64">
              <w:rPr>
                <w:i/>
                <w:sz w:val="20"/>
                <w:szCs w:val="20"/>
                <w:lang w:val="en-GB"/>
              </w:rPr>
              <w:t>p</w:t>
            </w:r>
            <w:r w:rsidRPr="00532D64">
              <w:rPr>
                <w:sz w:val="20"/>
                <w:szCs w:val="20"/>
                <w:lang w:val="en-GB"/>
              </w:rPr>
              <w:t xml:space="preserve"> = .36</w:t>
            </w:r>
          </w:p>
        </w:tc>
      </w:tr>
      <w:tr w:rsidR="00420FB7" w:rsidRPr="009C2428" w14:paraId="06517EDB" w14:textId="77777777" w:rsidTr="009F2B78">
        <w:trPr>
          <w:trHeight w:val="567"/>
          <w:jc w:val="center"/>
        </w:trPr>
        <w:tc>
          <w:tcPr>
            <w:tcW w:w="4820" w:type="dxa"/>
            <w:tcBorders>
              <w:top w:val="nil"/>
              <w:left w:val="nil"/>
              <w:bottom w:val="nil"/>
              <w:right w:val="nil"/>
            </w:tcBorders>
          </w:tcPr>
          <w:p w14:paraId="1E0DC997" w14:textId="77777777" w:rsidR="00D45312" w:rsidRPr="00532D64" w:rsidRDefault="00D45312" w:rsidP="0070361B">
            <w:pPr>
              <w:widowControl w:val="0"/>
              <w:spacing w:after="240" w:line="276" w:lineRule="auto"/>
              <w:outlineLvl w:val="0"/>
              <w:rPr>
                <w:sz w:val="20"/>
                <w:szCs w:val="20"/>
                <w:lang w:val="en-GB"/>
              </w:rPr>
            </w:pPr>
            <w:r w:rsidRPr="00532D64">
              <w:rPr>
                <w:sz w:val="20"/>
                <w:szCs w:val="20"/>
                <w:lang w:val="en-GB"/>
              </w:rPr>
              <w:t>BDI</w:t>
            </w:r>
          </w:p>
        </w:tc>
        <w:tc>
          <w:tcPr>
            <w:tcW w:w="1559" w:type="dxa"/>
            <w:tcBorders>
              <w:top w:val="nil"/>
              <w:left w:val="nil"/>
              <w:bottom w:val="nil"/>
              <w:right w:val="nil"/>
            </w:tcBorders>
          </w:tcPr>
          <w:p w14:paraId="11FB7595" w14:textId="02E0F522"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6.1 </w:t>
            </w:r>
            <w:r w:rsidRPr="00532D64">
              <w:rPr>
                <w:sz w:val="20"/>
                <w:szCs w:val="20"/>
                <w:lang w:val="en-GB"/>
              </w:rPr>
              <w:sym w:font="Symbol" w:char="F0B1"/>
            </w:r>
            <w:r w:rsidRPr="00532D64">
              <w:rPr>
                <w:sz w:val="20"/>
                <w:szCs w:val="20"/>
                <w:lang w:val="en-GB"/>
              </w:rPr>
              <w:t xml:space="preserve"> 6.1</w:t>
            </w:r>
          </w:p>
        </w:tc>
        <w:tc>
          <w:tcPr>
            <w:tcW w:w="1559" w:type="dxa"/>
            <w:tcBorders>
              <w:top w:val="nil"/>
              <w:left w:val="nil"/>
              <w:bottom w:val="nil"/>
              <w:right w:val="nil"/>
            </w:tcBorders>
          </w:tcPr>
          <w:p w14:paraId="76DA92CB" w14:textId="0B28B959"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4.9 </w:t>
            </w:r>
            <w:r w:rsidRPr="00532D64">
              <w:rPr>
                <w:sz w:val="20"/>
                <w:szCs w:val="20"/>
                <w:lang w:val="en-GB"/>
              </w:rPr>
              <w:sym w:font="Symbol" w:char="F0B1"/>
            </w:r>
            <w:r w:rsidRPr="00532D64">
              <w:rPr>
                <w:sz w:val="20"/>
                <w:szCs w:val="20"/>
                <w:lang w:val="en-GB"/>
              </w:rPr>
              <w:t xml:space="preserve"> 4.5</w:t>
            </w:r>
          </w:p>
        </w:tc>
        <w:tc>
          <w:tcPr>
            <w:tcW w:w="2127" w:type="dxa"/>
            <w:tcBorders>
              <w:top w:val="nil"/>
              <w:left w:val="nil"/>
              <w:bottom w:val="nil"/>
              <w:right w:val="nil"/>
            </w:tcBorders>
          </w:tcPr>
          <w:p w14:paraId="3A3E6265" w14:textId="2CB48E0B" w:rsidR="00D45312" w:rsidRPr="00532D64" w:rsidRDefault="00D45312" w:rsidP="0070361B">
            <w:pPr>
              <w:widowControl w:val="0"/>
              <w:spacing w:after="240" w:line="276" w:lineRule="auto"/>
              <w:outlineLvl w:val="0"/>
              <w:rPr>
                <w:sz w:val="20"/>
                <w:szCs w:val="20"/>
                <w:lang w:val="en-GB"/>
              </w:rPr>
            </w:pPr>
            <w:proofErr w:type="gramStart"/>
            <w:r w:rsidRPr="00532D64">
              <w:rPr>
                <w:i/>
                <w:sz w:val="20"/>
                <w:szCs w:val="20"/>
                <w:lang w:val="en-GB"/>
              </w:rPr>
              <w:t>t</w:t>
            </w:r>
            <w:r w:rsidR="00741738" w:rsidRPr="00614907">
              <w:rPr>
                <w:sz w:val="20"/>
                <w:szCs w:val="20"/>
                <w:lang w:val="en-GB"/>
              </w:rPr>
              <w:t>(</w:t>
            </w:r>
            <w:proofErr w:type="gramEnd"/>
            <w:r w:rsidR="00741738" w:rsidRPr="00614907">
              <w:rPr>
                <w:sz w:val="20"/>
                <w:szCs w:val="20"/>
                <w:lang w:val="en-GB"/>
              </w:rPr>
              <w:t>59)</w:t>
            </w:r>
            <w:r w:rsidR="001805A7" w:rsidRPr="00532D64">
              <w:rPr>
                <w:sz w:val="20"/>
                <w:szCs w:val="20"/>
                <w:lang w:val="en-GB"/>
              </w:rPr>
              <w:t xml:space="preserve"> = </w:t>
            </w:r>
            <w:r w:rsidRPr="00532D64">
              <w:rPr>
                <w:sz w:val="20"/>
                <w:szCs w:val="20"/>
                <w:lang w:val="en-GB"/>
              </w:rPr>
              <w:t xml:space="preserve">.87, </w:t>
            </w:r>
            <w:r w:rsidRPr="00532D64">
              <w:rPr>
                <w:i/>
                <w:sz w:val="20"/>
                <w:szCs w:val="20"/>
                <w:lang w:val="en-GB"/>
              </w:rPr>
              <w:t>p</w:t>
            </w:r>
            <w:r w:rsidRPr="00532D64">
              <w:rPr>
                <w:sz w:val="20"/>
                <w:szCs w:val="20"/>
                <w:lang w:val="en-GB"/>
              </w:rPr>
              <w:t xml:space="preserve"> = .39</w:t>
            </w:r>
          </w:p>
        </w:tc>
      </w:tr>
      <w:tr w:rsidR="00420FB7" w:rsidRPr="009C2428" w14:paraId="09EC045F" w14:textId="77777777" w:rsidTr="009F2B78">
        <w:trPr>
          <w:trHeight w:val="567"/>
          <w:jc w:val="center"/>
        </w:trPr>
        <w:tc>
          <w:tcPr>
            <w:tcW w:w="4820" w:type="dxa"/>
            <w:tcBorders>
              <w:top w:val="nil"/>
              <w:left w:val="nil"/>
              <w:bottom w:val="nil"/>
              <w:right w:val="nil"/>
            </w:tcBorders>
          </w:tcPr>
          <w:p w14:paraId="7F7C59F1" w14:textId="77777777" w:rsidR="00D45312" w:rsidRPr="00532D64" w:rsidRDefault="00D45312" w:rsidP="0070361B">
            <w:pPr>
              <w:widowControl w:val="0"/>
              <w:spacing w:after="240" w:line="276" w:lineRule="auto"/>
              <w:outlineLvl w:val="0"/>
              <w:rPr>
                <w:sz w:val="20"/>
                <w:szCs w:val="20"/>
                <w:lang w:val="en-GB"/>
              </w:rPr>
            </w:pPr>
            <w:r w:rsidRPr="00532D64">
              <w:rPr>
                <w:sz w:val="20"/>
                <w:szCs w:val="20"/>
                <w:lang w:val="en-GB"/>
              </w:rPr>
              <w:t>STAI</w:t>
            </w:r>
          </w:p>
        </w:tc>
        <w:tc>
          <w:tcPr>
            <w:tcW w:w="1559" w:type="dxa"/>
            <w:tcBorders>
              <w:top w:val="nil"/>
              <w:left w:val="nil"/>
              <w:bottom w:val="nil"/>
              <w:right w:val="nil"/>
            </w:tcBorders>
          </w:tcPr>
          <w:p w14:paraId="60937034" w14:textId="3F1F9609"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37.6 </w:t>
            </w:r>
            <w:r w:rsidRPr="00532D64">
              <w:rPr>
                <w:sz w:val="20"/>
                <w:szCs w:val="20"/>
                <w:lang w:val="en-GB"/>
              </w:rPr>
              <w:sym w:font="Symbol" w:char="F0B1"/>
            </w:r>
            <w:r w:rsidRPr="00532D64">
              <w:rPr>
                <w:sz w:val="20"/>
                <w:szCs w:val="20"/>
                <w:lang w:val="en-GB"/>
              </w:rPr>
              <w:t xml:space="preserve"> 8.5</w:t>
            </w:r>
          </w:p>
        </w:tc>
        <w:tc>
          <w:tcPr>
            <w:tcW w:w="1559" w:type="dxa"/>
            <w:tcBorders>
              <w:top w:val="nil"/>
              <w:left w:val="nil"/>
              <w:bottom w:val="nil"/>
              <w:right w:val="nil"/>
            </w:tcBorders>
          </w:tcPr>
          <w:p w14:paraId="13446C43" w14:textId="39CBA665" w:rsidR="00D45312" w:rsidRPr="00532D64" w:rsidRDefault="00567EDF" w:rsidP="0070361B">
            <w:pPr>
              <w:widowControl w:val="0"/>
              <w:spacing w:after="240" w:line="276" w:lineRule="auto"/>
              <w:outlineLvl w:val="0"/>
              <w:rPr>
                <w:sz w:val="20"/>
                <w:szCs w:val="20"/>
                <w:lang w:val="en-GB"/>
              </w:rPr>
            </w:pPr>
            <w:r w:rsidRPr="00532D64">
              <w:rPr>
                <w:sz w:val="20"/>
                <w:szCs w:val="20"/>
                <w:lang w:val="en-GB"/>
              </w:rPr>
              <w:t xml:space="preserve">35.8 </w:t>
            </w:r>
            <w:r w:rsidRPr="00532D64">
              <w:rPr>
                <w:sz w:val="20"/>
                <w:szCs w:val="20"/>
                <w:lang w:val="en-GB"/>
              </w:rPr>
              <w:sym w:font="Symbol" w:char="F0B1"/>
            </w:r>
            <w:r w:rsidRPr="00532D64">
              <w:rPr>
                <w:sz w:val="20"/>
                <w:szCs w:val="20"/>
                <w:lang w:val="en-GB"/>
              </w:rPr>
              <w:t xml:space="preserve"> 6.9</w:t>
            </w:r>
          </w:p>
        </w:tc>
        <w:tc>
          <w:tcPr>
            <w:tcW w:w="2127" w:type="dxa"/>
            <w:tcBorders>
              <w:top w:val="nil"/>
              <w:left w:val="nil"/>
              <w:bottom w:val="nil"/>
              <w:right w:val="nil"/>
            </w:tcBorders>
          </w:tcPr>
          <w:p w14:paraId="42F9F2FF" w14:textId="25B9FE0C" w:rsidR="00D45312" w:rsidRPr="00532D64" w:rsidRDefault="00D45312" w:rsidP="0070361B">
            <w:pPr>
              <w:widowControl w:val="0"/>
              <w:spacing w:after="240" w:line="276" w:lineRule="auto"/>
              <w:outlineLvl w:val="0"/>
              <w:rPr>
                <w:sz w:val="20"/>
                <w:szCs w:val="20"/>
                <w:lang w:val="en-GB"/>
              </w:rPr>
            </w:pPr>
            <w:proofErr w:type="gramStart"/>
            <w:r w:rsidRPr="00532D64">
              <w:rPr>
                <w:i/>
                <w:sz w:val="20"/>
                <w:szCs w:val="20"/>
                <w:lang w:val="en-GB"/>
              </w:rPr>
              <w:t>t</w:t>
            </w:r>
            <w:r w:rsidR="00741738" w:rsidRPr="00614907">
              <w:rPr>
                <w:sz w:val="20"/>
                <w:szCs w:val="20"/>
                <w:lang w:val="en-GB"/>
              </w:rPr>
              <w:t>(</w:t>
            </w:r>
            <w:proofErr w:type="gramEnd"/>
            <w:r w:rsidR="00741738" w:rsidRPr="00614907">
              <w:rPr>
                <w:sz w:val="20"/>
                <w:szCs w:val="20"/>
                <w:lang w:val="en-GB"/>
              </w:rPr>
              <w:t>59)</w:t>
            </w:r>
            <w:r w:rsidR="001805A7" w:rsidRPr="00532D64">
              <w:rPr>
                <w:sz w:val="20"/>
                <w:szCs w:val="20"/>
                <w:lang w:val="en-GB"/>
              </w:rPr>
              <w:t xml:space="preserve"> = </w:t>
            </w:r>
            <w:r w:rsidRPr="00532D64">
              <w:rPr>
                <w:sz w:val="20"/>
                <w:szCs w:val="20"/>
                <w:lang w:val="en-GB"/>
              </w:rPr>
              <w:t xml:space="preserve">.91, </w:t>
            </w:r>
            <w:r w:rsidRPr="00532D64">
              <w:rPr>
                <w:i/>
                <w:sz w:val="20"/>
                <w:szCs w:val="20"/>
                <w:lang w:val="en-GB"/>
              </w:rPr>
              <w:t>p</w:t>
            </w:r>
            <w:r w:rsidRPr="00532D64">
              <w:rPr>
                <w:sz w:val="20"/>
                <w:szCs w:val="20"/>
                <w:lang w:val="en-GB"/>
              </w:rPr>
              <w:t xml:space="preserve"> = .37</w:t>
            </w:r>
          </w:p>
        </w:tc>
      </w:tr>
    </w:tbl>
    <w:p w14:paraId="771CFA4F" w14:textId="47182246" w:rsidR="000917C5" w:rsidRDefault="000917C5" w:rsidP="00B662EE">
      <w:pPr>
        <w:spacing w:line="480" w:lineRule="auto"/>
        <w:rPr>
          <w:b/>
          <w:lang w:val="en-GB"/>
        </w:rPr>
      </w:pPr>
    </w:p>
    <w:p w14:paraId="654E0B83" w14:textId="0BD12D93" w:rsidR="00F537B1" w:rsidRDefault="000917C5" w:rsidP="00B200A2">
      <w:pPr>
        <w:pBdr>
          <w:top w:val="single" w:sz="4" w:space="1" w:color="auto"/>
        </w:pBdr>
        <w:spacing w:line="480" w:lineRule="auto"/>
        <w:jc w:val="both"/>
        <w:rPr>
          <w:lang w:val="en-GB"/>
        </w:rPr>
      </w:pPr>
      <w:r>
        <w:rPr>
          <w:b/>
          <w:lang w:val="en-GB"/>
        </w:rPr>
        <w:t xml:space="preserve">Table 1. Sample characteristics. </w:t>
      </w:r>
      <w:r w:rsidRPr="003751C3">
        <w:rPr>
          <w:lang w:val="en-GB"/>
        </w:rPr>
        <w:t>Data are reported as</w:t>
      </w:r>
      <w:r>
        <w:rPr>
          <w:b/>
          <w:lang w:val="en-GB"/>
        </w:rPr>
        <w:t xml:space="preserve"> </w:t>
      </w:r>
      <w:r>
        <w:rPr>
          <w:lang w:val="en-GB"/>
        </w:rPr>
        <w:t>group</w:t>
      </w:r>
      <w:r w:rsidRPr="002628DC">
        <w:rPr>
          <w:lang w:val="en-GB"/>
        </w:rPr>
        <w:t xml:space="preserve"> means </w:t>
      </w:r>
      <w:r>
        <w:rPr>
          <w:lang w:val="en-GB"/>
        </w:rPr>
        <w:t>with</w:t>
      </w:r>
      <w:r w:rsidRPr="002628DC">
        <w:rPr>
          <w:lang w:val="en-GB"/>
        </w:rPr>
        <w:t xml:space="preserve"> standard deviations</w:t>
      </w:r>
      <w:r w:rsidR="00F537B1">
        <w:rPr>
          <w:lang w:val="en-GB"/>
        </w:rPr>
        <w:t>,</w:t>
      </w:r>
      <w:r>
        <w:rPr>
          <w:lang w:val="en-GB"/>
        </w:rPr>
        <w:t xml:space="preserve"> unless indicated</w:t>
      </w:r>
      <w:r w:rsidR="00F537B1">
        <w:rPr>
          <w:lang w:val="en-GB"/>
        </w:rPr>
        <w:t xml:space="preserve"> otherwise</w:t>
      </w:r>
      <w:r>
        <w:rPr>
          <w:lang w:val="en-GB"/>
        </w:rPr>
        <w:t>.</w:t>
      </w:r>
      <w:r w:rsidR="00F537B1">
        <w:rPr>
          <w:lang w:val="en-GB"/>
        </w:rPr>
        <w:br w:type="page"/>
      </w:r>
    </w:p>
    <w:p w14:paraId="29543B6B" w14:textId="77777777" w:rsidR="00F537B1" w:rsidRPr="00F537B1" w:rsidRDefault="00F537B1" w:rsidP="00F537B1">
      <w:pPr>
        <w:pBdr>
          <w:top w:val="single" w:sz="4" w:space="1" w:color="auto"/>
        </w:pBdr>
        <w:spacing w:line="480" w:lineRule="auto"/>
        <w:rPr>
          <w:lang w:val="en-GB"/>
        </w:rPr>
      </w:pPr>
    </w:p>
    <w:tbl>
      <w:tblPr>
        <w:tblStyle w:val="Tabellenraster"/>
        <w:tblW w:w="0" w:type="auto"/>
        <w:jc w:val="center"/>
        <w:tblLook w:val="04A0" w:firstRow="1" w:lastRow="0" w:firstColumn="1" w:lastColumn="0" w:noHBand="0" w:noVBand="1"/>
      </w:tblPr>
      <w:tblGrid>
        <w:gridCol w:w="1566"/>
        <w:gridCol w:w="1212"/>
        <w:gridCol w:w="1505"/>
      </w:tblGrid>
      <w:tr w:rsidR="007C3778" w14:paraId="1E6517BA" w14:textId="77777777" w:rsidTr="00741A58">
        <w:trPr>
          <w:jc w:val="center"/>
        </w:trPr>
        <w:tc>
          <w:tcPr>
            <w:tcW w:w="0" w:type="auto"/>
            <w:tcBorders>
              <w:bottom w:val="single" w:sz="4" w:space="0" w:color="auto"/>
            </w:tcBorders>
          </w:tcPr>
          <w:p w14:paraId="74606EC0" w14:textId="77777777" w:rsidR="007C3778" w:rsidRPr="00872F2A" w:rsidRDefault="007C3778" w:rsidP="0070361B">
            <w:pPr>
              <w:spacing w:line="276" w:lineRule="auto"/>
              <w:rPr>
                <w:lang w:val="en-US"/>
              </w:rPr>
            </w:pPr>
          </w:p>
        </w:tc>
        <w:tc>
          <w:tcPr>
            <w:tcW w:w="0" w:type="auto"/>
            <w:tcBorders>
              <w:bottom w:val="single" w:sz="4" w:space="0" w:color="auto"/>
            </w:tcBorders>
          </w:tcPr>
          <w:p w14:paraId="3285B0B7" w14:textId="77777777" w:rsidR="007C3778" w:rsidRPr="00230F60" w:rsidRDefault="007C3778" w:rsidP="0070361B">
            <w:pPr>
              <w:spacing w:line="276" w:lineRule="auto"/>
              <w:rPr>
                <w:sz w:val="22"/>
                <w:szCs w:val="22"/>
                <w:lang w:val="en-US"/>
              </w:rPr>
            </w:pPr>
            <w:r w:rsidRPr="00230F60">
              <w:rPr>
                <w:sz w:val="22"/>
                <w:szCs w:val="22"/>
                <w:lang w:val="en-US"/>
              </w:rPr>
              <w:t>Prior Mean</w:t>
            </w:r>
          </w:p>
        </w:tc>
        <w:tc>
          <w:tcPr>
            <w:tcW w:w="0" w:type="auto"/>
            <w:tcBorders>
              <w:bottom w:val="single" w:sz="4" w:space="0" w:color="auto"/>
            </w:tcBorders>
          </w:tcPr>
          <w:p w14:paraId="4DD924C9" w14:textId="77777777" w:rsidR="007C3778" w:rsidRPr="00230F60" w:rsidRDefault="007C3778" w:rsidP="0070361B">
            <w:pPr>
              <w:spacing w:line="276" w:lineRule="auto"/>
              <w:rPr>
                <w:sz w:val="22"/>
                <w:szCs w:val="22"/>
                <w:lang w:val="en-US"/>
              </w:rPr>
            </w:pPr>
            <w:r w:rsidRPr="00230F60">
              <w:rPr>
                <w:sz w:val="22"/>
                <w:szCs w:val="22"/>
                <w:lang w:val="en-US"/>
              </w:rPr>
              <w:t>Prior Variance</w:t>
            </w:r>
          </w:p>
        </w:tc>
      </w:tr>
      <w:tr w:rsidR="007C3778" w14:paraId="039A4ED1" w14:textId="77777777" w:rsidTr="00741A58">
        <w:trPr>
          <w:jc w:val="center"/>
        </w:trPr>
        <w:tc>
          <w:tcPr>
            <w:tcW w:w="0" w:type="auto"/>
            <w:tcBorders>
              <w:bottom w:val="single" w:sz="4" w:space="0" w:color="auto"/>
              <w:right w:val="nil"/>
            </w:tcBorders>
            <w:vAlign w:val="center"/>
          </w:tcPr>
          <w:p w14:paraId="274BF2D8" w14:textId="77777777" w:rsidR="007C3778" w:rsidRPr="00230F60" w:rsidRDefault="007C3778" w:rsidP="0070361B">
            <w:pPr>
              <w:spacing w:line="276" w:lineRule="auto"/>
              <w:rPr>
                <w:i/>
                <w:sz w:val="20"/>
                <w:szCs w:val="20"/>
                <w:lang w:val="en-US"/>
              </w:rPr>
            </w:pPr>
            <w:r w:rsidRPr="00230F60">
              <w:rPr>
                <w:i/>
                <w:sz w:val="20"/>
                <w:szCs w:val="20"/>
                <w:lang w:val="en-US"/>
              </w:rPr>
              <w:t xml:space="preserve">Learning models </w:t>
            </w:r>
          </w:p>
        </w:tc>
        <w:tc>
          <w:tcPr>
            <w:tcW w:w="0" w:type="auto"/>
            <w:tcBorders>
              <w:left w:val="nil"/>
              <w:bottom w:val="single" w:sz="4" w:space="0" w:color="auto"/>
              <w:right w:val="nil"/>
            </w:tcBorders>
          </w:tcPr>
          <w:p w14:paraId="27B00BC2" w14:textId="77777777" w:rsidR="007C3778" w:rsidRPr="00230F60" w:rsidRDefault="007C3778" w:rsidP="0070361B">
            <w:pPr>
              <w:spacing w:line="276" w:lineRule="auto"/>
              <w:rPr>
                <w:sz w:val="20"/>
                <w:szCs w:val="20"/>
                <w:lang w:val="en-US"/>
              </w:rPr>
            </w:pPr>
          </w:p>
        </w:tc>
        <w:tc>
          <w:tcPr>
            <w:tcW w:w="0" w:type="auto"/>
            <w:tcBorders>
              <w:left w:val="nil"/>
              <w:bottom w:val="single" w:sz="4" w:space="0" w:color="auto"/>
            </w:tcBorders>
          </w:tcPr>
          <w:p w14:paraId="27BFC94D" w14:textId="77777777" w:rsidR="007C3778" w:rsidRPr="00230F60" w:rsidRDefault="007C3778" w:rsidP="0070361B">
            <w:pPr>
              <w:spacing w:line="276" w:lineRule="auto"/>
              <w:rPr>
                <w:sz w:val="20"/>
                <w:szCs w:val="20"/>
                <w:lang w:val="en-US"/>
              </w:rPr>
            </w:pPr>
          </w:p>
        </w:tc>
      </w:tr>
      <w:tr w:rsidR="007C3778" w14:paraId="1B9BA1C4" w14:textId="77777777" w:rsidTr="00741A58">
        <w:trPr>
          <w:jc w:val="center"/>
        </w:trPr>
        <w:tc>
          <w:tcPr>
            <w:tcW w:w="0" w:type="auto"/>
          </w:tcPr>
          <w:p w14:paraId="030DECE8" w14:textId="77777777" w:rsidR="007C3778" w:rsidRPr="00230F60" w:rsidRDefault="007C3778" w:rsidP="0070361B">
            <w:pPr>
              <w:spacing w:line="276" w:lineRule="auto"/>
              <w:rPr>
                <w:sz w:val="20"/>
                <w:szCs w:val="20"/>
                <w:lang w:val="en-US"/>
              </w:rPr>
            </w:pPr>
            <w:r w:rsidRPr="00A86E6B">
              <w:rPr>
                <w:sz w:val="20"/>
                <w:szCs w:val="20"/>
                <w:lang w:val="en-US"/>
              </w:rPr>
              <w:sym w:font="Symbol" w:char="F061"/>
            </w:r>
            <w:r w:rsidRPr="00230F60">
              <w:rPr>
                <w:i/>
                <w:sz w:val="20"/>
                <w:szCs w:val="20"/>
                <w:lang w:val="en-US"/>
              </w:rPr>
              <w:t xml:space="preserve"> </w:t>
            </w:r>
            <w:r w:rsidRPr="00230F60">
              <w:rPr>
                <w:sz w:val="20"/>
                <w:szCs w:val="20"/>
                <w:lang w:val="en-US"/>
              </w:rPr>
              <w:t>(1</w:t>
            </w:r>
            <w:r w:rsidRPr="00A86E6B">
              <w:rPr>
                <w:sz w:val="20"/>
                <w:szCs w:val="20"/>
                <w:lang w:val="en-US"/>
              </w:rPr>
              <w:sym w:font="Symbol" w:char="F061"/>
            </w:r>
            <w:r w:rsidRPr="00230F60">
              <w:rPr>
                <w:sz w:val="20"/>
                <w:szCs w:val="20"/>
                <w:lang w:val="en-US"/>
              </w:rPr>
              <w:t>)</w:t>
            </w:r>
          </w:p>
        </w:tc>
        <w:tc>
          <w:tcPr>
            <w:tcW w:w="0" w:type="auto"/>
          </w:tcPr>
          <w:p w14:paraId="484638DA" w14:textId="77777777" w:rsidR="007C3778" w:rsidRPr="00230F60" w:rsidRDefault="007C3778" w:rsidP="0070361B">
            <w:pPr>
              <w:spacing w:line="276" w:lineRule="auto"/>
              <w:rPr>
                <w:sz w:val="20"/>
                <w:szCs w:val="20"/>
                <w:lang w:val="en-US"/>
              </w:rPr>
            </w:pPr>
            <w:r w:rsidRPr="00230F60">
              <w:rPr>
                <w:sz w:val="20"/>
                <w:szCs w:val="20"/>
                <w:lang w:val="en-US"/>
              </w:rPr>
              <w:t>.5</w:t>
            </w:r>
          </w:p>
        </w:tc>
        <w:tc>
          <w:tcPr>
            <w:tcW w:w="0" w:type="auto"/>
          </w:tcPr>
          <w:p w14:paraId="48FFE25B" w14:textId="77777777" w:rsidR="007C3778" w:rsidRPr="00230F60" w:rsidRDefault="007C3778" w:rsidP="0070361B">
            <w:pPr>
              <w:spacing w:line="276" w:lineRule="auto"/>
              <w:rPr>
                <w:sz w:val="20"/>
                <w:szCs w:val="20"/>
                <w:lang w:val="en-US"/>
              </w:rPr>
            </w:pPr>
            <w:r w:rsidRPr="00230F60">
              <w:rPr>
                <w:sz w:val="20"/>
                <w:szCs w:val="20"/>
                <w:lang w:val="en-US"/>
              </w:rPr>
              <w:t>1</w:t>
            </w:r>
          </w:p>
        </w:tc>
      </w:tr>
      <w:tr w:rsidR="007C3778" w14:paraId="64EB070C" w14:textId="77777777" w:rsidTr="00741A58">
        <w:trPr>
          <w:jc w:val="center"/>
        </w:trPr>
        <w:tc>
          <w:tcPr>
            <w:tcW w:w="0" w:type="auto"/>
          </w:tcPr>
          <w:p w14:paraId="3C99947A" w14:textId="77777777" w:rsidR="007C3778" w:rsidRPr="00230F60" w:rsidRDefault="007C3778" w:rsidP="0070361B">
            <w:pPr>
              <w:spacing w:line="276" w:lineRule="auto"/>
              <w:rPr>
                <w:sz w:val="20"/>
                <w:szCs w:val="20"/>
                <w:lang w:val="en-US"/>
              </w:rPr>
            </w:pPr>
            <w:r w:rsidRPr="00A86E6B">
              <w:rPr>
                <w:sz w:val="20"/>
                <w:szCs w:val="20"/>
                <w:lang w:val="en-US"/>
              </w:rPr>
              <w:sym w:font="Symbol" w:char="F061"/>
            </w:r>
            <w:r w:rsidRPr="00230F60">
              <w:rPr>
                <w:sz w:val="20"/>
                <w:szCs w:val="20"/>
                <w:vertAlign w:val="subscript"/>
                <w:lang w:val="en-US"/>
              </w:rPr>
              <w:t>rew</w:t>
            </w:r>
            <w:r w:rsidRPr="00230F60">
              <w:rPr>
                <w:sz w:val="20"/>
                <w:szCs w:val="20"/>
                <w:lang w:val="en-US"/>
              </w:rPr>
              <w:t xml:space="preserve"> (2</w:t>
            </w:r>
            <w:r w:rsidRPr="00A86E6B">
              <w:rPr>
                <w:sz w:val="20"/>
                <w:szCs w:val="20"/>
                <w:lang w:val="en-US"/>
              </w:rPr>
              <w:sym w:font="Symbol" w:char="F061"/>
            </w:r>
            <w:r w:rsidRPr="00230F60">
              <w:rPr>
                <w:sz w:val="20"/>
                <w:szCs w:val="20"/>
                <w:lang w:val="en-US"/>
              </w:rPr>
              <w:t>)</w:t>
            </w:r>
          </w:p>
        </w:tc>
        <w:tc>
          <w:tcPr>
            <w:tcW w:w="0" w:type="auto"/>
          </w:tcPr>
          <w:p w14:paraId="6AE1CF9B" w14:textId="77777777" w:rsidR="007C3778" w:rsidRPr="00230F60" w:rsidRDefault="007C3778" w:rsidP="0070361B">
            <w:pPr>
              <w:spacing w:line="276" w:lineRule="auto"/>
              <w:rPr>
                <w:sz w:val="20"/>
                <w:szCs w:val="20"/>
                <w:lang w:val="en-US"/>
              </w:rPr>
            </w:pPr>
            <w:r w:rsidRPr="00230F60">
              <w:rPr>
                <w:sz w:val="20"/>
                <w:szCs w:val="20"/>
                <w:lang w:val="en-US"/>
              </w:rPr>
              <w:t>.5</w:t>
            </w:r>
          </w:p>
        </w:tc>
        <w:tc>
          <w:tcPr>
            <w:tcW w:w="0" w:type="auto"/>
          </w:tcPr>
          <w:p w14:paraId="73E64B7E" w14:textId="77777777" w:rsidR="007C3778" w:rsidRPr="00230F60" w:rsidRDefault="007C3778" w:rsidP="0070361B">
            <w:pPr>
              <w:spacing w:line="276" w:lineRule="auto"/>
              <w:rPr>
                <w:sz w:val="20"/>
                <w:szCs w:val="20"/>
                <w:lang w:val="en-US"/>
              </w:rPr>
            </w:pPr>
            <w:r w:rsidRPr="00230F60">
              <w:rPr>
                <w:sz w:val="20"/>
                <w:szCs w:val="20"/>
                <w:lang w:val="en-US"/>
              </w:rPr>
              <w:t>1</w:t>
            </w:r>
          </w:p>
        </w:tc>
      </w:tr>
      <w:tr w:rsidR="007C3778" w14:paraId="38B80B55" w14:textId="77777777" w:rsidTr="00741A58">
        <w:trPr>
          <w:jc w:val="center"/>
        </w:trPr>
        <w:tc>
          <w:tcPr>
            <w:tcW w:w="0" w:type="auto"/>
          </w:tcPr>
          <w:p w14:paraId="277A5551" w14:textId="77777777" w:rsidR="007C3778" w:rsidRPr="00230F60" w:rsidRDefault="007C3778" w:rsidP="0070361B">
            <w:pPr>
              <w:spacing w:line="276" w:lineRule="auto"/>
              <w:rPr>
                <w:sz w:val="20"/>
                <w:szCs w:val="20"/>
                <w:lang w:val="en-US"/>
              </w:rPr>
            </w:pPr>
            <w:r w:rsidRPr="00A86E6B">
              <w:rPr>
                <w:sz w:val="20"/>
                <w:szCs w:val="20"/>
                <w:lang w:val="en-US"/>
              </w:rPr>
              <w:sym w:font="Symbol" w:char="F061"/>
            </w:r>
            <w:r w:rsidRPr="00230F60">
              <w:rPr>
                <w:sz w:val="20"/>
                <w:szCs w:val="20"/>
                <w:vertAlign w:val="subscript"/>
                <w:lang w:val="en-US"/>
              </w:rPr>
              <w:t>pun</w:t>
            </w:r>
            <w:r w:rsidRPr="00230F60">
              <w:rPr>
                <w:sz w:val="20"/>
                <w:szCs w:val="20"/>
                <w:lang w:val="en-US"/>
              </w:rPr>
              <w:t xml:space="preserve"> (2</w:t>
            </w:r>
            <w:r w:rsidRPr="00A86E6B">
              <w:rPr>
                <w:sz w:val="20"/>
                <w:szCs w:val="20"/>
                <w:lang w:val="en-US"/>
              </w:rPr>
              <w:sym w:font="Symbol" w:char="F061"/>
            </w:r>
            <w:r w:rsidRPr="00230F60">
              <w:rPr>
                <w:sz w:val="20"/>
                <w:szCs w:val="20"/>
                <w:lang w:val="en-US"/>
              </w:rPr>
              <w:t>)</w:t>
            </w:r>
          </w:p>
        </w:tc>
        <w:tc>
          <w:tcPr>
            <w:tcW w:w="0" w:type="auto"/>
          </w:tcPr>
          <w:p w14:paraId="1B27C4DE" w14:textId="77777777" w:rsidR="007C3778" w:rsidRPr="00230F60" w:rsidRDefault="007C3778" w:rsidP="0070361B">
            <w:pPr>
              <w:spacing w:line="276" w:lineRule="auto"/>
              <w:rPr>
                <w:sz w:val="20"/>
                <w:szCs w:val="20"/>
                <w:lang w:val="en-US"/>
              </w:rPr>
            </w:pPr>
            <w:r w:rsidRPr="00230F60">
              <w:rPr>
                <w:sz w:val="20"/>
                <w:szCs w:val="20"/>
                <w:lang w:val="en-US"/>
              </w:rPr>
              <w:t>.5</w:t>
            </w:r>
          </w:p>
        </w:tc>
        <w:tc>
          <w:tcPr>
            <w:tcW w:w="0" w:type="auto"/>
          </w:tcPr>
          <w:p w14:paraId="5FB83437" w14:textId="77777777" w:rsidR="007C3778" w:rsidRPr="00230F60" w:rsidRDefault="007C3778" w:rsidP="0070361B">
            <w:pPr>
              <w:spacing w:line="276" w:lineRule="auto"/>
              <w:rPr>
                <w:sz w:val="20"/>
                <w:szCs w:val="20"/>
                <w:lang w:val="en-US"/>
              </w:rPr>
            </w:pPr>
            <w:r w:rsidRPr="00230F60">
              <w:rPr>
                <w:sz w:val="20"/>
                <w:szCs w:val="20"/>
                <w:lang w:val="en-US"/>
              </w:rPr>
              <w:t>1</w:t>
            </w:r>
          </w:p>
        </w:tc>
      </w:tr>
      <w:tr w:rsidR="007C3778" w14:paraId="64288886" w14:textId="77777777" w:rsidTr="00741A58">
        <w:trPr>
          <w:jc w:val="center"/>
        </w:trPr>
        <w:tc>
          <w:tcPr>
            <w:tcW w:w="0" w:type="auto"/>
            <w:tcBorders>
              <w:bottom w:val="single" w:sz="4" w:space="0" w:color="auto"/>
            </w:tcBorders>
          </w:tcPr>
          <w:p w14:paraId="07977E32" w14:textId="77777777" w:rsidR="007C3778" w:rsidRPr="00230F60" w:rsidRDefault="007C3778" w:rsidP="0070361B">
            <w:pPr>
              <w:spacing w:line="276" w:lineRule="auto"/>
              <w:rPr>
                <w:sz w:val="20"/>
                <w:szCs w:val="20"/>
                <w:lang w:val="en-US"/>
              </w:rPr>
            </w:pPr>
            <w:r w:rsidRPr="00A86E6B">
              <w:rPr>
                <w:sz w:val="20"/>
                <w:szCs w:val="20"/>
                <w:lang w:val="en-US"/>
              </w:rPr>
              <w:sym w:font="Symbol" w:char="F06B"/>
            </w:r>
            <w:r w:rsidRPr="00230F60">
              <w:rPr>
                <w:i/>
                <w:sz w:val="20"/>
                <w:szCs w:val="20"/>
                <w:lang w:val="en-US"/>
              </w:rPr>
              <w:t xml:space="preserve"> </w:t>
            </w:r>
            <w:r w:rsidRPr="00230F60">
              <w:rPr>
                <w:sz w:val="20"/>
                <w:szCs w:val="20"/>
                <w:lang w:val="en-US"/>
              </w:rPr>
              <w:t>(iDU)</w:t>
            </w:r>
          </w:p>
        </w:tc>
        <w:tc>
          <w:tcPr>
            <w:tcW w:w="0" w:type="auto"/>
            <w:tcBorders>
              <w:bottom w:val="single" w:sz="4" w:space="0" w:color="auto"/>
            </w:tcBorders>
          </w:tcPr>
          <w:p w14:paraId="59D0EE1F" w14:textId="77777777" w:rsidR="007C3778" w:rsidRPr="00230F60" w:rsidRDefault="007C3778" w:rsidP="0070361B">
            <w:pPr>
              <w:spacing w:line="276" w:lineRule="auto"/>
              <w:rPr>
                <w:sz w:val="20"/>
                <w:szCs w:val="20"/>
                <w:lang w:val="en-US"/>
              </w:rPr>
            </w:pPr>
            <w:r w:rsidRPr="00230F60">
              <w:rPr>
                <w:sz w:val="20"/>
                <w:szCs w:val="20"/>
                <w:lang w:val="en-US"/>
              </w:rPr>
              <w:t>.1</w:t>
            </w:r>
          </w:p>
        </w:tc>
        <w:tc>
          <w:tcPr>
            <w:tcW w:w="0" w:type="auto"/>
            <w:tcBorders>
              <w:bottom w:val="single" w:sz="4" w:space="0" w:color="auto"/>
            </w:tcBorders>
          </w:tcPr>
          <w:p w14:paraId="3F4C10AD" w14:textId="77777777" w:rsidR="007C3778" w:rsidRPr="00230F60" w:rsidRDefault="007C3778" w:rsidP="0070361B">
            <w:pPr>
              <w:spacing w:line="276" w:lineRule="auto"/>
              <w:rPr>
                <w:sz w:val="20"/>
                <w:szCs w:val="20"/>
                <w:lang w:val="en-US"/>
              </w:rPr>
            </w:pPr>
            <w:r w:rsidRPr="00230F60">
              <w:rPr>
                <w:sz w:val="20"/>
                <w:szCs w:val="20"/>
                <w:lang w:val="en-US"/>
              </w:rPr>
              <w:t>1</w:t>
            </w:r>
          </w:p>
        </w:tc>
      </w:tr>
      <w:tr w:rsidR="007C3778" w14:paraId="323DF94F" w14:textId="77777777" w:rsidTr="00741A58">
        <w:trPr>
          <w:jc w:val="center"/>
        </w:trPr>
        <w:tc>
          <w:tcPr>
            <w:tcW w:w="0" w:type="auto"/>
            <w:tcBorders>
              <w:bottom w:val="single" w:sz="4" w:space="0" w:color="auto"/>
              <w:right w:val="nil"/>
            </w:tcBorders>
            <w:vAlign w:val="center"/>
          </w:tcPr>
          <w:p w14:paraId="7A2BF86E" w14:textId="233E0A88" w:rsidR="007C3778" w:rsidRPr="00230F60" w:rsidRDefault="007C3778" w:rsidP="0070361B">
            <w:pPr>
              <w:spacing w:line="276" w:lineRule="auto"/>
              <w:rPr>
                <w:i/>
                <w:sz w:val="20"/>
                <w:szCs w:val="20"/>
                <w:lang w:val="en-US"/>
              </w:rPr>
            </w:pPr>
            <w:r w:rsidRPr="00230F60">
              <w:rPr>
                <w:i/>
                <w:sz w:val="20"/>
                <w:szCs w:val="20"/>
                <w:lang w:val="en-US"/>
              </w:rPr>
              <w:t>Decision model</w:t>
            </w:r>
          </w:p>
        </w:tc>
        <w:tc>
          <w:tcPr>
            <w:tcW w:w="0" w:type="auto"/>
            <w:tcBorders>
              <w:left w:val="nil"/>
              <w:bottom w:val="single" w:sz="4" w:space="0" w:color="auto"/>
              <w:right w:val="nil"/>
            </w:tcBorders>
          </w:tcPr>
          <w:p w14:paraId="03E682A2" w14:textId="77777777" w:rsidR="007C3778" w:rsidRPr="00230F60" w:rsidRDefault="007C3778" w:rsidP="0070361B">
            <w:pPr>
              <w:spacing w:line="276" w:lineRule="auto"/>
              <w:rPr>
                <w:sz w:val="20"/>
                <w:szCs w:val="20"/>
                <w:lang w:val="en-US"/>
              </w:rPr>
            </w:pPr>
          </w:p>
        </w:tc>
        <w:tc>
          <w:tcPr>
            <w:tcW w:w="0" w:type="auto"/>
            <w:tcBorders>
              <w:left w:val="nil"/>
              <w:bottom w:val="single" w:sz="4" w:space="0" w:color="auto"/>
            </w:tcBorders>
          </w:tcPr>
          <w:p w14:paraId="3D2E3F44" w14:textId="77777777" w:rsidR="007C3778" w:rsidRPr="00230F60" w:rsidRDefault="007C3778" w:rsidP="0070361B">
            <w:pPr>
              <w:spacing w:line="276" w:lineRule="auto"/>
              <w:rPr>
                <w:sz w:val="20"/>
                <w:szCs w:val="20"/>
                <w:lang w:val="en-US"/>
              </w:rPr>
            </w:pPr>
          </w:p>
        </w:tc>
      </w:tr>
      <w:tr w:rsidR="007C3778" w14:paraId="22B66A9B" w14:textId="77777777" w:rsidTr="00741A58">
        <w:trPr>
          <w:jc w:val="center"/>
        </w:trPr>
        <w:tc>
          <w:tcPr>
            <w:tcW w:w="0" w:type="auto"/>
          </w:tcPr>
          <w:p w14:paraId="0153FB01" w14:textId="77777777" w:rsidR="007C3778" w:rsidRPr="00A86E6B" w:rsidRDefault="007C3778" w:rsidP="0070361B">
            <w:pPr>
              <w:spacing w:line="276" w:lineRule="auto"/>
              <w:rPr>
                <w:sz w:val="20"/>
                <w:szCs w:val="20"/>
                <w:lang w:val="en-US"/>
              </w:rPr>
            </w:pPr>
            <w:r w:rsidRPr="00A86E6B">
              <w:rPr>
                <w:sz w:val="20"/>
                <w:szCs w:val="20"/>
                <w:lang w:val="en-US"/>
              </w:rPr>
              <w:sym w:font="Symbol" w:char="F062"/>
            </w:r>
          </w:p>
        </w:tc>
        <w:tc>
          <w:tcPr>
            <w:tcW w:w="0" w:type="auto"/>
          </w:tcPr>
          <w:p w14:paraId="0DD10313" w14:textId="77777777" w:rsidR="007C3778" w:rsidRPr="00230F60" w:rsidRDefault="007C3778" w:rsidP="0070361B">
            <w:pPr>
              <w:spacing w:line="276" w:lineRule="auto"/>
              <w:rPr>
                <w:sz w:val="20"/>
                <w:szCs w:val="20"/>
                <w:lang w:val="en-US"/>
              </w:rPr>
            </w:pPr>
            <w:r w:rsidRPr="00230F60">
              <w:rPr>
                <w:sz w:val="20"/>
                <w:szCs w:val="20"/>
                <w:lang w:val="en-US"/>
              </w:rPr>
              <w:t>1</w:t>
            </w:r>
          </w:p>
        </w:tc>
        <w:tc>
          <w:tcPr>
            <w:tcW w:w="0" w:type="auto"/>
          </w:tcPr>
          <w:p w14:paraId="266F9BBD" w14:textId="77777777" w:rsidR="007C3778" w:rsidRPr="00230F60" w:rsidRDefault="007C3778" w:rsidP="0070361B">
            <w:pPr>
              <w:spacing w:line="276" w:lineRule="auto"/>
              <w:rPr>
                <w:sz w:val="20"/>
                <w:szCs w:val="20"/>
                <w:lang w:val="en-US"/>
              </w:rPr>
            </w:pPr>
            <w:r w:rsidRPr="00230F60">
              <w:rPr>
                <w:sz w:val="20"/>
                <w:szCs w:val="20"/>
                <w:lang w:val="en-US"/>
              </w:rPr>
              <w:t>1</w:t>
            </w:r>
          </w:p>
        </w:tc>
      </w:tr>
    </w:tbl>
    <w:p w14:paraId="25DD5B6F" w14:textId="6DEFD9D1" w:rsidR="00712461" w:rsidRDefault="00712461" w:rsidP="00B662EE">
      <w:pPr>
        <w:spacing w:line="480" w:lineRule="auto"/>
        <w:rPr>
          <w:b/>
          <w:lang w:val="en-GB"/>
        </w:rPr>
      </w:pPr>
    </w:p>
    <w:p w14:paraId="1AFF56B6" w14:textId="06613ACF" w:rsidR="00F537B1" w:rsidRDefault="00F537B1" w:rsidP="00B200A2">
      <w:pPr>
        <w:pBdr>
          <w:top w:val="single" w:sz="4" w:space="1" w:color="auto"/>
        </w:pBdr>
        <w:spacing w:line="480" w:lineRule="auto"/>
        <w:jc w:val="both"/>
        <w:rPr>
          <w:b/>
          <w:lang w:val="en-GB"/>
        </w:rPr>
      </w:pPr>
      <w:r>
        <w:rPr>
          <w:b/>
          <w:lang w:val="en-GB"/>
        </w:rPr>
        <w:t>Table 2. Parameter prior</w:t>
      </w:r>
      <w:r w:rsidR="00C805F2">
        <w:rPr>
          <w:b/>
          <w:lang w:val="en-GB"/>
        </w:rPr>
        <w:t xml:space="preserve"> means and variances</w:t>
      </w:r>
      <w:r>
        <w:rPr>
          <w:b/>
          <w:lang w:val="en-GB"/>
        </w:rPr>
        <w:t xml:space="preserve"> used in computational models.</w:t>
      </w:r>
      <w:r w:rsidR="00C14676">
        <w:rPr>
          <w:b/>
          <w:lang w:val="en-GB"/>
        </w:rPr>
        <w:t xml:space="preserve"> </w:t>
      </w:r>
      <w:r>
        <w:rPr>
          <w:b/>
          <w:lang w:val="en-GB"/>
        </w:rPr>
        <w:br w:type="page"/>
      </w:r>
    </w:p>
    <w:p w14:paraId="2E4D992C" w14:textId="77777777" w:rsidR="0022295F" w:rsidRPr="000B5086" w:rsidRDefault="0022295F" w:rsidP="00F537B1">
      <w:pPr>
        <w:spacing w:line="480" w:lineRule="auto"/>
        <w:rPr>
          <w:b/>
          <w:lang w:val="en-GB"/>
        </w:rPr>
      </w:pPr>
    </w:p>
    <w:tbl>
      <w:tblPr>
        <w:tblStyle w:val="Tabellenraster"/>
        <w:tblW w:w="7650" w:type="dxa"/>
        <w:jc w:val="center"/>
        <w:tblLook w:val="04A0" w:firstRow="1" w:lastRow="0" w:firstColumn="1" w:lastColumn="0" w:noHBand="0" w:noVBand="1"/>
      </w:tblPr>
      <w:tblGrid>
        <w:gridCol w:w="3114"/>
        <w:gridCol w:w="4536"/>
      </w:tblGrid>
      <w:tr w:rsidR="0022295F" w:rsidRPr="000A5DDB" w14:paraId="3D273D91" w14:textId="77777777" w:rsidTr="00741A58">
        <w:trPr>
          <w:jc w:val="center"/>
        </w:trPr>
        <w:tc>
          <w:tcPr>
            <w:tcW w:w="3114" w:type="dxa"/>
          </w:tcPr>
          <w:p w14:paraId="4B399AAE" w14:textId="2A1B3657" w:rsidR="0022295F" w:rsidRPr="000A5DDB" w:rsidRDefault="009A10E6" w:rsidP="0070361B">
            <w:pPr>
              <w:widowControl w:val="0"/>
              <w:spacing w:line="276" w:lineRule="auto"/>
              <w:jc w:val="both"/>
              <w:rPr>
                <w:iCs/>
                <w:sz w:val="22"/>
                <w:szCs w:val="22"/>
                <w:lang w:val="en-US"/>
              </w:rPr>
            </w:pPr>
            <w:r>
              <w:rPr>
                <w:iCs/>
                <w:sz w:val="22"/>
                <w:szCs w:val="22"/>
                <w:lang w:val="en-US"/>
              </w:rPr>
              <w:t>stimulation</w:t>
            </w:r>
          </w:p>
        </w:tc>
        <w:tc>
          <w:tcPr>
            <w:tcW w:w="4536" w:type="dxa"/>
          </w:tcPr>
          <w:p w14:paraId="7BEFE4BE" w14:textId="0570712B" w:rsidR="0022295F" w:rsidRPr="000A5DDB" w:rsidRDefault="0022295F" w:rsidP="0070361B">
            <w:pPr>
              <w:widowControl w:val="0"/>
              <w:spacing w:line="276" w:lineRule="auto"/>
              <w:jc w:val="both"/>
              <w:rPr>
                <w:iCs/>
                <w:sz w:val="22"/>
                <w:szCs w:val="22"/>
                <w:lang w:val="en-US"/>
              </w:rPr>
            </w:pPr>
            <w:proofErr w:type="gramStart"/>
            <w:r w:rsidRPr="000A5DDB">
              <w:rPr>
                <w:i/>
                <w:sz w:val="22"/>
                <w:szCs w:val="22"/>
                <w:lang w:val="en-US"/>
              </w:rPr>
              <w:t>F</w:t>
            </w:r>
            <w:r w:rsidRPr="000A5DDB">
              <w:rPr>
                <w:sz w:val="22"/>
                <w:szCs w:val="22"/>
                <w:lang w:val="en-US"/>
              </w:rPr>
              <w:t>(</w:t>
            </w:r>
            <w:proofErr w:type="gramEnd"/>
            <w:r w:rsidRPr="000A5DDB">
              <w:rPr>
                <w:sz w:val="22"/>
                <w:szCs w:val="22"/>
                <w:lang w:val="en-US"/>
              </w:rPr>
              <w:t xml:space="preserve">1,29) = 3.64, </w:t>
            </w:r>
            <w:r w:rsidRPr="004D1D0C">
              <w:rPr>
                <w:i/>
                <w:sz w:val="22"/>
                <w:szCs w:val="22"/>
                <w:lang w:val="en-US"/>
              </w:rPr>
              <w:t>p</w:t>
            </w:r>
            <w:r w:rsidRPr="004D1D0C">
              <w:rPr>
                <w:sz w:val="22"/>
                <w:szCs w:val="22"/>
                <w:lang w:val="en-US"/>
              </w:rPr>
              <w:t xml:space="preserve"> = .0</w:t>
            </w:r>
            <w:r w:rsidR="00951A70">
              <w:rPr>
                <w:sz w:val="22"/>
                <w:szCs w:val="22"/>
                <w:lang w:val="en-US"/>
              </w:rPr>
              <w:t>66</w:t>
            </w:r>
            <w:r w:rsidRPr="004D1D0C">
              <w:rPr>
                <w:sz w:val="22"/>
                <w:szCs w:val="22"/>
                <w:lang w:val="en-US"/>
              </w:rPr>
              <w:t xml:space="preserve">, partial </w:t>
            </w:r>
            <w:r w:rsidRPr="004D1D0C">
              <w:rPr>
                <w:sz w:val="22"/>
                <w:szCs w:val="22"/>
                <w:lang w:val="en-US"/>
              </w:rPr>
              <w:sym w:font="Symbol" w:char="F068"/>
            </w:r>
            <w:r w:rsidRPr="004D1D0C">
              <w:rPr>
                <w:sz w:val="22"/>
                <w:szCs w:val="22"/>
                <w:vertAlign w:val="superscript"/>
                <w:lang w:val="en-US"/>
              </w:rPr>
              <w:t>2</w:t>
            </w:r>
            <w:r w:rsidRPr="004D1D0C">
              <w:rPr>
                <w:sz w:val="22"/>
                <w:szCs w:val="22"/>
                <w:lang w:val="en-US"/>
              </w:rPr>
              <w:t xml:space="preserve"> = .1</w:t>
            </w:r>
            <w:r>
              <w:rPr>
                <w:sz w:val="22"/>
                <w:szCs w:val="22"/>
                <w:lang w:val="en-US"/>
              </w:rPr>
              <w:t>1</w:t>
            </w:r>
          </w:p>
        </w:tc>
      </w:tr>
      <w:tr w:rsidR="0022295F" w:rsidRPr="000A5DDB" w14:paraId="46546723" w14:textId="77777777" w:rsidTr="00741A58">
        <w:trPr>
          <w:jc w:val="center"/>
        </w:trPr>
        <w:tc>
          <w:tcPr>
            <w:tcW w:w="3114" w:type="dxa"/>
          </w:tcPr>
          <w:p w14:paraId="2571B6EC" w14:textId="77777777" w:rsidR="0022295F" w:rsidRPr="000A5DDB" w:rsidRDefault="0022295F" w:rsidP="0070361B">
            <w:pPr>
              <w:widowControl w:val="0"/>
              <w:spacing w:line="276" w:lineRule="auto"/>
              <w:jc w:val="both"/>
              <w:rPr>
                <w:iCs/>
                <w:sz w:val="22"/>
                <w:szCs w:val="22"/>
                <w:lang w:val="en-US"/>
              </w:rPr>
            </w:pPr>
            <w:r w:rsidRPr="000A5DDB">
              <w:rPr>
                <w:iCs/>
                <w:sz w:val="22"/>
                <w:szCs w:val="22"/>
                <w:lang w:val="en-US"/>
              </w:rPr>
              <w:t>feedback</w:t>
            </w:r>
          </w:p>
        </w:tc>
        <w:tc>
          <w:tcPr>
            <w:tcW w:w="4536" w:type="dxa"/>
          </w:tcPr>
          <w:p w14:paraId="16834E02" w14:textId="77777777" w:rsidR="0022295F" w:rsidRPr="000A5DDB" w:rsidRDefault="0022295F" w:rsidP="0070361B">
            <w:pPr>
              <w:widowControl w:val="0"/>
              <w:spacing w:line="276" w:lineRule="auto"/>
              <w:jc w:val="both"/>
              <w:rPr>
                <w:iCs/>
                <w:sz w:val="22"/>
                <w:szCs w:val="22"/>
                <w:lang w:val="en-US"/>
              </w:rPr>
            </w:pPr>
            <w:proofErr w:type="gramStart"/>
            <w:r w:rsidRPr="000A5DDB">
              <w:rPr>
                <w:i/>
                <w:sz w:val="22"/>
                <w:szCs w:val="22"/>
                <w:lang w:val="en-US"/>
              </w:rPr>
              <w:t>F</w:t>
            </w:r>
            <w:r w:rsidRPr="000A5DDB">
              <w:rPr>
                <w:sz w:val="22"/>
                <w:szCs w:val="22"/>
                <w:lang w:val="en-US"/>
              </w:rPr>
              <w:t>(</w:t>
            </w:r>
            <w:proofErr w:type="gramEnd"/>
            <w:r w:rsidRPr="000A5DDB">
              <w:rPr>
                <w:sz w:val="22"/>
                <w:szCs w:val="22"/>
                <w:lang w:val="en-US"/>
              </w:rPr>
              <w:t xml:space="preserve">1,29) = 185.02, </w:t>
            </w:r>
            <w:r w:rsidRPr="000A5DDB">
              <w:rPr>
                <w:i/>
                <w:sz w:val="22"/>
                <w:szCs w:val="22"/>
                <w:lang w:val="en-US"/>
              </w:rPr>
              <w:t>p</w:t>
            </w:r>
            <w:r w:rsidRPr="000A5DDB">
              <w:rPr>
                <w:sz w:val="22"/>
                <w:szCs w:val="22"/>
                <w:lang w:val="en-US"/>
              </w:rPr>
              <w:t xml:space="preserve"> &lt; .001</w:t>
            </w:r>
            <w:r w:rsidRPr="004D1D0C">
              <w:rPr>
                <w:sz w:val="22"/>
                <w:szCs w:val="22"/>
                <w:lang w:val="en-US"/>
              </w:rPr>
              <w:t xml:space="preserve">, partial </w:t>
            </w:r>
            <w:r w:rsidRPr="004D1D0C">
              <w:rPr>
                <w:sz w:val="22"/>
                <w:szCs w:val="22"/>
                <w:lang w:val="en-US"/>
              </w:rPr>
              <w:sym w:font="Symbol" w:char="F068"/>
            </w:r>
            <w:r w:rsidRPr="004D1D0C">
              <w:rPr>
                <w:sz w:val="22"/>
                <w:szCs w:val="22"/>
                <w:vertAlign w:val="superscript"/>
                <w:lang w:val="en-US"/>
              </w:rPr>
              <w:t>2</w:t>
            </w:r>
            <w:r w:rsidRPr="004D1D0C">
              <w:rPr>
                <w:sz w:val="22"/>
                <w:szCs w:val="22"/>
                <w:lang w:val="en-US"/>
              </w:rPr>
              <w:t xml:space="preserve"> = .</w:t>
            </w:r>
            <w:r>
              <w:rPr>
                <w:sz w:val="22"/>
                <w:szCs w:val="22"/>
                <w:lang w:val="en-US"/>
              </w:rPr>
              <w:t>86</w:t>
            </w:r>
          </w:p>
        </w:tc>
      </w:tr>
      <w:tr w:rsidR="0022295F" w:rsidRPr="000A5DDB" w14:paraId="7F665870" w14:textId="77777777" w:rsidTr="00741A58">
        <w:trPr>
          <w:jc w:val="center"/>
        </w:trPr>
        <w:tc>
          <w:tcPr>
            <w:tcW w:w="3114" w:type="dxa"/>
          </w:tcPr>
          <w:p w14:paraId="2F057D56" w14:textId="77777777" w:rsidR="0022295F" w:rsidRPr="000A5DDB" w:rsidRDefault="0022295F" w:rsidP="0070361B">
            <w:pPr>
              <w:widowControl w:val="0"/>
              <w:spacing w:line="276" w:lineRule="auto"/>
              <w:jc w:val="both"/>
              <w:rPr>
                <w:iCs/>
                <w:sz w:val="22"/>
                <w:szCs w:val="22"/>
                <w:lang w:val="en-US"/>
              </w:rPr>
            </w:pPr>
            <w:r w:rsidRPr="000A5DDB">
              <w:rPr>
                <w:iCs/>
                <w:sz w:val="22"/>
                <w:szCs w:val="22"/>
                <w:lang w:val="en-US"/>
              </w:rPr>
              <w:t>phase</w:t>
            </w:r>
          </w:p>
        </w:tc>
        <w:tc>
          <w:tcPr>
            <w:tcW w:w="4536" w:type="dxa"/>
          </w:tcPr>
          <w:p w14:paraId="00A61AFF" w14:textId="77777777" w:rsidR="0022295F" w:rsidRPr="000A5DDB" w:rsidRDefault="0022295F" w:rsidP="0070361B">
            <w:pPr>
              <w:widowControl w:val="0"/>
              <w:spacing w:line="276" w:lineRule="auto"/>
              <w:jc w:val="both"/>
              <w:rPr>
                <w:iCs/>
                <w:sz w:val="22"/>
                <w:szCs w:val="22"/>
                <w:lang w:val="en-US"/>
              </w:rPr>
            </w:pPr>
            <w:proofErr w:type="gramStart"/>
            <w:r w:rsidRPr="000A5DDB">
              <w:rPr>
                <w:i/>
                <w:sz w:val="22"/>
                <w:szCs w:val="22"/>
                <w:lang w:val="en-US"/>
              </w:rPr>
              <w:t>F</w:t>
            </w:r>
            <w:r w:rsidRPr="000A5DDB">
              <w:rPr>
                <w:sz w:val="22"/>
                <w:szCs w:val="22"/>
                <w:lang w:val="en-US"/>
              </w:rPr>
              <w:t>(</w:t>
            </w:r>
            <w:proofErr w:type="gramEnd"/>
            <w:r w:rsidRPr="000A5DDB">
              <w:rPr>
                <w:sz w:val="22"/>
                <w:szCs w:val="22"/>
                <w:lang w:val="en-US"/>
              </w:rPr>
              <w:t xml:space="preserve">2,58) = .29, </w:t>
            </w:r>
            <w:r w:rsidRPr="000A5DDB">
              <w:rPr>
                <w:i/>
                <w:sz w:val="22"/>
                <w:szCs w:val="22"/>
                <w:lang w:val="en-US"/>
              </w:rPr>
              <w:t>p</w:t>
            </w:r>
            <w:r w:rsidRPr="000A5DDB">
              <w:rPr>
                <w:sz w:val="22"/>
                <w:szCs w:val="22"/>
                <w:lang w:val="en-US"/>
              </w:rPr>
              <w:t xml:space="preserve"> = .75</w:t>
            </w:r>
            <w:r w:rsidRPr="004D1D0C">
              <w:rPr>
                <w:sz w:val="22"/>
                <w:szCs w:val="22"/>
                <w:lang w:val="en-US"/>
              </w:rPr>
              <w:t xml:space="preserve">, partial </w:t>
            </w:r>
            <w:r w:rsidRPr="004D1D0C">
              <w:rPr>
                <w:sz w:val="22"/>
                <w:szCs w:val="22"/>
                <w:lang w:val="en-US"/>
              </w:rPr>
              <w:sym w:font="Symbol" w:char="F068"/>
            </w:r>
            <w:r w:rsidRPr="004D1D0C">
              <w:rPr>
                <w:sz w:val="22"/>
                <w:szCs w:val="22"/>
                <w:vertAlign w:val="superscript"/>
                <w:lang w:val="en-US"/>
              </w:rPr>
              <w:t>2</w:t>
            </w:r>
            <w:r w:rsidRPr="004D1D0C">
              <w:rPr>
                <w:sz w:val="22"/>
                <w:szCs w:val="22"/>
                <w:lang w:val="en-US"/>
              </w:rPr>
              <w:t xml:space="preserve"> = .</w:t>
            </w:r>
            <w:r>
              <w:rPr>
                <w:sz w:val="22"/>
                <w:szCs w:val="22"/>
                <w:lang w:val="en-US"/>
              </w:rPr>
              <w:t>01</w:t>
            </w:r>
          </w:p>
        </w:tc>
      </w:tr>
      <w:tr w:rsidR="0022295F" w:rsidRPr="000A5DDB" w14:paraId="732CE22F" w14:textId="77777777" w:rsidTr="00741A58">
        <w:trPr>
          <w:jc w:val="center"/>
        </w:trPr>
        <w:tc>
          <w:tcPr>
            <w:tcW w:w="3114" w:type="dxa"/>
          </w:tcPr>
          <w:p w14:paraId="145BBC8C" w14:textId="20C84C87" w:rsidR="0022295F" w:rsidRPr="000A5DDB" w:rsidRDefault="009A10E6" w:rsidP="0070361B">
            <w:pPr>
              <w:widowControl w:val="0"/>
              <w:spacing w:line="276" w:lineRule="auto"/>
              <w:jc w:val="both"/>
              <w:rPr>
                <w:iCs/>
                <w:sz w:val="22"/>
                <w:szCs w:val="22"/>
                <w:lang w:val="en-US"/>
              </w:rPr>
            </w:pPr>
            <w:r>
              <w:rPr>
                <w:iCs/>
                <w:sz w:val="22"/>
                <w:szCs w:val="22"/>
                <w:lang w:val="en-US"/>
              </w:rPr>
              <w:t>stimulation</w:t>
            </w:r>
            <w:r w:rsidR="0022295F" w:rsidRPr="000A5DDB">
              <w:rPr>
                <w:iCs/>
                <w:sz w:val="22"/>
                <w:szCs w:val="22"/>
                <w:lang w:val="en-US"/>
              </w:rPr>
              <w:t xml:space="preserve"> x feedback</w:t>
            </w:r>
          </w:p>
        </w:tc>
        <w:tc>
          <w:tcPr>
            <w:tcW w:w="4536" w:type="dxa"/>
          </w:tcPr>
          <w:p w14:paraId="1E5D0F9E" w14:textId="24941B32" w:rsidR="0022295F" w:rsidRPr="000A5DDB" w:rsidRDefault="0022295F" w:rsidP="0070361B">
            <w:pPr>
              <w:widowControl w:val="0"/>
              <w:spacing w:line="276" w:lineRule="auto"/>
              <w:jc w:val="both"/>
              <w:rPr>
                <w:iCs/>
                <w:sz w:val="22"/>
                <w:szCs w:val="22"/>
                <w:lang w:val="en-US"/>
              </w:rPr>
            </w:pPr>
            <w:proofErr w:type="gramStart"/>
            <w:r w:rsidRPr="000A5DDB">
              <w:rPr>
                <w:i/>
                <w:sz w:val="22"/>
                <w:szCs w:val="22"/>
                <w:lang w:val="en-US"/>
              </w:rPr>
              <w:t>F</w:t>
            </w:r>
            <w:r w:rsidRPr="000A5DDB">
              <w:rPr>
                <w:sz w:val="22"/>
                <w:szCs w:val="22"/>
                <w:lang w:val="en-US"/>
              </w:rPr>
              <w:t>(</w:t>
            </w:r>
            <w:proofErr w:type="gramEnd"/>
            <w:r w:rsidRPr="000A5DDB">
              <w:rPr>
                <w:sz w:val="22"/>
                <w:szCs w:val="22"/>
                <w:lang w:val="en-US"/>
              </w:rPr>
              <w:t xml:space="preserve">1,29) = 5.40, </w:t>
            </w:r>
            <w:r w:rsidRPr="000A5DDB">
              <w:rPr>
                <w:i/>
                <w:sz w:val="22"/>
                <w:szCs w:val="22"/>
                <w:lang w:val="en-US"/>
              </w:rPr>
              <w:t>p</w:t>
            </w:r>
            <w:r w:rsidRPr="000A5DDB">
              <w:rPr>
                <w:sz w:val="22"/>
                <w:szCs w:val="22"/>
                <w:lang w:val="en-US"/>
              </w:rPr>
              <w:t xml:space="preserve"> = .0</w:t>
            </w:r>
            <w:r w:rsidR="00951A70">
              <w:rPr>
                <w:sz w:val="22"/>
                <w:szCs w:val="22"/>
                <w:lang w:val="en-US"/>
              </w:rPr>
              <w:t>27</w:t>
            </w:r>
            <w:r w:rsidRPr="004D1D0C">
              <w:rPr>
                <w:sz w:val="22"/>
                <w:szCs w:val="22"/>
                <w:lang w:val="en-US"/>
              </w:rPr>
              <w:t xml:space="preserve">, partial </w:t>
            </w:r>
            <w:r w:rsidRPr="004D1D0C">
              <w:rPr>
                <w:sz w:val="22"/>
                <w:szCs w:val="22"/>
                <w:lang w:val="en-US"/>
              </w:rPr>
              <w:sym w:font="Symbol" w:char="F068"/>
            </w:r>
            <w:r w:rsidRPr="004D1D0C">
              <w:rPr>
                <w:sz w:val="22"/>
                <w:szCs w:val="22"/>
                <w:vertAlign w:val="superscript"/>
                <w:lang w:val="en-US"/>
              </w:rPr>
              <w:t>2</w:t>
            </w:r>
            <w:r w:rsidRPr="004D1D0C">
              <w:rPr>
                <w:sz w:val="22"/>
                <w:szCs w:val="22"/>
                <w:lang w:val="en-US"/>
              </w:rPr>
              <w:t xml:space="preserve"> = .1</w:t>
            </w:r>
            <w:r>
              <w:rPr>
                <w:sz w:val="22"/>
                <w:szCs w:val="22"/>
                <w:lang w:val="en-US"/>
              </w:rPr>
              <w:t>6</w:t>
            </w:r>
          </w:p>
        </w:tc>
      </w:tr>
      <w:tr w:rsidR="0022295F" w:rsidRPr="000A5DDB" w14:paraId="33271593" w14:textId="77777777" w:rsidTr="00741A58">
        <w:trPr>
          <w:jc w:val="center"/>
        </w:trPr>
        <w:tc>
          <w:tcPr>
            <w:tcW w:w="3114" w:type="dxa"/>
          </w:tcPr>
          <w:p w14:paraId="1BEE1159" w14:textId="44E9843D" w:rsidR="0022295F" w:rsidRPr="000A5DDB" w:rsidRDefault="009A10E6" w:rsidP="0070361B">
            <w:pPr>
              <w:widowControl w:val="0"/>
              <w:spacing w:line="276" w:lineRule="auto"/>
              <w:jc w:val="both"/>
              <w:rPr>
                <w:iCs/>
                <w:sz w:val="22"/>
                <w:szCs w:val="22"/>
                <w:lang w:val="en-US"/>
              </w:rPr>
            </w:pPr>
            <w:r>
              <w:rPr>
                <w:iCs/>
                <w:sz w:val="22"/>
                <w:szCs w:val="22"/>
                <w:lang w:val="en-US"/>
              </w:rPr>
              <w:t>stimulation</w:t>
            </w:r>
            <w:r w:rsidR="0022295F" w:rsidRPr="000A5DDB">
              <w:rPr>
                <w:iCs/>
                <w:sz w:val="22"/>
                <w:szCs w:val="22"/>
                <w:lang w:val="en-US"/>
              </w:rPr>
              <w:t xml:space="preserve"> x phase</w:t>
            </w:r>
          </w:p>
        </w:tc>
        <w:tc>
          <w:tcPr>
            <w:tcW w:w="4536" w:type="dxa"/>
          </w:tcPr>
          <w:p w14:paraId="171C48F1" w14:textId="23DD2081" w:rsidR="0022295F" w:rsidRPr="000A5DDB" w:rsidRDefault="0022295F" w:rsidP="0070361B">
            <w:pPr>
              <w:widowControl w:val="0"/>
              <w:spacing w:line="276" w:lineRule="auto"/>
              <w:jc w:val="both"/>
              <w:rPr>
                <w:iCs/>
                <w:sz w:val="22"/>
                <w:szCs w:val="22"/>
                <w:lang w:val="en-US"/>
              </w:rPr>
            </w:pPr>
            <w:proofErr w:type="gramStart"/>
            <w:r w:rsidRPr="000A5DDB">
              <w:rPr>
                <w:i/>
                <w:sz w:val="22"/>
                <w:szCs w:val="22"/>
                <w:lang w:val="en-US"/>
              </w:rPr>
              <w:t>F</w:t>
            </w:r>
            <w:r w:rsidRPr="000A5DDB">
              <w:rPr>
                <w:sz w:val="22"/>
                <w:szCs w:val="22"/>
                <w:lang w:val="en-US"/>
              </w:rPr>
              <w:t>(</w:t>
            </w:r>
            <w:proofErr w:type="gramEnd"/>
            <w:r w:rsidRPr="000A5DDB">
              <w:rPr>
                <w:sz w:val="22"/>
                <w:szCs w:val="22"/>
                <w:lang w:val="en-US"/>
              </w:rPr>
              <w:t xml:space="preserve">1.61,46.65) = 2.22, </w:t>
            </w:r>
            <w:r w:rsidRPr="000A5DDB">
              <w:rPr>
                <w:i/>
                <w:sz w:val="22"/>
                <w:szCs w:val="22"/>
                <w:lang w:val="en-US"/>
              </w:rPr>
              <w:t>p</w:t>
            </w:r>
            <w:r w:rsidRPr="000A5DDB">
              <w:rPr>
                <w:sz w:val="22"/>
                <w:szCs w:val="22"/>
                <w:lang w:val="en-US"/>
              </w:rPr>
              <w:t xml:space="preserve"> = .13</w:t>
            </w:r>
            <w:r w:rsidRPr="004D1D0C">
              <w:rPr>
                <w:sz w:val="22"/>
                <w:szCs w:val="22"/>
                <w:lang w:val="en-US"/>
              </w:rPr>
              <w:t xml:space="preserve">, partial </w:t>
            </w:r>
            <w:r w:rsidRPr="004D1D0C">
              <w:rPr>
                <w:sz w:val="22"/>
                <w:szCs w:val="22"/>
                <w:lang w:val="en-US"/>
              </w:rPr>
              <w:sym w:font="Symbol" w:char="F068"/>
            </w:r>
            <w:r w:rsidRPr="004D1D0C">
              <w:rPr>
                <w:sz w:val="22"/>
                <w:szCs w:val="22"/>
                <w:vertAlign w:val="superscript"/>
                <w:lang w:val="en-US"/>
              </w:rPr>
              <w:t>2</w:t>
            </w:r>
            <w:r w:rsidRPr="004D1D0C">
              <w:rPr>
                <w:sz w:val="22"/>
                <w:szCs w:val="22"/>
                <w:lang w:val="en-US"/>
              </w:rPr>
              <w:t xml:space="preserve"> = .</w:t>
            </w:r>
            <w:r>
              <w:rPr>
                <w:sz w:val="22"/>
                <w:szCs w:val="22"/>
                <w:lang w:val="en-US"/>
              </w:rPr>
              <w:t>07</w:t>
            </w:r>
          </w:p>
        </w:tc>
      </w:tr>
      <w:tr w:rsidR="0022295F" w:rsidRPr="000A5DDB" w14:paraId="45D5EE24" w14:textId="77777777" w:rsidTr="00741A58">
        <w:trPr>
          <w:jc w:val="center"/>
        </w:trPr>
        <w:tc>
          <w:tcPr>
            <w:tcW w:w="3114" w:type="dxa"/>
          </w:tcPr>
          <w:p w14:paraId="7D7381F0" w14:textId="77777777" w:rsidR="0022295F" w:rsidRPr="000A5DDB" w:rsidRDefault="0022295F" w:rsidP="0070361B">
            <w:pPr>
              <w:widowControl w:val="0"/>
              <w:spacing w:line="276" w:lineRule="auto"/>
              <w:jc w:val="both"/>
              <w:rPr>
                <w:iCs/>
                <w:sz w:val="22"/>
                <w:szCs w:val="22"/>
                <w:lang w:val="en-US"/>
              </w:rPr>
            </w:pPr>
            <w:r w:rsidRPr="000A5DDB">
              <w:rPr>
                <w:iCs/>
                <w:sz w:val="22"/>
                <w:szCs w:val="22"/>
                <w:lang w:val="en-US"/>
              </w:rPr>
              <w:t>feedback x phase</w:t>
            </w:r>
          </w:p>
        </w:tc>
        <w:tc>
          <w:tcPr>
            <w:tcW w:w="4536" w:type="dxa"/>
          </w:tcPr>
          <w:p w14:paraId="534CD6B6" w14:textId="1DE5527F" w:rsidR="0022295F" w:rsidRPr="000A5DDB" w:rsidRDefault="0022295F" w:rsidP="0070361B">
            <w:pPr>
              <w:widowControl w:val="0"/>
              <w:spacing w:line="276" w:lineRule="auto"/>
              <w:jc w:val="both"/>
              <w:rPr>
                <w:iCs/>
                <w:sz w:val="22"/>
                <w:szCs w:val="22"/>
                <w:lang w:val="en-US"/>
              </w:rPr>
            </w:pPr>
            <w:proofErr w:type="gramStart"/>
            <w:r w:rsidRPr="000A5DDB">
              <w:rPr>
                <w:i/>
                <w:sz w:val="22"/>
                <w:szCs w:val="22"/>
                <w:lang w:val="en-US"/>
              </w:rPr>
              <w:t>F</w:t>
            </w:r>
            <w:r w:rsidRPr="000A5DDB">
              <w:rPr>
                <w:sz w:val="22"/>
                <w:szCs w:val="22"/>
                <w:lang w:val="en-US"/>
              </w:rPr>
              <w:t>(</w:t>
            </w:r>
            <w:proofErr w:type="gramEnd"/>
            <w:r w:rsidRPr="000A5DDB">
              <w:rPr>
                <w:sz w:val="22"/>
                <w:szCs w:val="22"/>
                <w:lang w:val="en-US"/>
              </w:rPr>
              <w:t xml:space="preserve">2,58) = .34, </w:t>
            </w:r>
            <w:r w:rsidRPr="000A5DDB">
              <w:rPr>
                <w:i/>
                <w:sz w:val="22"/>
                <w:szCs w:val="22"/>
                <w:lang w:val="en-US"/>
              </w:rPr>
              <w:t>p</w:t>
            </w:r>
            <w:r w:rsidRPr="000A5DDB">
              <w:rPr>
                <w:sz w:val="22"/>
                <w:szCs w:val="22"/>
                <w:lang w:val="en-US"/>
              </w:rPr>
              <w:t xml:space="preserve"> = .72</w:t>
            </w:r>
            <w:r w:rsidRPr="004D1D0C">
              <w:rPr>
                <w:sz w:val="22"/>
                <w:szCs w:val="22"/>
                <w:lang w:val="en-US"/>
              </w:rPr>
              <w:t xml:space="preserve">, partial </w:t>
            </w:r>
            <w:r w:rsidRPr="004D1D0C">
              <w:rPr>
                <w:sz w:val="22"/>
                <w:szCs w:val="22"/>
                <w:lang w:val="en-US"/>
              </w:rPr>
              <w:sym w:font="Symbol" w:char="F068"/>
            </w:r>
            <w:r w:rsidRPr="004D1D0C">
              <w:rPr>
                <w:sz w:val="22"/>
                <w:szCs w:val="22"/>
                <w:vertAlign w:val="superscript"/>
                <w:lang w:val="en-US"/>
              </w:rPr>
              <w:t>2</w:t>
            </w:r>
            <w:r w:rsidRPr="004D1D0C">
              <w:rPr>
                <w:sz w:val="22"/>
                <w:szCs w:val="22"/>
                <w:lang w:val="en-US"/>
              </w:rPr>
              <w:t xml:space="preserve"> = .</w:t>
            </w:r>
            <w:r>
              <w:rPr>
                <w:sz w:val="22"/>
                <w:szCs w:val="22"/>
                <w:lang w:val="en-US"/>
              </w:rPr>
              <w:t>01</w:t>
            </w:r>
          </w:p>
        </w:tc>
      </w:tr>
      <w:tr w:rsidR="0022295F" w:rsidRPr="000A5DDB" w14:paraId="7E14A52E" w14:textId="77777777" w:rsidTr="00741A58">
        <w:trPr>
          <w:jc w:val="center"/>
        </w:trPr>
        <w:tc>
          <w:tcPr>
            <w:tcW w:w="3114" w:type="dxa"/>
          </w:tcPr>
          <w:p w14:paraId="3B1DB5BE" w14:textId="69AE8A63" w:rsidR="0022295F" w:rsidRPr="000A5DDB" w:rsidRDefault="009A10E6" w:rsidP="0070361B">
            <w:pPr>
              <w:widowControl w:val="0"/>
              <w:spacing w:line="276" w:lineRule="auto"/>
              <w:jc w:val="both"/>
              <w:rPr>
                <w:iCs/>
                <w:sz w:val="22"/>
                <w:szCs w:val="22"/>
                <w:lang w:val="en-US"/>
              </w:rPr>
            </w:pPr>
            <w:r>
              <w:rPr>
                <w:iCs/>
                <w:sz w:val="22"/>
                <w:szCs w:val="22"/>
                <w:lang w:val="en-US"/>
              </w:rPr>
              <w:t>stimulation</w:t>
            </w:r>
            <w:r w:rsidR="0022295F" w:rsidRPr="000A5DDB">
              <w:rPr>
                <w:iCs/>
                <w:sz w:val="22"/>
                <w:szCs w:val="22"/>
                <w:lang w:val="en-US"/>
              </w:rPr>
              <w:t xml:space="preserve"> x feedback x phase</w:t>
            </w:r>
          </w:p>
        </w:tc>
        <w:tc>
          <w:tcPr>
            <w:tcW w:w="4536" w:type="dxa"/>
          </w:tcPr>
          <w:p w14:paraId="7DD20B9E" w14:textId="3BF245A5" w:rsidR="0022295F" w:rsidRPr="000A5DDB" w:rsidRDefault="0022295F" w:rsidP="0070361B">
            <w:pPr>
              <w:widowControl w:val="0"/>
              <w:spacing w:line="276" w:lineRule="auto"/>
              <w:jc w:val="both"/>
              <w:rPr>
                <w:iCs/>
                <w:sz w:val="22"/>
                <w:szCs w:val="22"/>
                <w:lang w:val="en-US"/>
              </w:rPr>
            </w:pPr>
            <w:proofErr w:type="gramStart"/>
            <w:r w:rsidRPr="000A5DDB">
              <w:rPr>
                <w:i/>
                <w:sz w:val="22"/>
                <w:szCs w:val="22"/>
                <w:lang w:val="en-US"/>
              </w:rPr>
              <w:t>F</w:t>
            </w:r>
            <w:r w:rsidRPr="000A5DDB">
              <w:rPr>
                <w:sz w:val="22"/>
                <w:szCs w:val="22"/>
                <w:lang w:val="en-US"/>
              </w:rPr>
              <w:t>(</w:t>
            </w:r>
            <w:proofErr w:type="gramEnd"/>
            <w:r w:rsidRPr="000A5DDB">
              <w:rPr>
                <w:sz w:val="22"/>
                <w:szCs w:val="22"/>
                <w:lang w:val="en-US"/>
              </w:rPr>
              <w:t xml:space="preserve">2,58) = 2.90, </w:t>
            </w:r>
            <w:r w:rsidRPr="000A5DDB">
              <w:rPr>
                <w:i/>
                <w:sz w:val="22"/>
                <w:szCs w:val="22"/>
                <w:lang w:val="en-US"/>
              </w:rPr>
              <w:t>p</w:t>
            </w:r>
            <w:r w:rsidRPr="000A5DDB">
              <w:rPr>
                <w:sz w:val="22"/>
                <w:szCs w:val="22"/>
                <w:lang w:val="en-US"/>
              </w:rPr>
              <w:t xml:space="preserve"> = .06</w:t>
            </w:r>
            <w:r w:rsidR="007A0F6B">
              <w:rPr>
                <w:sz w:val="22"/>
                <w:szCs w:val="22"/>
                <w:lang w:val="en-US"/>
              </w:rPr>
              <w:t>3</w:t>
            </w:r>
            <w:r w:rsidRPr="004D1D0C">
              <w:rPr>
                <w:sz w:val="22"/>
                <w:szCs w:val="22"/>
                <w:lang w:val="en-US"/>
              </w:rPr>
              <w:t xml:space="preserve">, partial </w:t>
            </w:r>
            <w:r w:rsidRPr="004D1D0C">
              <w:rPr>
                <w:sz w:val="22"/>
                <w:szCs w:val="22"/>
                <w:lang w:val="en-US"/>
              </w:rPr>
              <w:sym w:font="Symbol" w:char="F068"/>
            </w:r>
            <w:r w:rsidRPr="004D1D0C">
              <w:rPr>
                <w:sz w:val="22"/>
                <w:szCs w:val="22"/>
                <w:vertAlign w:val="superscript"/>
                <w:lang w:val="en-US"/>
              </w:rPr>
              <w:t>2</w:t>
            </w:r>
            <w:r w:rsidRPr="004D1D0C">
              <w:rPr>
                <w:sz w:val="22"/>
                <w:szCs w:val="22"/>
                <w:lang w:val="en-US"/>
              </w:rPr>
              <w:t xml:space="preserve"> = .</w:t>
            </w:r>
            <w:r>
              <w:rPr>
                <w:sz w:val="22"/>
                <w:szCs w:val="22"/>
                <w:lang w:val="en-US"/>
              </w:rPr>
              <w:t>09</w:t>
            </w:r>
          </w:p>
        </w:tc>
      </w:tr>
    </w:tbl>
    <w:p w14:paraId="5CFCE90C" w14:textId="54323B06" w:rsidR="00F537B1" w:rsidRDefault="00F537B1" w:rsidP="00B662EE">
      <w:pPr>
        <w:spacing w:line="480" w:lineRule="auto"/>
        <w:rPr>
          <w:b/>
          <w:lang w:val="en-GB"/>
        </w:rPr>
      </w:pPr>
    </w:p>
    <w:p w14:paraId="375BB688" w14:textId="636CBA50" w:rsidR="00F537B1" w:rsidRDefault="00F537B1" w:rsidP="00B200A2">
      <w:pPr>
        <w:pBdr>
          <w:top w:val="single" w:sz="4" w:space="1" w:color="auto"/>
        </w:pBdr>
        <w:spacing w:line="480" w:lineRule="auto"/>
        <w:jc w:val="both"/>
        <w:rPr>
          <w:lang w:val="en-US"/>
        </w:rPr>
      </w:pPr>
      <w:r>
        <w:rPr>
          <w:b/>
          <w:lang w:val="en-GB"/>
        </w:rPr>
        <w:t>Table 3</w:t>
      </w:r>
      <w:r w:rsidRPr="000B5086">
        <w:rPr>
          <w:b/>
          <w:lang w:val="en-GB"/>
        </w:rPr>
        <w:t xml:space="preserve">. </w:t>
      </w:r>
      <w:r w:rsidRPr="003A07A8">
        <w:rPr>
          <w:b/>
          <w:lang w:val="en-US"/>
        </w:rPr>
        <w:t>Behavioral data analysis.</w:t>
      </w:r>
      <w:r w:rsidRPr="00992B03">
        <w:rPr>
          <w:b/>
          <w:lang w:val="en-US"/>
        </w:rPr>
        <w:t xml:space="preserve"> </w:t>
      </w:r>
      <w:r w:rsidRPr="005F4A53">
        <w:rPr>
          <w:lang w:val="en-US"/>
        </w:rPr>
        <w:t xml:space="preserve">Repeated measures ANOVA on stay-behavior </w:t>
      </w:r>
      <w:r>
        <w:rPr>
          <w:lang w:val="en-US"/>
        </w:rPr>
        <w:t xml:space="preserve">in the a-tDCS group </w:t>
      </w:r>
      <w:r w:rsidRPr="005F4A53">
        <w:rPr>
          <w:lang w:val="en-US"/>
        </w:rPr>
        <w:t xml:space="preserve">with factors </w:t>
      </w:r>
      <w:r w:rsidR="009A10E6">
        <w:rPr>
          <w:lang w:val="en-US"/>
        </w:rPr>
        <w:t>stimulation</w:t>
      </w:r>
      <w:r>
        <w:rPr>
          <w:lang w:val="en-US"/>
        </w:rPr>
        <w:t xml:space="preserve"> (</w:t>
      </w:r>
      <w:r>
        <w:rPr>
          <w:iCs/>
          <w:lang w:val="en-US"/>
        </w:rPr>
        <w:t xml:space="preserve">sham vs. </w:t>
      </w:r>
      <w:r w:rsidRPr="002B1451">
        <w:rPr>
          <w:i/>
          <w:iCs/>
          <w:lang w:val="en-US"/>
        </w:rPr>
        <w:t>verum</w:t>
      </w:r>
      <w:r w:rsidRPr="005F4A53">
        <w:rPr>
          <w:lang w:val="en-US"/>
        </w:rPr>
        <w:t>)</w:t>
      </w:r>
      <w:r>
        <w:rPr>
          <w:lang w:val="en-US"/>
        </w:rPr>
        <w:t>, feedback (reward vs. punishment</w:t>
      </w:r>
      <w:r w:rsidRPr="005F4A53">
        <w:rPr>
          <w:lang w:val="en-US"/>
        </w:rPr>
        <w:t xml:space="preserve">) and </w:t>
      </w:r>
      <w:r>
        <w:rPr>
          <w:lang w:val="en-US"/>
        </w:rPr>
        <w:t xml:space="preserve">phase </w:t>
      </w:r>
      <w:r w:rsidRPr="005F4A53">
        <w:rPr>
          <w:lang w:val="en-US"/>
        </w:rPr>
        <w:t>(pre-reversal</w:t>
      </w:r>
      <w:r>
        <w:rPr>
          <w:lang w:val="en-US"/>
        </w:rPr>
        <w:t xml:space="preserve"> vs. </w:t>
      </w:r>
      <w:r w:rsidRPr="005F4A53">
        <w:rPr>
          <w:lang w:val="en-US"/>
        </w:rPr>
        <w:t>reversal</w:t>
      </w:r>
      <w:r>
        <w:rPr>
          <w:lang w:val="en-US"/>
        </w:rPr>
        <w:t xml:space="preserve"> vs. </w:t>
      </w:r>
      <w:r w:rsidRPr="005F4A53">
        <w:rPr>
          <w:lang w:val="en-US"/>
        </w:rPr>
        <w:t>post-reversal).</w:t>
      </w:r>
      <w:r w:rsidR="00C805F2">
        <w:rPr>
          <w:lang w:val="en-US"/>
        </w:rPr>
        <w:t xml:space="preserve"> </w:t>
      </w:r>
      <w:r>
        <w:rPr>
          <w:lang w:val="en-US"/>
        </w:rPr>
        <w:br w:type="page"/>
      </w:r>
    </w:p>
    <w:p w14:paraId="415FCAC0" w14:textId="6121763F" w:rsidR="00D45312" w:rsidRPr="00D177D3" w:rsidRDefault="00D45312" w:rsidP="00B662EE">
      <w:pPr>
        <w:spacing w:line="480" w:lineRule="auto"/>
        <w:rPr>
          <w:b/>
          <w:lang w:val="en-GB"/>
        </w:rPr>
      </w:pPr>
    </w:p>
    <w:tbl>
      <w:tblPr>
        <w:tblStyle w:val="Tabellenraster"/>
        <w:tblW w:w="10343" w:type="dxa"/>
        <w:jc w:val="center"/>
        <w:tblLook w:val="04A0" w:firstRow="1" w:lastRow="0" w:firstColumn="1" w:lastColumn="0" w:noHBand="0" w:noVBand="1"/>
      </w:tblPr>
      <w:tblGrid>
        <w:gridCol w:w="1423"/>
        <w:gridCol w:w="1206"/>
        <w:gridCol w:w="1270"/>
        <w:gridCol w:w="2025"/>
        <w:gridCol w:w="1206"/>
        <w:gridCol w:w="1206"/>
        <w:gridCol w:w="2007"/>
      </w:tblGrid>
      <w:tr w:rsidR="00BC5E9A" w:rsidRPr="00D177D3" w14:paraId="5BE7CCA5" w14:textId="77777777" w:rsidTr="008C7EEA">
        <w:trPr>
          <w:jc w:val="center"/>
        </w:trPr>
        <w:tc>
          <w:tcPr>
            <w:tcW w:w="1423" w:type="dxa"/>
            <w:tcBorders>
              <w:bottom w:val="nil"/>
            </w:tcBorders>
          </w:tcPr>
          <w:p w14:paraId="121B998F" w14:textId="77777777" w:rsidR="00BC5E9A" w:rsidRPr="00614436" w:rsidRDefault="00BC5E9A" w:rsidP="0070361B">
            <w:pPr>
              <w:widowControl w:val="0"/>
              <w:spacing w:after="240" w:line="276" w:lineRule="auto"/>
              <w:outlineLvl w:val="0"/>
              <w:rPr>
                <w:b/>
                <w:sz w:val="22"/>
                <w:szCs w:val="22"/>
                <w:lang w:val="en-GB"/>
              </w:rPr>
            </w:pPr>
          </w:p>
        </w:tc>
        <w:tc>
          <w:tcPr>
            <w:tcW w:w="4501" w:type="dxa"/>
            <w:gridSpan w:val="3"/>
            <w:tcBorders>
              <w:bottom w:val="nil"/>
            </w:tcBorders>
            <w:vAlign w:val="bottom"/>
          </w:tcPr>
          <w:p w14:paraId="4961DEBB" w14:textId="1EA75735" w:rsidR="00BC5E9A" w:rsidRPr="00614436" w:rsidRDefault="00741A58" w:rsidP="0070361B">
            <w:pPr>
              <w:widowControl w:val="0"/>
              <w:spacing w:after="240" w:line="276" w:lineRule="auto"/>
              <w:jc w:val="center"/>
              <w:outlineLvl w:val="0"/>
              <w:rPr>
                <w:b/>
                <w:color w:val="000000" w:themeColor="text1"/>
                <w:sz w:val="22"/>
                <w:szCs w:val="22"/>
                <w:lang w:val="en-GB"/>
              </w:rPr>
            </w:pPr>
            <w:r>
              <w:rPr>
                <w:color w:val="000000" w:themeColor="text1"/>
                <w:sz w:val="22"/>
                <w:szCs w:val="22"/>
                <w:lang w:val="en-GB"/>
              </w:rPr>
              <w:t>a</w:t>
            </w:r>
            <w:r w:rsidR="00BC5E9A">
              <w:rPr>
                <w:color w:val="000000" w:themeColor="text1"/>
                <w:sz w:val="22"/>
                <w:szCs w:val="22"/>
                <w:lang w:val="en-GB"/>
              </w:rPr>
              <w:t>-</w:t>
            </w:r>
            <w:r w:rsidR="00BC5E9A" w:rsidRPr="00D177D3">
              <w:rPr>
                <w:color w:val="000000" w:themeColor="text1"/>
                <w:sz w:val="22"/>
                <w:szCs w:val="22"/>
                <w:lang w:val="en-GB"/>
              </w:rPr>
              <w:t>tDCS group</w:t>
            </w:r>
          </w:p>
        </w:tc>
        <w:tc>
          <w:tcPr>
            <w:tcW w:w="4419" w:type="dxa"/>
            <w:gridSpan w:val="3"/>
            <w:tcBorders>
              <w:bottom w:val="nil"/>
            </w:tcBorders>
            <w:vAlign w:val="bottom"/>
          </w:tcPr>
          <w:p w14:paraId="0AB85028" w14:textId="6107D9A5" w:rsidR="00BC5E9A" w:rsidRPr="00614436" w:rsidRDefault="00741A58" w:rsidP="0070361B">
            <w:pPr>
              <w:widowControl w:val="0"/>
              <w:spacing w:after="240" w:line="276" w:lineRule="auto"/>
              <w:jc w:val="center"/>
              <w:outlineLvl w:val="0"/>
              <w:rPr>
                <w:sz w:val="22"/>
                <w:szCs w:val="22"/>
                <w:lang w:val="en-GB"/>
              </w:rPr>
            </w:pPr>
            <w:r>
              <w:rPr>
                <w:color w:val="000000" w:themeColor="text1"/>
                <w:sz w:val="22"/>
                <w:szCs w:val="22"/>
                <w:lang w:val="en-GB"/>
              </w:rPr>
              <w:t>c</w:t>
            </w:r>
            <w:r w:rsidR="00BC5E9A">
              <w:rPr>
                <w:color w:val="000000" w:themeColor="text1"/>
                <w:sz w:val="22"/>
                <w:szCs w:val="22"/>
                <w:lang w:val="en-GB"/>
              </w:rPr>
              <w:t>-</w:t>
            </w:r>
            <w:r w:rsidR="00BC5E9A" w:rsidRPr="00D177D3">
              <w:rPr>
                <w:color w:val="000000" w:themeColor="text1"/>
                <w:sz w:val="22"/>
                <w:szCs w:val="22"/>
                <w:lang w:val="en-GB"/>
              </w:rPr>
              <w:t>tDCS group</w:t>
            </w:r>
          </w:p>
        </w:tc>
      </w:tr>
      <w:tr w:rsidR="007546B9" w:rsidRPr="00D177D3" w14:paraId="7AB6EEF8" w14:textId="77777777" w:rsidTr="008C7EEA">
        <w:trPr>
          <w:trHeight w:val="395"/>
          <w:jc w:val="center"/>
        </w:trPr>
        <w:tc>
          <w:tcPr>
            <w:tcW w:w="1423" w:type="dxa"/>
            <w:tcBorders>
              <w:top w:val="nil"/>
              <w:bottom w:val="single" w:sz="4" w:space="0" w:color="auto"/>
            </w:tcBorders>
          </w:tcPr>
          <w:p w14:paraId="66A2C608" w14:textId="77777777" w:rsidR="00D45312" w:rsidRPr="00614436" w:rsidRDefault="00D45312" w:rsidP="0070361B">
            <w:pPr>
              <w:widowControl w:val="0"/>
              <w:spacing w:after="240" w:line="276" w:lineRule="auto"/>
              <w:outlineLvl w:val="0"/>
              <w:rPr>
                <w:b/>
                <w:sz w:val="22"/>
                <w:szCs w:val="22"/>
                <w:lang w:val="en-GB"/>
              </w:rPr>
            </w:pPr>
          </w:p>
        </w:tc>
        <w:tc>
          <w:tcPr>
            <w:tcW w:w="1206" w:type="dxa"/>
            <w:tcBorders>
              <w:top w:val="nil"/>
              <w:bottom w:val="single" w:sz="4" w:space="0" w:color="auto"/>
              <w:right w:val="single" w:sz="4" w:space="0" w:color="auto"/>
            </w:tcBorders>
            <w:vAlign w:val="center"/>
          </w:tcPr>
          <w:p w14:paraId="0D9416EC" w14:textId="7D9E3905" w:rsidR="00D45312" w:rsidRPr="00614436" w:rsidRDefault="00741A58" w:rsidP="0070361B">
            <w:pPr>
              <w:widowControl w:val="0"/>
              <w:spacing w:after="240" w:line="276" w:lineRule="auto"/>
              <w:jc w:val="center"/>
              <w:outlineLvl w:val="0"/>
              <w:rPr>
                <w:sz w:val="22"/>
                <w:szCs w:val="22"/>
                <w:lang w:val="en-GB"/>
              </w:rPr>
            </w:pPr>
            <w:r>
              <w:rPr>
                <w:sz w:val="22"/>
                <w:szCs w:val="22"/>
                <w:lang w:val="en-GB"/>
              </w:rPr>
              <w:t>S</w:t>
            </w:r>
            <w:r w:rsidR="00D45312" w:rsidRPr="00614436">
              <w:rPr>
                <w:sz w:val="22"/>
                <w:szCs w:val="22"/>
                <w:lang w:val="en-GB"/>
              </w:rPr>
              <w:t>ham</w:t>
            </w:r>
            <w:r w:rsidR="007546B9">
              <w:rPr>
                <w:sz w:val="22"/>
                <w:szCs w:val="22"/>
                <w:lang w:val="en-GB"/>
              </w:rPr>
              <w:t xml:space="preserve"> stimulation</w:t>
            </w:r>
          </w:p>
        </w:tc>
        <w:tc>
          <w:tcPr>
            <w:tcW w:w="1270" w:type="dxa"/>
            <w:tcBorders>
              <w:top w:val="nil"/>
              <w:left w:val="single" w:sz="4" w:space="0" w:color="auto"/>
              <w:bottom w:val="single" w:sz="4" w:space="0" w:color="auto"/>
            </w:tcBorders>
            <w:vAlign w:val="center"/>
          </w:tcPr>
          <w:p w14:paraId="05401270" w14:textId="1D8F63C9" w:rsidR="00D45312" w:rsidRPr="00614436" w:rsidRDefault="003751C3" w:rsidP="0070361B">
            <w:pPr>
              <w:widowControl w:val="0"/>
              <w:spacing w:after="240" w:line="276" w:lineRule="auto"/>
              <w:jc w:val="center"/>
              <w:outlineLvl w:val="0"/>
              <w:rPr>
                <w:sz w:val="22"/>
                <w:szCs w:val="22"/>
                <w:lang w:val="en-GB"/>
              </w:rPr>
            </w:pPr>
            <w:r>
              <w:rPr>
                <w:color w:val="000000" w:themeColor="text1"/>
                <w:sz w:val="22"/>
                <w:szCs w:val="22"/>
                <w:lang w:val="en-GB"/>
              </w:rPr>
              <w:t>A</w:t>
            </w:r>
            <w:r w:rsidR="007546B9">
              <w:rPr>
                <w:color w:val="000000" w:themeColor="text1"/>
                <w:sz w:val="22"/>
                <w:szCs w:val="22"/>
                <w:lang w:val="en-GB"/>
              </w:rPr>
              <w:t>nodal s</w:t>
            </w:r>
            <w:r w:rsidR="00D45312" w:rsidRPr="00614436">
              <w:rPr>
                <w:color w:val="000000" w:themeColor="text1"/>
                <w:sz w:val="22"/>
                <w:szCs w:val="22"/>
                <w:lang w:val="en-GB"/>
              </w:rPr>
              <w:t>tim</w:t>
            </w:r>
            <w:r w:rsidR="007546B9">
              <w:rPr>
                <w:color w:val="000000" w:themeColor="text1"/>
                <w:sz w:val="22"/>
                <w:szCs w:val="22"/>
                <w:lang w:val="en-GB"/>
              </w:rPr>
              <w:t>ulation</w:t>
            </w:r>
          </w:p>
        </w:tc>
        <w:tc>
          <w:tcPr>
            <w:tcW w:w="2025" w:type="dxa"/>
            <w:tcBorders>
              <w:top w:val="nil"/>
              <w:bottom w:val="single" w:sz="4" w:space="0" w:color="auto"/>
            </w:tcBorders>
          </w:tcPr>
          <w:p w14:paraId="060FF6BB" w14:textId="43270314" w:rsidR="00D45312" w:rsidRPr="00614436" w:rsidRDefault="003751C3" w:rsidP="0070361B">
            <w:pPr>
              <w:widowControl w:val="0"/>
              <w:spacing w:after="240" w:line="276" w:lineRule="auto"/>
              <w:jc w:val="center"/>
              <w:outlineLvl w:val="0"/>
              <w:rPr>
                <w:sz w:val="22"/>
                <w:szCs w:val="22"/>
                <w:lang w:val="en-GB"/>
              </w:rPr>
            </w:pPr>
            <w:r>
              <w:rPr>
                <w:sz w:val="22"/>
                <w:szCs w:val="22"/>
                <w:lang w:val="en-GB"/>
              </w:rPr>
              <w:t>T</w:t>
            </w:r>
            <w:r w:rsidR="00B3608A" w:rsidRPr="00614436">
              <w:rPr>
                <w:sz w:val="22"/>
                <w:szCs w:val="22"/>
                <w:lang w:val="en-GB"/>
              </w:rPr>
              <w:t>est statistic</w:t>
            </w:r>
          </w:p>
        </w:tc>
        <w:tc>
          <w:tcPr>
            <w:tcW w:w="1206" w:type="dxa"/>
            <w:tcBorders>
              <w:top w:val="nil"/>
              <w:bottom w:val="single" w:sz="4" w:space="0" w:color="auto"/>
              <w:right w:val="single" w:sz="4" w:space="0" w:color="auto"/>
            </w:tcBorders>
            <w:vAlign w:val="center"/>
          </w:tcPr>
          <w:p w14:paraId="2D792592" w14:textId="0B320C65" w:rsidR="00D45312" w:rsidRPr="00614436" w:rsidRDefault="003751C3" w:rsidP="0070361B">
            <w:pPr>
              <w:widowControl w:val="0"/>
              <w:spacing w:after="240" w:line="276" w:lineRule="auto"/>
              <w:jc w:val="center"/>
              <w:outlineLvl w:val="0"/>
              <w:rPr>
                <w:sz w:val="22"/>
                <w:szCs w:val="22"/>
                <w:lang w:val="en-GB"/>
              </w:rPr>
            </w:pPr>
            <w:r>
              <w:rPr>
                <w:sz w:val="22"/>
                <w:szCs w:val="22"/>
                <w:lang w:val="en-GB"/>
              </w:rPr>
              <w:t>S</w:t>
            </w:r>
            <w:r w:rsidR="00D45312" w:rsidRPr="00614436">
              <w:rPr>
                <w:sz w:val="22"/>
                <w:szCs w:val="22"/>
                <w:lang w:val="en-GB"/>
              </w:rPr>
              <w:t>ham</w:t>
            </w:r>
            <w:r w:rsidR="007546B9">
              <w:rPr>
                <w:sz w:val="22"/>
                <w:szCs w:val="22"/>
                <w:lang w:val="en-GB"/>
              </w:rPr>
              <w:t xml:space="preserve"> stimulation</w:t>
            </w:r>
          </w:p>
        </w:tc>
        <w:tc>
          <w:tcPr>
            <w:tcW w:w="1206" w:type="dxa"/>
            <w:tcBorders>
              <w:top w:val="nil"/>
              <w:left w:val="single" w:sz="4" w:space="0" w:color="auto"/>
              <w:bottom w:val="single" w:sz="4" w:space="0" w:color="auto"/>
            </w:tcBorders>
            <w:vAlign w:val="center"/>
          </w:tcPr>
          <w:p w14:paraId="1BA33060" w14:textId="452A23AB" w:rsidR="00D45312" w:rsidRPr="00614436" w:rsidRDefault="003751C3" w:rsidP="0070361B">
            <w:pPr>
              <w:widowControl w:val="0"/>
              <w:spacing w:after="240" w:line="276" w:lineRule="auto"/>
              <w:jc w:val="center"/>
              <w:outlineLvl w:val="0"/>
              <w:rPr>
                <w:sz w:val="22"/>
                <w:szCs w:val="22"/>
                <w:lang w:val="en-GB"/>
              </w:rPr>
            </w:pPr>
            <w:r>
              <w:rPr>
                <w:color w:val="000000" w:themeColor="text1"/>
                <w:sz w:val="22"/>
                <w:szCs w:val="22"/>
                <w:lang w:val="en-GB"/>
              </w:rPr>
              <w:t>C</w:t>
            </w:r>
            <w:r w:rsidR="007546B9">
              <w:rPr>
                <w:color w:val="000000" w:themeColor="text1"/>
                <w:sz w:val="22"/>
                <w:szCs w:val="22"/>
                <w:lang w:val="en-GB"/>
              </w:rPr>
              <w:t>athodal s</w:t>
            </w:r>
            <w:r w:rsidR="00D45312" w:rsidRPr="00614436">
              <w:rPr>
                <w:color w:val="000000" w:themeColor="text1"/>
                <w:sz w:val="22"/>
                <w:szCs w:val="22"/>
                <w:lang w:val="en-GB"/>
              </w:rPr>
              <w:t>tim</w:t>
            </w:r>
            <w:r w:rsidR="007546B9">
              <w:rPr>
                <w:color w:val="000000" w:themeColor="text1"/>
                <w:sz w:val="22"/>
                <w:szCs w:val="22"/>
                <w:lang w:val="en-GB"/>
              </w:rPr>
              <w:t>ulation</w:t>
            </w:r>
          </w:p>
        </w:tc>
        <w:tc>
          <w:tcPr>
            <w:tcW w:w="2007" w:type="dxa"/>
            <w:tcBorders>
              <w:top w:val="nil"/>
              <w:bottom w:val="single" w:sz="4" w:space="0" w:color="auto"/>
            </w:tcBorders>
          </w:tcPr>
          <w:p w14:paraId="5E83A0A6" w14:textId="32989B5D" w:rsidR="00D45312" w:rsidRPr="00614436" w:rsidRDefault="003751C3" w:rsidP="0070361B">
            <w:pPr>
              <w:widowControl w:val="0"/>
              <w:spacing w:after="240" w:line="276" w:lineRule="auto"/>
              <w:jc w:val="center"/>
              <w:outlineLvl w:val="0"/>
              <w:rPr>
                <w:b/>
                <w:sz w:val="22"/>
                <w:szCs w:val="22"/>
                <w:lang w:val="en-GB"/>
              </w:rPr>
            </w:pPr>
            <w:r>
              <w:rPr>
                <w:sz w:val="22"/>
                <w:szCs w:val="22"/>
                <w:lang w:val="en-GB"/>
              </w:rPr>
              <w:t>T</w:t>
            </w:r>
            <w:r w:rsidR="00B3608A" w:rsidRPr="00614436">
              <w:rPr>
                <w:sz w:val="22"/>
                <w:szCs w:val="22"/>
                <w:lang w:val="en-GB"/>
              </w:rPr>
              <w:t>est statistic</w:t>
            </w:r>
          </w:p>
        </w:tc>
      </w:tr>
      <w:tr w:rsidR="00A24D47" w:rsidRPr="0077669F" w14:paraId="47E19540" w14:textId="77777777" w:rsidTr="008C7EEA">
        <w:trPr>
          <w:jc w:val="center"/>
        </w:trPr>
        <w:tc>
          <w:tcPr>
            <w:tcW w:w="10343" w:type="dxa"/>
            <w:gridSpan w:val="7"/>
          </w:tcPr>
          <w:p w14:paraId="61A6679B" w14:textId="76DCBF45" w:rsidR="00A24D47" w:rsidRPr="00B04E8C" w:rsidRDefault="00A24D47" w:rsidP="0070361B">
            <w:pPr>
              <w:widowControl w:val="0"/>
              <w:spacing w:after="240" w:line="276" w:lineRule="auto"/>
              <w:outlineLvl w:val="0"/>
              <w:rPr>
                <w:i/>
                <w:sz w:val="20"/>
                <w:szCs w:val="20"/>
                <w:lang w:val="en-GB"/>
              </w:rPr>
            </w:pPr>
            <w:r w:rsidRPr="00B04E8C">
              <w:rPr>
                <w:i/>
                <w:sz w:val="20"/>
                <w:szCs w:val="20"/>
                <w:lang w:val="en-GB"/>
              </w:rPr>
              <w:t>Learning parameters</w:t>
            </w:r>
          </w:p>
        </w:tc>
      </w:tr>
      <w:tr w:rsidR="007546B9" w:rsidRPr="00614436" w14:paraId="0820E023" w14:textId="77777777" w:rsidTr="008C7EEA">
        <w:trPr>
          <w:jc w:val="center"/>
        </w:trPr>
        <w:tc>
          <w:tcPr>
            <w:tcW w:w="1423" w:type="dxa"/>
          </w:tcPr>
          <w:p w14:paraId="4E07880D" w14:textId="23440795" w:rsidR="00A24D47" w:rsidRPr="00A86E6B" w:rsidRDefault="00A24D47" w:rsidP="0070361B">
            <w:pPr>
              <w:widowControl w:val="0"/>
              <w:spacing w:after="240" w:line="276" w:lineRule="auto"/>
              <w:outlineLvl w:val="0"/>
              <w:rPr>
                <w:sz w:val="20"/>
                <w:szCs w:val="20"/>
                <w:lang w:val="en-GB"/>
              </w:rPr>
            </w:pPr>
            <w:r w:rsidRPr="00A86E6B">
              <w:rPr>
                <w:sz w:val="20"/>
                <w:szCs w:val="20"/>
                <w:lang w:val="en-GB"/>
              </w:rPr>
              <w:sym w:font="Symbol" w:char="F061"/>
            </w:r>
          </w:p>
        </w:tc>
        <w:tc>
          <w:tcPr>
            <w:tcW w:w="1206" w:type="dxa"/>
          </w:tcPr>
          <w:p w14:paraId="11FB27B1" w14:textId="692E790D" w:rsidR="00A24D47" w:rsidRPr="009810D0" w:rsidRDefault="00A24D47" w:rsidP="0070361B">
            <w:pPr>
              <w:widowControl w:val="0"/>
              <w:spacing w:after="240" w:line="276" w:lineRule="auto"/>
              <w:outlineLvl w:val="0"/>
              <w:rPr>
                <w:sz w:val="20"/>
                <w:szCs w:val="20"/>
                <w:lang w:val="en-GB"/>
              </w:rPr>
            </w:pPr>
            <w:r w:rsidRPr="009810D0">
              <w:rPr>
                <w:sz w:val="20"/>
                <w:szCs w:val="20"/>
                <w:lang w:val="en-GB"/>
              </w:rPr>
              <w:t>.</w:t>
            </w:r>
            <w:r w:rsidR="00C33D29">
              <w:rPr>
                <w:sz w:val="20"/>
                <w:szCs w:val="20"/>
                <w:lang w:val="en-GB"/>
              </w:rPr>
              <w:t>44</w:t>
            </w:r>
            <w:r w:rsidRPr="009810D0">
              <w:rPr>
                <w:sz w:val="20"/>
                <w:szCs w:val="20"/>
                <w:lang w:val="en-GB"/>
              </w:rPr>
              <w:t xml:space="preserve"> </w:t>
            </w:r>
            <w:r w:rsidRPr="009810D0">
              <w:rPr>
                <w:sz w:val="20"/>
                <w:szCs w:val="20"/>
                <w:lang w:val="en-GB"/>
              </w:rPr>
              <w:sym w:font="Symbol" w:char="F0B1"/>
            </w:r>
            <w:r w:rsidRPr="009810D0">
              <w:rPr>
                <w:sz w:val="20"/>
                <w:szCs w:val="20"/>
                <w:lang w:val="en-GB"/>
              </w:rPr>
              <w:t xml:space="preserve"> .</w:t>
            </w:r>
            <w:r w:rsidR="00C33D29">
              <w:rPr>
                <w:sz w:val="20"/>
                <w:szCs w:val="20"/>
                <w:lang w:val="en-GB"/>
              </w:rPr>
              <w:t>16</w:t>
            </w:r>
          </w:p>
        </w:tc>
        <w:tc>
          <w:tcPr>
            <w:tcW w:w="1270" w:type="dxa"/>
          </w:tcPr>
          <w:p w14:paraId="6B2E75B5" w14:textId="1C8ED1A1" w:rsidR="00A24D47" w:rsidRPr="009810D0" w:rsidRDefault="00A24D47" w:rsidP="0070361B">
            <w:pPr>
              <w:widowControl w:val="0"/>
              <w:spacing w:after="240" w:line="276" w:lineRule="auto"/>
              <w:outlineLvl w:val="0"/>
              <w:rPr>
                <w:sz w:val="20"/>
                <w:szCs w:val="20"/>
                <w:lang w:val="en-GB"/>
              </w:rPr>
            </w:pPr>
            <w:r w:rsidRPr="009810D0">
              <w:rPr>
                <w:sz w:val="20"/>
                <w:szCs w:val="20"/>
                <w:lang w:val="en-GB"/>
              </w:rPr>
              <w:t>.</w:t>
            </w:r>
            <w:r w:rsidR="00C33D29">
              <w:rPr>
                <w:sz w:val="20"/>
                <w:szCs w:val="20"/>
                <w:lang w:val="en-GB"/>
              </w:rPr>
              <w:t xml:space="preserve">47 </w:t>
            </w:r>
            <w:r w:rsidRPr="009810D0">
              <w:rPr>
                <w:sz w:val="20"/>
                <w:szCs w:val="20"/>
                <w:lang w:val="en-GB"/>
              </w:rPr>
              <w:sym w:font="Symbol" w:char="F0B1"/>
            </w:r>
            <w:r w:rsidRPr="009810D0">
              <w:rPr>
                <w:sz w:val="20"/>
                <w:szCs w:val="20"/>
                <w:lang w:val="en-GB"/>
              </w:rPr>
              <w:t xml:space="preserve"> .1</w:t>
            </w:r>
            <w:r w:rsidR="00C33D29">
              <w:rPr>
                <w:sz w:val="20"/>
                <w:szCs w:val="20"/>
                <w:lang w:val="en-GB"/>
              </w:rPr>
              <w:t>9</w:t>
            </w:r>
          </w:p>
        </w:tc>
        <w:tc>
          <w:tcPr>
            <w:tcW w:w="2025" w:type="dxa"/>
          </w:tcPr>
          <w:p w14:paraId="70669ABC" w14:textId="35032589" w:rsidR="00A24D47" w:rsidRPr="009810D0" w:rsidRDefault="00992B03" w:rsidP="0070361B">
            <w:pPr>
              <w:widowControl w:val="0"/>
              <w:spacing w:after="240" w:line="276" w:lineRule="auto"/>
              <w:outlineLvl w:val="0"/>
              <w:rPr>
                <w:i/>
                <w:sz w:val="20"/>
                <w:szCs w:val="20"/>
                <w:lang w:val="en-GB"/>
              </w:rPr>
            </w:pPr>
            <w:r>
              <w:rPr>
                <w:i/>
                <w:sz w:val="20"/>
                <w:szCs w:val="20"/>
                <w:lang w:val="en-GB"/>
              </w:rPr>
              <w:t>W</w:t>
            </w:r>
            <w:r w:rsidR="00805DBE" w:rsidRPr="00805DBE">
              <w:rPr>
                <w:i/>
                <w:sz w:val="20"/>
                <w:szCs w:val="20"/>
                <w:lang w:val="en-GB"/>
              </w:rPr>
              <w:t xml:space="preserve"> </w:t>
            </w:r>
            <w:r w:rsidR="00A24D47" w:rsidRPr="009810D0">
              <w:rPr>
                <w:sz w:val="20"/>
                <w:szCs w:val="20"/>
                <w:lang w:val="en-GB"/>
              </w:rPr>
              <w:t>=</w:t>
            </w:r>
            <w:r w:rsidR="00805DBE">
              <w:rPr>
                <w:sz w:val="20"/>
                <w:szCs w:val="20"/>
                <w:lang w:val="en-GB"/>
              </w:rPr>
              <w:t xml:space="preserve"> </w:t>
            </w:r>
            <w:r w:rsidR="00592C49">
              <w:rPr>
                <w:sz w:val="20"/>
                <w:szCs w:val="20"/>
                <w:lang w:val="en-GB"/>
              </w:rPr>
              <w:t>2</w:t>
            </w:r>
            <w:r w:rsidR="007546B9">
              <w:rPr>
                <w:sz w:val="20"/>
                <w:szCs w:val="20"/>
                <w:lang w:val="en-GB"/>
              </w:rPr>
              <w:t>55</w:t>
            </w:r>
            <w:r w:rsidR="00592C49">
              <w:rPr>
                <w:sz w:val="20"/>
                <w:szCs w:val="20"/>
                <w:lang w:val="en-GB"/>
              </w:rPr>
              <w:t>.00</w:t>
            </w:r>
            <w:r w:rsidR="00A24D47" w:rsidRPr="009810D0">
              <w:rPr>
                <w:sz w:val="20"/>
                <w:szCs w:val="20"/>
                <w:lang w:val="en-GB"/>
              </w:rPr>
              <w:t xml:space="preserve">, </w:t>
            </w:r>
            <w:r w:rsidR="00A24D47" w:rsidRPr="009810D0">
              <w:rPr>
                <w:i/>
                <w:sz w:val="20"/>
                <w:szCs w:val="20"/>
                <w:lang w:val="en-GB"/>
              </w:rPr>
              <w:t>p</w:t>
            </w:r>
            <w:r w:rsidR="00C74329">
              <w:rPr>
                <w:i/>
                <w:sz w:val="20"/>
                <w:szCs w:val="20"/>
                <w:lang w:val="en-GB"/>
              </w:rPr>
              <w:t xml:space="preserve"> </w:t>
            </w:r>
            <w:r w:rsidR="00A24D47" w:rsidRPr="009810D0">
              <w:rPr>
                <w:sz w:val="20"/>
                <w:szCs w:val="20"/>
                <w:lang w:val="en-GB"/>
              </w:rPr>
              <w:t>=</w:t>
            </w:r>
            <w:r w:rsidR="00C74329">
              <w:rPr>
                <w:sz w:val="20"/>
                <w:szCs w:val="20"/>
                <w:lang w:val="en-GB"/>
              </w:rPr>
              <w:t xml:space="preserve"> </w:t>
            </w:r>
            <w:r w:rsidR="00A24D47" w:rsidRPr="009810D0">
              <w:rPr>
                <w:sz w:val="20"/>
                <w:szCs w:val="20"/>
                <w:lang w:val="en-GB"/>
              </w:rPr>
              <w:t>.</w:t>
            </w:r>
            <w:r w:rsidR="00592C49">
              <w:rPr>
                <w:sz w:val="20"/>
                <w:szCs w:val="20"/>
                <w:lang w:val="en-GB"/>
              </w:rPr>
              <w:t>66</w:t>
            </w:r>
          </w:p>
        </w:tc>
        <w:tc>
          <w:tcPr>
            <w:tcW w:w="1206" w:type="dxa"/>
          </w:tcPr>
          <w:p w14:paraId="2B4B1369" w14:textId="2009B7DF" w:rsidR="00A24D47" w:rsidRPr="009810D0" w:rsidRDefault="00A24D47" w:rsidP="0070361B">
            <w:pPr>
              <w:widowControl w:val="0"/>
              <w:spacing w:after="240" w:line="276" w:lineRule="auto"/>
              <w:outlineLvl w:val="0"/>
              <w:rPr>
                <w:sz w:val="20"/>
                <w:szCs w:val="20"/>
                <w:lang w:val="en-GB"/>
              </w:rPr>
            </w:pPr>
            <w:r w:rsidRPr="009810D0">
              <w:rPr>
                <w:sz w:val="20"/>
                <w:szCs w:val="20"/>
                <w:lang w:val="en-GB"/>
              </w:rPr>
              <w:t>.5</w:t>
            </w:r>
            <w:r w:rsidR="00E50DCF">
              <w:rPr>
                <w:sz w:val="20"/>
                <w:szCs w:val="20"/>
                <w:lang w:val="en-GB"/>
              </w:rPr>
              <w:t>0</w:t>
            </w:r>
            <w:r w:rsidRPr="009810D0">
              <w:rPr>
                <w:sz w:val="20"/>
                <w:szCs w:val="20"/>
                <w:lang w:val="en-GB"/>
              </w:rPr>
              <w:t xml:space="preserve"> </w:t>
            </w:r>
            <w:r w:rsidRPr="009810D0">
              <w:rPr>
                <w:sz w:val="20"/>
                <w:szCs w:val="20"/>
                <w:lang w:val="en-GB"/>
              </w:rPr>
              <w:sym w:font="Symbol" w:char="F0B1"/>
            </w:r>
            <w:r w:rsidRPr="009810D0">
              <w:rPr>
                <w:sz w:val="20"/>
                <w:szCs w:val="20"/>
                <w:lang w:val="en-GB"/>
              </w:rPr>
              <w:t xml:space="preserve"> .1</w:t>
            </w:r>
            <w:r w:rsidR="00D15563">
              <w:rPr>
                <w:sz w:val="20"/>
                <w:szCs w:val="20"/>
                <w:lang w:val="en-GB"/>
              </w:rPr>
              <w:t>7</w:t>
            </w:r>
          </w:p>
        </w:tc>
        <w:tc>
          <w:tcPr>
            <w:tcW w:w="1206" w:type="dxa"/>
          </w:tcPr>
          <w:p w14:paraId="7A347962" w14:textId="7E78F0C6" w:rsidR="00A24D47" w:rsidRPr="009810D0" w:rsidRDefault="00A24D47" w:rsidP="0070361B">
            <w:pPr>
              <w:widowControl w:val="0"/>
              <w:spacing w:after="240" w:line="276" w:lineRule="auto"/>
              <w:outlineLvl w:val="0"/>
              <w:rPr>
                <w:sz w:val="20"/>
                <w:szCs w:val="20"/>
                <w:lang w:val="en-GB"/>
              </w:rPr>
            </w:pPr>
            <w:r w:rsidRPr="009810D0">
              <w:rPr>
                <w:sz w:val="20"/>
                <w:szCs w:val="20"/>
                <w:lang w:val="en-GB"/>
              </w:rPr>
              <w:t>.</w:t>
            </w:r>
            <w:r w:rsidR="00D15563">
              <w:rPr>
                <w:sz w:val="20"/>
                <w:szCs w:val="20"/>
                <w:lang w:val="en-GB"/>
              </w:rPr>
              <w:t>48</w:t>
            </w:r>
            <w:r w:rsidRPr="009810D0">
              <w:rPr>
                <w:sz w:val="20"/>
                <w:szCs w:val="20"/>
                <w:lang w:val="en-GB"/>
              </w:rPr>
              <w:t xml:space="preserve"> </w:t>
            </w:r>
            <w:r w:rsidRPr="009810D0">
              <w:rPr>
                <w:sz w:val="20"/>
                <w:szCs w:val="20"/>
                <w:lang w:val="en-GB"/>
              </w:rPr>
              <w:sym w:font="Symbol" w:char="F0B1"/>
            </w:r>
            <w:r w:rsidRPr="009810D0">
              <w:rPr>
                <w:sz w:val="20"/>
                <w:szCs w:val="20"/>
                <w:lang w:val="en-GB"/>
              </w:rPr>
              <w:t xml:space="preserve"> .1</w:t>
            </w:r>
            <w:r w:rsidR="00D15563">
              <w:rPr>
                <w:sz w:val="20"/>
                <w:szCs w:val="20"/>
                <w:lang w:val="en-GB"/>
              </w:rPr>
              <w:t>7</w:t>
            </w:r>
          </w:p>
        </w:tc>
        <w:tc>
          <w:tcPr>
            <w:tcW w:w="2007" w:type="dxa"/>
          </w:tcPr>
          <w:p w14:paraId="4A21A76D" w14:textId="3B0F7C48" w:rsidR="00A24D47" w:rsidRPr="009810D0" w:rsidRDefault="00931F5C" w:rsidP="0070361B">
            <w:pPr>
              <w:widowControl w:val="0"/>
              <w:spacing w:after="240" w:line="276" w:lineRule="auto"/>
              <w:outlineLvl w:val="0"/>
              <w:rPr>
                <w:i/>
                <w:sz w:val="20"/>
                <w:szCs w:val="20"/>
                <w:lang w:val="en-GB"/>
              </w:rPr>
            </w:pPr>
            <w:r>
              <w:rPr>
                <w:i/>
                <w:sz w:val="20"/>
                <w:szCs w:val="20"/>
                <w:lang w:val="en-GB"/>
              </w:rPr>
              <w:t>W</w:t>
            </w:r>
            <w:r w:rsidR="00D15563" w:rsidRPr="00805DBE">
              <w:rPr>
                <w:i/>
                <w:sz w:val="20"/>
                <w:szCs w:val="20"/>
                <w:lang w:val="en-GB"/>
              </w:rPr>
              <w:t xml:space="preserve"> </w:t>
            </w:r>
            <w:r w:rsidR="00D15563" w:rsidRPr="009810D0">
              <w:rPr>
                <w:sz w:val="20"/>
                <w:szCs w:val="20"/>
                <w:lang w:val="en-GB"/>
              </w:rPr>
              <w:t>=</w:t>
            </w:r>
            <w:r w:rsidR="00D15563">
              <w:rPr>
                <w:sz w:val="20"/>
                <w:szCs w:val="20"/>
                <w:lang w:val="en-GB"/>
              </w:rPr>
              <w:t xml:space="preserve"> </w:t>
            </w:r>
            <w:r w:rsidR="00D52976">
              <w:rPr>
                <w:sz w:val="20"/>
                <w:szCs w:val="20"/>
                <w:lang w:val="en-GB"/>
              </w:rPr>
              <w:t>186</w:t>
            </w:r>
            <w:r w:rsidR="002F7923">
              <w:rPr>
                <w:sz w:val="20"/>
                <w:szCs w:val="20"/>
                <w:lang w:val="en-GB"/>
              </w:rPr>
              <w:t>.00</w:t>
            </w:r>
            <w:r w:rsidR="00D15563" w:rsidRPr="009810D0">
              <w:rPr>
                <w:sz w:val="20"/>
                <w:szCs w:val="20"/>
                <w:lang w:val="en-GB"/>
              </w:rPr>
              <w:t xml:space="preserve">, </w:t>
            </w:r>
            <w:r w:rsidR="00D15563" w:rsidRPr="009810D0">
              <w:rPr>
                <w:i/>
                <w:sz w:val="20"/>
                <w:szCs w:val="20"/>
                <w:lang w:val="en-GB"/>
              </w:rPr>
              <w:t>p</w:t>
            </w:r>
            <w:r w:rsidR="00D15563">
              <w:rPr>
                <w:i/>
                <w:sz w:val="20"/>
                <w:szCs w:val="20"/>
                <w:lang w:val="en-GB"/>
              </w:rPr>
              <w:t xml:space="preserve"> </w:t>
            </w:r>
            <w:r w:rsidR="00D15563" w:rsidRPr="009810D0">
              <w:rPr>
                <w:sz w:val="20"/>
                <w:szCs w:val="20"/>
                <w:lang w:val="en-GB"/>
              </w:rPr>
              <w:t>=</w:t>
            </w:r>
            <w:r w:rsidR="00D15563">
              <w:rPr>
                <w:sz w:val="20"/>
                <w:szCs w:val="20"/>
                <w:lang w:val="en-GB"/>
              </w:rPr>
              <w:t xml:space="preserve"> </w:t>
            </w:r>
            <w:r w:rsidR="00D15563" w:rsidRPr="009810D0">
              <w:rPr>
                <w:sz w:val="20"/>
                <w:szCs w:val="20"/>
                <w:lang w:val="en-GB"/>
              </w:rPr>
              <w:t>.</w:t>
            </w:r>
            <w:r w:rsidR="002F7923">
              <w:rPr>
                <w:sz w:val="20"/>
                <w:szCs w:val="20"/>
                <w:lang w:val="en-GB"/>
              </w:rPr>
              <w:t>23</w:t>
            </w:r>
          </w:p>
        </w:tc>
      </w:tr>
      <w:tr w:rsidR="007546B9" w:rsidRPr="00614436" w14:paraId="4D1F78DE" w14:textId="77777777" w:rsidTr="008C7EEA">
        <w:trPr>
          <w:jc w:val="center"/>
        </w:trPr>
        <w:tc>
          <w:tcPr>
            <w:tcW w:w="1423" w:type="dxa"/>
          </w:tcPr>
          <w:p w14:paraId="2FEAF663" w14:textId="167BF4B0" w:rsidR="00A24D47" w:rsidRPr="00A86E6B" w:rsidRDefault="00A24D47" w:rsidP="0070361B">
            <w:pPr>
              <w:widowControl w:val="0"/>
              <w:spacing w:after="240" w:line="276" w:lineRule="auto"/>
              <w:outlineLvl w:val="0"/>
              <w:rPr>
                <w:sz w:val="20"/>
                <w:szCs w:val="20"/>
                <w:lang w:val="en-GB"/>
              </w:rPr>
            </w:pPr>
            <w:r w:rsidRPr="00A86E6B">
              <w:rPr>
                <w:sz w:val="20"/>
                <w:szCs w:val="20"/>
                <w:lang w:val="en-GB"/>
              </w:rPr>
              <w:sym w:font="Symbol" w:char="F06B"/>
            </w:r>
          </w:p>
        </w:tc>
        <w:tc>
          <w:tcPr>
            <w:tcW w:w="1206" w:type="dxa"/>
          </w:tcPr>
          <w:p w14:paraId="63FB09AE" w14:textId="36E6D7AB" w:rsidR="00A24D47" w:rsidRPr="009810D0" w:rsidRDefault="00A24D47" w:rsidP="0070361B">
            <w:pPr>
              <w:widowControl w:val="0"/>
              <w:spacing w:after="240" w:line="276" w:lineRule="auto"/>
              <w:outlineLvl w:val="0"/>
              <w:rPr>
                <w:sz w:val="20"/>
                <w:szCs w:val="20"/>
                <w:lang w:val="en-GB"/>
              </w:rPr>
            </w:pPr>
            <w:r w:rsidRPr="009810D0">
              <w:rPr>
                <w:sz w:val="20"/>
                <w:szCs w:val="20"/>
                <w:lang w:val="en-GB"/>
              </w:rPr>
              <w:t>.3</w:t>
            </w:r>
            <w:r w:rsidR="00C33D29">
              <w:rPr>
                <w:sz w:val="20"/>
                <w:szCs w:val="20"/>
                <w:lang w:val="en-GB"/>
              </w:rPr>
              <w:t>3</w:t>
            </w:r>
            <w:r w:rsidRPr="009810D0">
              <w:rPr>
                <w:sz w:val="20"/>
                <w:szCs w:val="20"/>
                <w:lang w:val="en-GB"/>
              </w:rPr>
              <w:t xml:space="preserve"> </w:t>
            </w:r>
            <w:r w:rsidRPr="009810D0">
              <w:rPr>
                <w:sz w:val="20"/>
                <w:szCs w:val="20"/>
                <w:lang w:val="en-GB"/>
              </w:rPr>
              <w:sym w:font="Symbol" w:char="F0B1"/>
            </w:r>
            <w:r w:rsidRPr="009810D0">
              <w:rPr>
                <w:sz w:val="20"/>
                <w:szCs w:val="20"/>
                <w:lang w:val="en-GB"/>
              </w:rPr>
              <w:t xml:space="preserve"> .12</w:t>
            </w:r>
          </w:p>
        </w:tc>
        <w:tc>
          <w:tcPr>
            <w:tcW w:w="1270" w:type="dxa"/>
          </w:tcPr>
          <w:p w14:paraId="30AF509F" w14:textId="48833683" w:rsidR="00A24D47" w:rsidRPr="009810D0" w:rsidRDefault="00A24D47" w:rsidP="0070361B">
            <w:pPr>
              <w:widowControl w:val="0"/>
              <w:spacing w:after="240" w:line="276" w:lineRule="auto"/>
              <w:outlineLvl w:val="0"/>
              <w:rPr>
                <w:sz w:val="20"/>
                <w:szCs w:val="20"/>
                <w:lang w:val="en-GB"/>
              </w:rPr>
            </w:pPr>
            <w:r w:rsidRPr="009810D0">
              <w:rPr>
                <w:sz w:val="20"/>
                <w:szCs w:val="20"/>
                <w:lang w:val="en-GB"/>
              </w:rPr>
              <w:t>.</w:t>
            </w:r>
            <w:r w:rsidR="00C33D29">
              <w:rPr>
                <w:sz w:val="20"/>
                <w:szCs w:val="20"/>
                <w:lang w:val="en-GB"/>
              </w:rPr>
              <w:t>4</w:t>
            </w:r>
            <w:r w:rsidR="00C74329">
              <w:rPr>
                <w:sz w:val="20"/>
                <w:szCs w:val="20"/>
                <w:lang w:val="en-GB"/>
              </w:rPr>
              <w:t>1</w:t>
            </w:r>
            <w:r w:rsidRPr="009810D0">
              <w:rPr>
                <w:sz w:val="20"/>
                <w:szCs w:val="20"/>
                <w:lang w:val="en-GB"/>
              </w:rPr>
              <w:t xml:space="preserve"> </w:t>
            </w:r>
            <w:r w:rsidRPr="009810D0">
              <w:rPr>
                <w:sz w:val="20"/>
                <w:szCs w:val="20"/>
                <w:lang w:val="en-GB"/>
              </w:rPr>
              <w:sym w:font="Symbol" w:char="F0B1"/>
            </w:r>
            <w:r w:rsidRPr="009810D0">
              <w:rPr>
                <w:sz w:val="20"/>
                <w:szCs w:val="20"/>
                <w:lang w:val="en-GB"/>
              </w:rPr>
              <w:t xml:space="preserve"> .1</w:t>
            </w:r>
            <w:r w:rsidR="00C74329">
              <w:rPr>
                <w:sz w:val="20"/>
                <w:szCs w:val="20"/>
                <w:lang w:val="en-GB"/>
              </w:rPr>
              <w:t>5</w:t>
            </w:r>
          </w:p>
        </w:tc>
        <w:tc>
          <w:tcPr>
            <w:tcW w:w="2025" w:type="dxa"/>
          </w:tcPr>
          <w:p w14:paraId="24E9E794" w14:textId="0287047E" w:rsidR="00A24D47" w:rsidRPr="005B4F62" w:rsidRDefault="00805DBE" w:rsidP="0070361B">
            <w:pPr>
              <w:widowControl w:val="0"/>
              <w:spacing w:after="240" w:line="276" w:lineRule="auto"/>
              <w:outlineLvl w:val="0"/>
              <w:rPr>
                <w:sz w:val="20"/>
                <w:szCs w:val="20"/>
                <w:lang w:val="en-GB"/>
              </w:rPr>
            </w:pPr>
            <w:r w:rsidRPr="005B4F62">
              <w:rPr>
                <w:i/>
                <w:sz w:val="20"/>
                <w:szCs w:val="20"/>
                <w:lang w:val="en-GB"/>
              </w:rPr>
              <w:t>t</w:t>
            </w:r>
            <w:r w:rsidRPr="005B4F62">
              <w:rPr>
                <w:sz w:val="20"/>
                <w:szCs w:val="20"/>
                <w:lang w:val="en-GB"/>
              </w:rPr>
              <w:t xml:space="preserve"> </w:t>
            </w:r>
            <w:r w:rsidR="00A24D47" w:rsidRPr="005B4F62">
              <w:rPr>
                <w:sz w:val="20"/>
                <w:szCs w:val="20"/>
                <w:lang w:val="en-GB"/>
              </w:rPr>
              <w:t>=</w:t>
            </w:r>
            <w:r w:rsidRPr="005B4F62">
              <w:rPr>
                <w:sz w:val="20"/>
                <w:szCs w:val="20"/>
                <w:lang w:val="en-GB"/>
              </w:rPr>
              <w:t xml:space="preserve"> </w:t>
            </w:r>
            <w:r w:rsidR="00A24D47" w:rsidRPr="005B4F62">
              <w:rPr>
                <w:sz w:val="20"/>
                <w:szCs w:val="20"/>
                <w:lang w:val="en-GB"/>
              </w:rPr>
              <w:t>2.</w:t>
            </w:r>
            <w:r w:rsidRPr="005B4F62">
              <w:rPr>
                <w:sz w:val="20"/>
                <w:szCs w:val="20"/>
                <w:lang w:val="en-GB"/>
              </w:rPr>
              <w:t>1</w:t>
            </w:r>
            <w:r w:rsidR="00C74329" w:rsidRPr="005B4F62">
              <w:rPr>
                <w:sz w:val="20"/>
                <w:szCs w:val="20"/>
                <w:lang w:val="en-GB"/>
              </w:rPr>
              <w:t>6</w:t>
            </w:r>
            <w:r w:rsidR="00A24D47" w:rsidRPr="005B4F62">
              <w:rPr>
                <w:sz w:val="20"/>
                <w:szCs w:val="20"/>
                <w:lang w:val="en-GB"/>
              </w:rPr>
              <w:t xml:space="preserve">, </w:t>
            </w:r>
            <w:r w:rsidR="00A24D47" w:rsidRPr="005B4F62">
              <w:rPr>
                <w:i/>
                <w:sz w:val="20"/>
                <w:szCs w:val="20"/>
                <w:lang w:val="en-GB"/>
              </w:rPr>
              <w:t>p</w:t>
            </w:r>
            <w:r w:rsidR="00C74329" w:rsidRPr="005B4F62">
              <w:rPr>
                <w:i/>
                <w:sz w:val="20"/>
                <w:szCs w:val="20"/>
                <w:lang w:val="en-GB"/>
              </w:rPr>
              <w:t xml:space="preserve"> </w:t>
            </w:r>
            <w:r w:rsidR="00A24D47" w:rsidRPr="005B4F62">
              <w:rPr>
                <w:sz w:val="20"/>
                <w:szCs w:val="20"/>
                <w:lang w:val="en-GB"/>
              </w:rPr>
              <w:t>=</w:t>
            </w:r>
            <w:r w:rsidR="00C74329" w:rsidRPr="005B4F62">
              <w:rPr>
                <w:sz w:val="20"/>
                <w:szCs w:val="20"/>
                <w:lang w:val="en-GB"/>
              </w:rPr>
              <w:t xml:space="preserve"> </w:t>
            </w:r>
            <w:r w:rsidR="00A24D47" w:rsidRPr="005B4F62">
              <w:rPr>
                <w:sz w:val="20"/>
                <w:szCs w:val="20"/>
                <w:lang w:val="en-GB"/>
              </w:rPr>
              <w:t>.04</w:t>
            </w:r>
            <w:r w:rsidR="008C7EEA">
              <w:rPr>
                <w:sz w:val="20"/>
                <w:szCs w:val="20"/>
                <w:lang w:val="en-GB"/>
              </w:rPr>
              <w:t>0</w:t>
            </w:r>
            <w:r w:rsidR="00592C49" w:rsidRPr="005B4F62">
              <w:rPr>
                <w:sz w:val="20"/>
                <w:szCs w:val="20"/>
                <w:lang w:val="en-GB"/>
              </w:rPr>
              <w:t xml:space="preserve">, </w:t>
            </w:r>
          </w:p>
          <w:p w14:paraId="50B4B9A1" w14:textId="327CD6B7" w:rsidR="00592C49" w:rsidRPr="005B4F62" w:rsidRDefault="00592C49" w:rsidP="0070361B">
            <w:pPr>
              <w:widowControl w:val="0"/>
              <w:spacing w:after="240" w:line="276" w:lineRule="auto"/>
              <w:outlineLvl w:val="0"/>
              <w:rPr>
                <w:sz w:val="20"/>
                <w:szCs w:val="20"/>
                <w:lang w:val="en-GB"/>
              </w:rPr>
            </w:pPr>
            <w:r w:rsidRPr="005B4F62">
              <w:rPr>
                <w:sz w:val="20"/>
                <w:szCs w:val="20"/>
                <w:lang w:val="en-GB"/>
              </w:rPr>
              <w:t xml:space="preserve">Cohen’s </w:t>
            </w:r>
            <w:r w:rsidRPr="005B4F62">
              <w:rPr>
                <w:i/>
                <w:sz w:val="20"/>
                <w:szCs w:val="20"/>
                <w:lang w:val="en-GB"/>
              </w:rPr>
              <w:t>d</w:t>
            </w:r>
            <w:r w:rsidRPr="005B4F62">
              <w:rPr>
                <w:sz w:val="20"/>
                <w:szCs w:val="20"/>
                <w:lang w:val="en-GB"/>
              </w:rPr>
              <w:t xml:space="preserve"> = </w:t>
            </w:r>
            <w:r w:rsidR="007546B9">
              <w:rPr>
                <w:sz w:val="20"/>
                <w:szCs w:val="20"/>
                <w:lang w:val="en-GB"/>
              </w:rPr>
              <w:t>.</w:t>
            </w:r>
            <w:r w:rsidRPr="005B4F62">
              <w:rPr>
                <w:sz w:val="20"/>
                <w:szCs w:val="20"/>
                <w:lang w:val="en-GB"/>
              </w:rPr>
              <w:t>39</w:t>
            </w:r>
          </w:p>
        </w:tc>
        <w:tc>
          <w:tcPr>
            <w:tcW w:w="1206" w:type="dxa"/>
          </w:tcPr>
          <w:p w14:paraId="40423579" w14:textId="004CF152" w:rsidR="00A24D47" w:rsidRPr="009810D0" w:rsidRDefault="00A24D47" w:rsidP="0070361B">
            <w:pPr>
              <w:widowControl w:val="0"/>
              <w:spacing w:after="240" w:line="276" w:lineRule="auto"/>
              <w:outlineLvl w:val="0"/>
              <w:rPr>
                <w:sz w:val="20"/>
                <w:szCs w:val="20"/>
                <w:lang w:val="en-GB"/>
              </w:rPr>
            </w:pPr>
            <w:r w:rsidRPr="009810D0">
              <w:rPr>
                <w:sz w:val="20"/>
                <w:szCs w:val="20"/>
                <w:lang w:val="en-GB"/>
              </w:rPr>
              <w:t>.3</w:t>
            </w:r>
            <w:r w:rsidR="00D15563">
              <w:rPr>
                <w:sz w:val="20"/>
                <w:szCs w:val="20"/>
                <w:lang w:val="en-GB"/>
              </w:rPr>
              <w:t>6</w:t>
            </w:r>
            <w:r w:rsidRPr="009810D0">
              <w:rPr>
                <w:sz w:val="20"/>
                <w:szCs w:val="20"/>
                <w:lang w:val="en-GB"/>
              </w:rPr>
              <w:t xml:space="preserve"> </w:t>
            </w:r>
            <w:r w:rsidRPr="009810D0">
              <w:rPr>
                <w:sz w:val="20"/>
                <w:szCs w:val="20"/>
                <w:lang w:val="en-GB"/>
              </w:rPr>
              <w:sym w:font="Symbol" w:char="F0B1"/>
            </w:r>
            <w:r w:rsidRPr="009810D0">
              <w:rPr>
                <w:sz w:val="20"/>
                <w:szCs w:val="20"/>
                <w:lang w:val="en-GB"/>
              </w:rPr>
              <w:t xml:space="preserve"> .1</w:t>
            </w:r>
            <w:r w:rsidR="00D15563">
              <w:rPr>
                <w:sz w:val="20"/>
                <w:szCs w:val="20"/>
                <w:lang w:val="en-GB"/>
              </w:rPr>
              <w:t>3</w:t>
            </w:r>
          </w:p>
        </w:tc>
        <w:tc>
          <w:tcPr>
            <w:tcW w:w="1206" w:type="dxa"/>
          </w:tcPr>
          <w:p w14:paraId="470A3095" w14:textId="0090D595" w:rsidR="00A24D47" w:rsidRPr="009810D0" w:rsidRDefault="00A24D47" w:rsidP="0070361B">
            <w:pPr>
              <w:widowControl w:val="0"/>
              <w:spacing w:after="240" w:line="276" w:lineRule="auto"/>
              <w:outlineLvl w:val="0"/>
              <w:rPr>
                <w:sz w:val="20"/>
                <w:szCs w:val="20"/>
                <w:lang w:val="en-GB"/>
              </w:rPr>
            </w:pPr>
            <w:r w:rsidRPr="009810D0">
              <w:rPr>
                <w:sz w:val="20"/>
                <w:szCs w:val="20"/>
                <w:lang w:val="en-GB"/>
              </w:rPr>
              <w:t>.3</w:t>
            </w:r>
            <w:r w:rsidR="00D15563">
              <w:rPr>
                <w:sz w:val="20"/>
                <w:szCs w:val="20"/>
                <w:lang w:val="en-GB"/>
              </w:rPr>
              <w:t>7</w:t>
            </w:r>
            <w:r w:rsidRPr="009810D0">
              <w:rPr>
                <w:sz w:val="20"/>
                <w:szCs w:val="20"/>
                <w:lang w:val="en-GB"/>
              </w:rPr>
              <w:t xml:space="preserve"> </w:t>
            </w:r>
            <w:r w:rsidRPr="009810D0">
              <w:rPr>
                <w:sz w:val="20"/>
                <w:szCs w:val="20"/>
                <w:lang w:val="en-GB"/>
              </w:rPr>
              <w:sym w:font="Symbol" w:char="F0B1"/>
            </w:r>
            <w:r w:rsidRPr="009810D0">
              <w:rPr>
                <w:sz w:val="20"/>
                <w:szCs w:val="20"/>
                <w:lang w:val="en-GB"/>
              </w:rPr>
              <w:t xml:space="preserve"> .1</w:t>
            </w:r>
            <w:r w:rsidR="00D15563">
              <w:rPr>
                <w:sz w:val="20"/>
                <w:szCs w:val="20"/>
                <w:lang w:val="en-GB"/>
              </w:rPr>
              <w:t>3</w:t>
            </w:r>
          </w:p>
        </w:tc>
        <w:tc>
          <w:tcPr>
            <w:tcW w:w="2007" w:type="dxa"/>
          </w:tcPr>
          <w:p w14:paraId="6CF6A4DC" w14:textId="472B35BF" w:rsidR="00A24D47" w:rsidRPr="009810D0" w:rsidRDefault="00931F5C" w:rsidP="0070361B">
            <w:pPr>
              <w:widowControl w:val="0"/>
              <w:spacing w:after="240" w:line="276" w:lineRule="auto"/>
              <w:outlineLvl w:val="0"/>
              <w:rPr>
                <w:i/>
                <w:sz w:val="20"/>
                <w:szCs w:val="20"/>
                <w:lang w:val="en-GB"/>
              </w:rPr>
            </w:pPr>
            <w:r>
              <w:rPr>
                <w:i/>
                <w:sz w:val="20"/>
                <w:szCs w:val="20"/>
                <w:lang w:val="en-GB"/>
              </w:rPr>
              <w:t>W</w:t>
            </w:r>
            <w:r w:rsidR="00D15563" w:rsidRPr="00805DBE">
              <w:rPr>
                <w:i/>
                <w:sz w:val="20"/>
                <w:szCs w:val="20"/>
                <w:lang w:val="en-GB"/>
              </w:rPr>
              <w:t xml:space="preserve"> </w:t>
            </w:r>
            <w:r w:rsidR="00D15563" w:rsidRPr="009810D0">
              <w:rPr>
                <w:sz w:val="20"/>
                <w:szCs w:val="20"/>
                <w:lang w:val="en-GB"/>
              </w:rPr>
              <w:t>=</w:t>
            </w:r>
            <w:r w:rsidR="00D15563">
              <w:rPr>
                <w:sz w:val="20"/>
                <w:szCs w:val="20"/>
                <w:lang w:val="en-GB"/>
              </w:rPr>
              <w:t xml:space="preserve"> </w:t>
            </w:r>
            <w:r w:rsidR="002F7923">
              <w:rPr>
                <w:sz w:val="20"/>
                <w:szCs w:val="20"/>
                <w:lang w:val="en-GB"/>
              </w:rPr>
              <w:t>2</w:t>
            </w:r>
            <w:r w:rsidR="00D52976">
              <w:rPr>
                <w:sz w:val="20"/>
                <w:szCs w:val="20"/>
                <w:lang w:val="en-GB"/>
              </w:rPr>
              <w:t>6</w:t>
            </w:r>
            <w:r w:rsidR="002F7923">
              <w:rPr>
                <w:sz w:val="20"/>
                <w:szCs w:val="20"/>
                <w:lang w:val="en-GB"/>
              </w:rPr>
              <w:t>3.00</w:t>
            </w:r>
            <w:r w:rsidR="00D15563" w:rsidRPr="009810D0">
              <w:rPr>
                <w:sz w:val="20"/>
                <w:szCs w:val="20"/>
                <w:lang w:val="en-GB"/>
              </w:rPr>
              <w:t xml:space="preserve">, </w:t>
            </w:r>
            <w:r w:rsidR="00D15563" w:rsidRPr="009810D0">
              <w:rPr>
                <w:i/>
                <w:sz w:val="20"/>
                <w:szCs w:val="20"/>
                <w:lang w:val="en-GB"/>
              </w:rPr>
              <w:t>p</w:t>
            </w:r>
            <w:r w:rsidR="00D15563">
              <w:rPr>
                <w:i/>
                <w:sz w:val="20"/>
                <w:szCs w:val="20"/>
                <w:lang w:val="en-GB"/>
              </w:rPr>
              <w:t xml:space="preserve"> </w:t>
            </w:r>
            <w:r w:rsidR="00D15563" w:rsidRPr="009810D0">
              <w:rPr>
                <w:sz w:val="20"/>
                <w:szCs w:val="20"/>
                <w:lang w:val="en-GB"/>
              </w:rPr>
              <w:t>=</w:t>
            </w:r>
            <w:r w:rsidR="00D15563">
              <w:rPr>
                <w:sz w:val="20"/>
                <w:szCs w:val="20"/>
                <w:lang w:val="en-GB"/>
              </w:rPr>
              <w:t xml:space="preserve"> </w:t>
            </w:r>
            <w:r w:rsidR="00D15563" w:rsidRPr="009810D0">
              <w:rPr>
                <w:sz w:val="20"/>
                <w:szCs w:val="20"/>
                <w:lang w:val="en-GB"/>
              </w:rPr>
              <w:t>.</w:t>
            </w:r>
            <w:r w:rsidR="002F7923">
              <w:rPr>
                <w:sz w:val="20"/>
                <w:szCs w:val="20"/>
                <w:lang w:val="en-GB"/>
              </w:rPr>
              <w:t>78</w:t>
            </w:r>
          </w:p>
        </w:tc>
      </w:tr>
      <w:tr w:rsidR="007546B9" w:rsidRPr="00614436" w14:paraId="132E243A" w14:textId="77777777" w:rsidTr="008C7EEA">
        <w:trPr>
          <w:jc w:val="center"/>
        </w:trPr>
        <w:tc>
          <w:tcPr>
            <w:tcW w:w="1423" w:type="dxa"/>
          </w:tcPr>
          <w:p w14:paraId="77B853DE" w14:textId="77E9D5D0" w:rsidR="008C7374" w:rsidRPr="00990412" w:rsidRDefault="00CF472F" w:rsidP="0070361B">
            <w:pPr>
              <w:widowControl w:val="0"/>
              <w:spacing w:after="240" w:line="276" w:lineRule="auto"/>
              <w:outlineLvl w:val="0"/>
              <w:rPr>
                <w:sz w:val="20"/>
                <w:szCs w:val="20"/>
                <w:lang w:val="en-US"/>
              </w:rPr>
            </w:pPr>
            <w:r w:rsidRPr="00A86E6B">
              <w:rPr>
                <w:sz w:val="20"/>
                <w:szCs w:val="20"/>
                <w:lang w:val="en-GB"/>
              </w:rPr>
              <w:sym w:font="Symbol" w:char="F061"/>
            </w:r>
            <w:r w:rsidR="00952347" w:rsidRPr="009810D0">
              <w:rPr>
                <w:sz w:val="20"/>
                <w:szCs w:val="20"/>
                <w:vertAlign w:val="subscript"/>
                <w:lang w:val="en-US"/>
              </w:rPr>
              <w:t>uc</w:t>
            </w:r>
            <w:r w:rsidR="00952347" w:rsidRPr="009810D0">
              <w:rPr>
                <w:sz w:val="20"/>
                <w:szCs w:val="20"/>
                <w:lang w:val="en-US"/>
              </w:rPr>
              <w:t xml:space="preserve"> (i.e. </w:t>
            </w:r>
            <w:r w:rsidR="008C7374" w:rsidRPr="00A86E6B">
              <w:rPr>
                <w:sz w:val="20"/>
                <w:szCs w:val="20"/>
                <w:lang w:val="en-GB"/>
              </w:rPr>
              <w:sym w:font="Symbol" w:char="F06B"/>
            </w:r>
            <w:r w:rsidR="008C7374" w:rsidRPr="00A86E6B">
              <w:rPr>
                <w:sz w:val="20"/>
                <w:szCs w:val="20"/>
                <w:lang w:val="en-US"/>
              </w:rPr>
              <w:t>*</w:t>
            </w:r>
            <w:r w:rsidR="008C7374" w:rsidRPr="00A86E6B">
              <w:rPr>
                <w:sz w:val="20"/>
                <w:szCs w:val="20"/>
                <w:lang w:val="en-GB"/>
              </w:rPr>
              <w:sym w:font="Symbol" w:char="F061"/>
            </w:r>
            <w:r w:rsidR="00952347" w:rsidRPr="009810D0">
              <w:rPr>
                <w:sz w:val="20"/>
                <w:szCs w:val="20"/>
                <w:lang w:val="en-US"/>
              </w:rPr>
              <w:t>)</w:t>
            </w:r>
          </w:p>
        </w:tc>
        <w:tc>
          <w:tcPr>
            <w:tcW w:w="1206" w:type="dxa"/>
          </w:tcPr>
          <w:p w14:paraId="75765A8A" w14:textId="50EC7CD5" w:rsidR="008C7374" w:rsidRPr="009810D0" w:rsidRDefault="006B48F9" w:rsidP="0070361B">
            <w:pPr>
              <w:widowControl w:val="0"/>
              <w:spacing w:after="240" w:line="276" w:lineRule="auto"/>
              <w:outlineLvl w:val="0"/>
              <w:rPr>
                <w:sz w:val="20"/>
                <w:szCs w:val="20"/>
              </w:rPr>
            </w:pPr>
            <w:r w:rsidRPr="009810D0">
              <w:rPr>
                <w:sz w:val="20"/>
                <w:szCs w:val="20"/>
              </w:rPr>
              <w:t>.1</w:t>
            </w:r>
            <w:r w:rsidR="00C33D29">
              <w:rPr>
                <w:sz w:val="20"/>
                <w:szCs w:val="20"/>
              </w:rPr>
              <w:t>4</w:t>
            </w:r>
            <w:r w:rsidRPr="009810D0">
              <w:rPr>
                <w:sz w:val="20"/>
                <w:szCs w:val="20"/>
              </w:rPr>
              <w:t xml:space="preserve"> </w:t>
            </w:r>
            <w:r w:rsidR="002A53EB" w:rsidRPr="009810D0">
              <w:rPr>
                <w:sz w:val="20"/>
                <w:szCs w:val="20"/>
                <w:lang w:val="en-GB"/>
              </w:rPr>
              <w:sym w:font="Symbol" w:char="F0B1"/>
            </w:r>
            <w:r w:rsidR="002A53EB" w:rsidRPr="009810D0">
              <w:rPr>
                <w:sz w:val="20"/>
                <w:szCs w:val="20"/>
              </w:rPr>
              <w:t xml:space="preserve"> .0</w:t>
            </w:r>
            <w:r w:rsidR="00C33D29">
              <w:rPr>
                <w:sz w:val="20"/>
                <w:szCs w:val="20"/>
              </w:rPr>
              <w:t>6</w:t>
            </w:r>
          </w:p>
        </w:tc>
        <w:tc>
          <w:tcPr>
            <w:tcW w:w="1270" w:type="dxa"/>
          </w:tcPr>
          <w:p w14:paraId="587C59BE" w14:textId="6CCF08B8" w:rsidR="008C7374" w:rsidRPr="009810D0" w:rsidRDefault="002A53EB" w:rsidP="0070361B">
            <w:pPr>
              <w:widowControl w:val="0"/>
              <w:spacing w:after="240" w:line="276" w:lineRule="auto"/>
              <w:outlineLvl w:val="0"/>
              <w:rPr>
                <w:sz w:val="20"/>
                <w:szCs w:val="20"/>
              </w:rPr>
            </w:pPr>
            <w:r w:rsidRPr="009810D0">
              <w:rPr>
                <w:sz w:val="20"/>
                <w:szCs w:val="20"/>
              </w:rPr>
              <w:t>.</w:t>
            </w:r>
            <w:r w:rsidR="00C74329">
              <w:rPr>
                <w:sz w:val="20"/>
                <w:szCs w:val="20"/>
              </w:rPr>
              <w:t>20</w:t>
            </w:r>
            <w:r w:rsidRPr="009810D0">
              <w:rPr>
                <w:sz w:val="20"/>
                <w:szCs w:val="20"/>
              </w:rPr>
              <w:t xml:space="preserve"> </w:t>
            </w:r>
            <w:r w:rsidRPr="009810D0">
              <w:rPr>
                <w:sz w:val="20"/>
                <w:szCs w:val="20"/>
                <w:lang w:val="en-GB"/>
              </w:rPr>
              <w:sym w:font="Symbol" w:char="F0B1"/>
            </w:r>
            <w:r w:rsidR="00C33D29">
              <w:rPr>
                <w:sz w:val="20"/>
                <w:szCs w:val="20"/>
                <w:lang w:val="en-GB"/>
              </w:rPr>
              <w:t xml:space="preserve"> </w:t>
            </w:r>
            <w:r w:rsidRPr="009810D0">
              <w:rPr>
                <w:sz w:val="20"/>
                <w:szCs w:val="20"/>
              </w:rPr>
              <w:t>.1</w:t>
            </w:r>
            <w:r w:rsidR="00C33D29">
              <w:rPr>
                <w:sz w:val="20"/>
                <w:szCs w:val="20"/>
              </w:rPr>
              <w:t>3</w:t>
            </w:r>
          </w:p>
        </w:tc>
        <w:tc>
          <w:tcPr>
            <w:tcW w:w="2025" w:type="dxa"/>
          </w:tcPr>
          <w:p w14:paraId="172662B3" w14:textId="06EC71A1" w:rsidR="008C7374" w:rsidRPr="005B4F62" w:rsidRDefault="00805DBE" w:rsidP="0070361B">
            <w:pPr>
              <w:widowControl w:val="0"/>
              <w:spacing w:after="240" w:line="276" w:lineRule="auto"/>
              <w:outlineLvl w:val="0"/>
              <w:rPr>
                <w:sz w:val="20"/>
                <w:szCs w:val="20"/>
              </w:rPr>
            </w:pPr>
            <w:r w:rsidRPr="005B4F62">
              <w:rPr>
                <w:i/>
                <w:sz w:val="20"/>
                <w:szCs w:val="20"/>
              </w:rPr>
              <w:t xml:space="preserve">W </w:t>
            </w:r>
            <w:r w:rsidR="002A53EB" w:rsidRPr="005B4F62">
              <w:rPr>
                <w:sz w:val="20"/>
                <w:szCs w:val="20"/>
              </w:rPr>
              <w:t>=</w:t>
            </w:r>
            <w:r w:rsidRPr="005B4F62">
              <w:rPr>
                <w:sz w:val="20"/>
                <w:szCs w:val="20"/>
              </w:rPr>
              <w:t xml:space="preserve"> </w:t>
            </w:r>
            <w:r w:rsidR="007546B9">
              <w:rPr>
                <w:sz w:val="20"/>
                <w:szCs w:val="20"/>
              </w:rPr>
              <w:t>350</w:t>
            </w:r>
            <w:r w:rsidRPr="005B4F62">
              <w:rPr>
                <w:sz w:val="20"/>
                <w:szCs w:val="20"/>
              </w:rPr>
              <w:t>.00</w:t>
            </w:r>
            <w:r w:rsidR="002A53EB" w:rsidRPr="005B4F62">
              <w:rPr>
                <w:sz w:val="20"/>
                <w:szCs w:val="20"/>
              </w:rPr>
              <w:t xml:space="preserve">, </w:t>
            </w:r>
            <w:r w:rsidR="002A53EB" w:rsidRPr="005B4F62">
              <w:rPr>
                <w:i/>
                <w:sz w:val="20"/>
                <w:szCs w:val="20"/>
              </w:rPr>
              <w:t>p</w:t>
            </w:r>
            <w:r w:rsidRPr="005B4F62">
              <w:rPr>
                <w:i/>
                <w:sz w:val="20"/>
                <w:szCs w:val="20"/>
              </w:rPr>
              <w:t xml:space="preserve"> </w:t>
            </w:r>
            <w:r w:rsidR="002A53EB" w:rsidRPr="005B4F62">
              <w:rPr>
                <w:sz w:val="20"/>
                <w:szCs w:val="20"/>
              </w:rPr>
              <w:t>=</w:t>
            </w:r>
            <w:r w:rsidR="00C74329" w:rsidRPr="005B4F62">
              <w:rPr>
                <w:sz w:val="20"/>
                <w:szCs w:val="20"/>
              </w:rPr>
              <w:t xml:space="preserve"> </w:t>
            </w:r>
            <w:r w:rsidR="002A53EB" w:rsidRPr="005B4F62">
              <w:rPr>
                <w:sz w:val="20"/>
                <w:szCs w:val="20"/>
              </w:rPr>
              <w:t>.0</w:t>
            </w:r>
            <w:r w:rsidR="008C7EEA">
              <w:rPr>
                <w:sz w:val="20"/>
                <w:szCs w:val="20"/>
              </w:rPr>
              <w:t>15</w:t>
            </w:r>
            <w:r w:rsidR="00592C49" w:rsidRPr="005B4F62">
              <w:rPr>
                <w:sz w:val="20"/>
                <w:szCs w:val="20"/>
              </w:rPr>
              <w:t xml:space="preserve">, </w:t>
            </w:r>
          </w:p>
          <w:p w14:paraId="358BA05F" w14:textId="5CB41185" w:rsidR="00592C49" w:rsidRPr="005B4F62" w:rsidRDefault="00592C49" w:rsidP="0070361B">
            <w:pPr>
              <w:widowControl w:val="0"/>
              <w:spacing w:after="240" w:line="276" w:lineRule="auto"/>
              <w:outlineLvl w:val="0"/>
              <w:rPr>
                <w:i/>
                <w:sz w:val="20"/>
                <w:szCs w:val="20"/>
              </w:rPr>
            </w:pPr>
            <w:r w:rsidRPr="005B4F62">
              <w:rPr>
                <w:sz w:val="20"/>
                <w:szCs w:val="20"/>
              </w:rPr>
              <w:t>rank</w:t>
            </w:r>
            <w:r w:rsidR="00CD41AF" w:rsidRPr="005B4F62">
              <w:rPr>
                <w:sz w:val="20"/>
                <w:szCs w:val="20"/>
              </w:rPr>
              <w:t>-</w:t>
            </w:r>
            <w:r w:rsidRPr="005B4F62">
              <w:rPr>
                <w:sz w:val="20"/>
                <w:szCs w:val="20"/>
              </w:rPr>
              <w:t>biserial</w:t>
            </w:r>
            <w:r w:rsidRPr="005B4F62">
              <w:rPr>
                <w:i/>
                <w:sz w:val="20"/>
                <w:szCs w:val="20"/>
              </w:rPr>
              <w:t xml:space="preserve"> r </w:t>
            </w:r>
            <w:r w:rsidRPr="007546B9">
              <w:rPr>
                <w:sz w:val="20"/>
                <w:szCs w:val="20"/>
              </w:rPr>
              <w:t>= .51</w:t>
            </w:r>
          </w:p>
        </w:tc>
        <w:tc>
          <w:tcPr>
            <w:tcW w:w="1206" w:type="dxa"/>
          </w:tcPr>
          <w:p w14:paraId="489427E4" w14:textId="6F3F81F0" w:rsidR="008C7374" w:rsidRPr="009810D0" w:rsidRDefault="007142BA" w:rsidP="0070361B">
            <w:pPr>
              <w:widowControl w:val="0"/>
              <w:spacing w:after="240" w:line="276" w:lineRule="auto"/>
              <w:outlineLvl w:val="0"/>
              <w:rPr>
                <w:sz w:val="20"/>
                <w:szCs w:val="20"/>
              </w:rPr>
            </w:pPr>
            <w:r w:rsidRPr="009810D0">
              <w:rPr>
                <w:sz w:val="20"/>
                <w:szCs w:val="20"/>
              </w:rPr>
              <w:t>.1</w:t>
            </w:r>
            <w:r w:rsidR="00D15563">
              <w:rPr>
                <w:sz w:val="20"/>
                <w:szCs w:val="20"/>
              </w:rPr>
              <w:t>8</w:t>
            </w:r>
            <w:r w:rsidRPr="009810D0">
              <w:rPr>
                <w:sz w:val="20"/>
                <w:szCs w:val="20"/>
              </w:rPr>
              <w:t xml:space="preserve"> </w:t>
            </w:r>
            <w:r w:rsidRPr="009810D0">
              <w:rPr>
                <w:sz w:val="20"/>
                <w:szCs w:val="20"/>
                <w:lang w:val="en-GB"/>
              </w:rPr>
              <w:sym w:font="Symbol" w:char="F0B1"/>
            </w:r>
            <w:r w:rsidRPr="009810D0">
              <w:rPr>
                <w:sz w:val="20"/>
                <w:szCs w:val="20"/>
              </w:rPr>
              <w:t xml:space="preserve"> .</w:t>
            </w:r>
            <w:r w:rsidR="00D15563">
              <w:rPr>
                <w:sz w:val="20"/>
                <w:szCs w:val="20"/>
              </w:rPr>
              <w:t>10</w:t>
            </w:r>
          </w:p>
        </w:tc>
        <w:tc>
          <w:tcPr>
            <w:tcW w:w="1206" w:type="dxa"/>
          </w:tcPr>
          <w:p w14:paraId="76CB2553" w14:textId="53DB169F" w:rsidR="008C7374" w:rsidRPr="009810D0" w:rsidRDefault="007142BA" w:rsidP="0070361B">
            <w:pPr>
              <w:widowControl w:val="0"/>
              <w:spacing w:after="240" w:line="276" w:lineRule="auto"/>
              <w:outlineLvl w:val="0"/>
              <w:rPr>
                <w:sz w:val="20"/>
                <w:szCs w:val="20"/>
              </w:rPr>
            </w:pPr>
            <w:r w:rsidRPr="009810D0">
              <w:rPr>
                <w:sz w:val="20"/>
                <w:szCs w:val="20"/>
              </w:rPr>
              <w:t>.1</w:t>
            </w:r>
            <w:r w:rsidR="00D15563">
              <w:rPr>
                <w:sz w:val="20"/>
                <w:szCs w:val="20"/>
              </w:rPr>
              <w:t>8</w:t>
            </w:r>
            <w:r w:rsidRPr="009810D0">
              <w:rPr>
                <w:sz w:val="20"/>
                <w:szCs w:val="20"/>
              </w:rPr>
              <w:t xml:space="preserve"> </w:t>
            </w:r>
            <w:r w:rsidRPr="009810D0">
              <w:rPr>
                <w:sz w:val="20"/>
                <w:szCs w:val="20"/>
                <w:lang w:val="en-GB"/>
              </w:rPr>
              <w:sym w:font="Symbol" w:char="F0B1"/>
            </w:r>
            <w:r w:rsidRPr="009810D0">
              <w:rPr>
                <w:sz w:val="20"/>
                <w:szCs w:val="20"/>
              </w:rPr>
              <w:t xml:space="preserve"> .11</w:t>
            </w:r>
          </w:p>
        </w:tc>
        <w:tc>
          <w:tcPr>
            <w:tcW w:w="2007" w:type="dxa"/>
          </w:tcPr>
          <w:p w14:paraId="6A63D6A3" w14:textId="5E8EAF57" w:rsidR="008C7374" w:rsidRPr="009810D0" w:rsidRDefault="00931F5C" w:rsidP="0070361B">
            <w:pPr>
              <w:widowControl w:val="0"/>
              <w:spacing w:after="240" w:line="276" w:lineRule="auto"/>
              <w:outlineLvl w:val="0"/>
              <w:rPr>
                <w:i/>
                <w:sz w:val="20"/>
                <w:szCs w:val="20"/>
              </w:rPr>
            </w:pPr>
            <w:r>
              <w:rPr>
                <w:i/>
                <w:sz w:val="20"/>
                <w:szCs w:val="20"/>
                <w:lang w:val="en-GB"/>
              </w:rPr>
              <w:t>W</w:t>
            </w:r>
            <w:r w:rsidR="00D15563" w:rsidRPr="00805DBE">
              <w:rPr>
                <w:i/>
                <w:sz w:val="20"/>
                <w:szCs w:val="20"/>
                <w:lang w:val="en-GB"/>
              </w:rPr>
              <w:t xml:space="preserve"> </w:t>
            </w:r>
            <w:r w:rsidR="00D15563" w:rsidRPr="009810D0">
              <w:rPr>
                <w:sz w:val="20"/>
                <w:szCs w:val="20"/>
                <w:lang w:val="en-GB"/>
              </w:rPr>
              <w:t>=</w:t>
            </w:r>
            <w:r w:rsidR="00D15563">
              <w:rPr>
                <w:sz w:val="20"/>
                <w:szCs w:val="20"/>
                <w:lang w:val="en-GB"/>
              </w:rPr>
              <w:t xml:space="preserve"> </w:t>
            </w:r>
            <w:r w:rsidR="00D52976">
              <w:rPr>
                <w:sz w:val="20"/>
                <w:szCs w:val="20"/>
                <w:lang w:val="en-GB"/>
              </w:rPr>
              <w:t>232</w:t>
            </w:r>
            <w:r w:rsidR="002F7923">
              <w:rPr>
                <w:sz w:val="20"/>
                <w:szCs w:val="20"/>
                <w:lang w:val="en-GB"/>
              </w:rPr>
              <w:t>.00</w:t>
            </w:r>
            <w:r w:rsidR="00D15563" w:rsidRPr="009810D0">
              <w:rPr>
                <w:sz w:val="20"/>
                <w:szCs w:val="20"/>
                <w:lang w:val="en-GB"/>
              </w:rPr>
              <w:t xml:space="preserve">, </w:t>
            </w:r>
            <w:r w:rsidR="00D15563" w:rsidRPr="009810D0">
              <w:rPr>
                <w:i/>
                <w:sz w:val="20"/>
                <w:szCs w:val="20"/>
                <w:lang w:val="en-GB"/>
              </w:rPr>
              <w:t>p</w:t>
            </w:r>
            <w:r w:rsidR="00D15563">
              <w:rPr>
                <w:i/>
                <w:sz w:val="20"/>
                <w:szCs w:val="20"/>
                <w:lang w:val="en-GB"/>
              </w:rPr>
              <w:t xml:space="preserve"> </w:t>
            </w:r>
            <w:r w:rsidR="00D15563" w:rsidRPr="009810D0">
              <w:rPr>
                <w:sz w:val="20"/>
                <w:szCs w:val="20"/>
                <w:lang w:val="en-GB"/>
              </w:rPr>
              <w:t>=</w:t>
            </w:r>
            <w:r w:rsidR="00D15563">
              <w:rPr>
                <w:sz w:val="20"/>
                <w:szCs w:val="20"/>
                <w:lang w:val="en-GB"/>
              </w:rPr>
              <w:t xml:space="preserve"> </w:t>
            </w:r>
            <w:r w:rsidR="00D15563" w:rsidRPr="009810D0">
              <w:rPr>
                <w:sz w:val="20"/>
                <w:szCs w:val="20"/>
                <w:lang w:val="en-GB"/>
              </w:rPr>
              <w:t>.</w:t>
            </w:r>
            <w:r w:rsidR="002F7923">
              <w:rPr>
                <w:sz w:val="20"/>
                <w:szCs w:val="20"/>
                <w:lang w:val="en-GB"/>
              </w:rPr>
              <w:t>77</w:t>
            </w:r>
          </w:p>
        </w:tc>
      </w:tr>
      <w:tr w:rsidR="00A24D47" w:rsidRPr="002A53EB" w14:paraId="7776E64C" w14:textId="77777777" w:rsidTr="008C7EEA">
        <w:trPr>
          <w:jc w:val="center"/>
        </w:trPr>
        <w:tc>
          <w:tcPr>
            <w:tcW w:w="10343" w:type="dxa"/>
            <w:gridSpan w:val="7"/>
          </w:tcPr>
          <w:p w14:paraId="2D0016C9" w14:textId="0DA2B600" w:rsidR="00A24D47" w:rsidRPr="00B04E8C" w:rsidRDefault="00A24D47" w:rsidP="0070361B">
            <w:pPr>
              <w:widowControl w:val="0"/>
              <w:spacing w:after="240" w:line="276" w:lineRule="auto"/>
              <w:outlineLvl w:val="0"/>
              <w:rPr>
                <w:i/>
                <w:sz w:val="20"/>
                <w:szCs w:val="20"/>
                <w:lang w:val="en-GB"/>
              </w:rPr>
            </w:pPr>
            <w:r w:rsidRPr="00B04E8C">
              <w:rPr>
                <w:i/>
                <w:sz w:val="20"/>
                <w:szCs w:val="20"/>
                <w:lang w:val="en-GB"/>
              </w:rPr>
              <w:t>Decision parameter</w:t>
            </w:r>
          </w:p>
        </w:tc>
      </w:tr>
      <w:tr w:rsidR="007546B9" w:rsidRPr="002A53EB" w14:paraId="5256E814" w14:textId="77777777" w:rsidTr="008C7EEA">
        <w:trPr>
          <w:jc w:val="center"/>
        </w:trPr>
        <w:tc>
          <w:tcPr>
            <w:tcW w:w="1423" w:type="dxa"/>
          </w:tcPr>
          <w:p w14:paraId="5986E37D" w14:textId="0CBC4734" w:rsidR="00A24D47" w:rsidRPr="00A86E6B" w:rsidRDefault="00A24D47" w:rsidP="0070361B">
            <w:pPr>
              <w:widowControl w:val="0"/>
              <w:spacing w:after="240" w:line="276" w:lineRule="auto"/>
              <w:outlineLvl w:val="0"/>
              <w:rPr>
                <w:sz w:val="20"/>
                <w:szCs w:val="20"/>
                <w:lang w:val="en-GB"/>
              </w:rPr>
            </w:pPr>
            <w:r w:rsidRPr="00A86E6B">
              <w:rPr>
                <w:sz w:val="20"/>
                <w:szCs w:val="20"/>
                <w:lang w:val="en-GB"/>
              </w:rPr>
              <w:sym w:font="Symbol" w:char="F062"/>
            </w:r>
          </w:p>
        </w:tc>
        <w:tc>
          <w:tcPr>
            <w:tcW w:w="1206" w:type="dxa"/>
          </w:tcPr>
          <w:p w14:paraId="26D20FDA" w14:textId="77E69DA0" w:rsidR="00A24D47" w:rsidRPr="009810D0" w:rsidRDefault="00C33D29" w:rsidP="0070361B">
            <w:pPr>
              <w:widowControl w:val="0"/>
              <w:spacing w:after="240" w:line="276" w:lineRule="auto"/>
              <w:outlineLvl w:val="0"/>
              <w:rPr>
                <w:sz w:val="20"/>
                <w:szCs w:val="20"/>
                <w:lang w:val="en-GB"/>
              </w:rPr>
            </w:pPr>
            <w:r>
              <w:rPr>
                <w:sz w:val="20"/>
                <w:szCs w:val="20"/>
                <w:lang w:val="en-GB"/>
              </w:rPr>
              <w:t>5.9</w:t>
            </w:r>
            <w:r w:rsidR="00C74329">
              <w:rPr>
                <w:sz w:val="20"/>
                <w:szCs w:val="20"/>
                <w:lang w:val="en-GB"/>
              </w:rPr>
              <w:t>8</w:t>
            </w:r>
            <w:r w:rsidR="00A24D47" w:rsidRPr="009810D0">
              <w:rPr>
                <w:sz w:val="20"/>
                <w:szCs w:val="20"/>
                <w:lang w:val="en-GB"/>
              </w:rPr>
              <w:t xml:space="preserve"> </w:t>
            </w:r>
            <w:r w:rsidR="00A24D47" w:rsidRPr="009810D0">
              <w:rPr>
                <w:sz w:val="20"/>
                <w:szCs w:val="20"/>
                <w:lang w:val="en-GB"/>
              </w:rPr>
              <w:sym w:font="Symbol" w:char="F0B1"/>
            </w:r>
            <w:r w:rsidR="00A24D47" w:rsidRPr="009810D0">
              <w:rPr>
                <w:sz w:val="20"/>
                <w:szCs w:val="20"/>
                <w:lang w:val="en-GB"/>
              </w:rPr>
              <w:t xml:space="preserve"> </w:t>
            </w:r>
            <w:r>
              <w:rPr>
                <w:sz w:val="20"/>
                <w:szCs w:val="20"/>
                <w:lang w:val="en-GB"/>
              </w:rPr>
              <w:t>3.00</w:t>
            </w:r>
          </w:p>
        </w:tc>
        <w:tc>
          <w:tcPr>
            <w:tcW w:w="1270" w:type="dxa"/>
          </w:tcPr>
          <w:p w14:paraId="63B6D5B7" w14:textId="1F394807" w:rsidR="00A24D47" w:rsidRPr="009810D0" w:rsidRDefault="00A24D47" w:rsidP="0070361B">
            <w:pPr>
              <w:widowControl w:val="0"/>
              <w:spacing w:after="240" w:line="276" w:lineRule="auto"/>
              <w:outlineLvl w:val="0"/>
              <w:rPr>
                <w:sz w:val="20"/>
                <w:szCs w:val="20"/>
                <w:lang w:val="en-GB"/>
              </w:rPr>
            </w:pPr>
            <w:r w:rsidRPr="009810D0">
              <w:rPr>
                <w:sz w:val="20"/>
                <w:szCs w:val="20"/>
                <w:lang w:val="en-GB"/>
              </w:rPr>
              <w:t>5.5</w:t>
            </w:r>
            <w:r w:rsidR="00C33D29">
              <w:rPr>
                <w:sz w:val="20"/>
                <w:szCs w:val="20"/>
                <w:lang w:val="en-GB"/>
              </w:rPr>
              <w:t>8</w:t>
            </w:r>
            <w:r w:rsidRPr="009810D0">
              <w:rPr>
                <w:sz w:val="20"/>
                <w:szCs w:val="20"/>
                <w:lang w:val="en-GB"/>
              </w:rPr>
              <w:t xml:space="preserve"> </w:t>
            </w:r>
            <w:r w:rsidRPr="009810D0">
              <w:rPr>
                <w:sz w:val="20"/>
                <w:szCs w:val="20"/>
                <w:lang w:val="en-GB"/>
              </w:rPr>
              <w:sym w:font="Symbol" w:char="F0B1"/>
            </w:r>
            <w:r w:rsidRPr="009810D0">
              <w:rPr>
                <w:sz w:val="20"/>
                <w:szCs w:val="20"/>
                <w:lang w:val="en-GB"/>
              </w:rPr>
              <w:t xml:space="preserve"> 2.</w:t>
            </w:r>
            <w:r w:rsidR="00C33D29">
              <w:rPr>
                <w:sz w:val="20"/>
                <w:szCs w:val="20"/>
                <w:lang w:val="en-GB"/>
              </w:rPr>
              <w:t>3</w:t>
            </w:r>
            <w:r w:rsidR="00C74329">
              <w:rPr>
                <w:sz w:val="20"/>
                <w:szCs w:val="20"/>
                <w:lang w:val="en-GB"/>
              </w:rPr>
              <w:t>3</w:t>
            </w:r>
          </w:p>
        </w:tc>
        <w:tc>
          <w:tcPr>
            <w:tcW w:w="2025" w:type="dxa"/>
          </w:tcPr>
          <w:p w14:paraId="7831BE2B" w14:textId="7B971F0F" w:rsidR="00A24D47" w:rsidRPr="009810D0" w:rsidRDefault="00592C49" w:rsidP="0070361B">
            <w:pPr>
              <w:widowControl w:val="0"/>
              <w:spacing w:after="240" w:line="276" w:lineRule="auto"/>
              <w:outlineLvl w:val="0"/>
              <w:rPr>
                <w:i/>
                <w:sz w:val="20"/>
                <w:szCs w:val="20"/>
                <w:lang w:val="en-GB"/>
              </w:rPr>
            </w:pPr>
            <w:r>
              <w:rPr>
                <w:i/>
                <w:sz w:val="20"/>
                <w:szCs w:val="20"/>
                <w:lang w:val="en-GB"/>
              </w:rPr>
              <w:t>W</w:t>
            </w:r>
            <w:r w:rsidR="00805DBE" w:rsidRPr="00805DBE">
              <w:rPr>
                <w:i/>
                <w:sz w:val="20"/>
                <w:szCs w:val="20"/>
                <w:lang w:val="en-GB"/>
              </w:rPr>
              <w:t xml:space="preserve"> </w:t>
            </w:r>
            <w:r w:rsidR="00A24D47" w:rsidRPr="009810D0">
              <w:rPr>
                <w:sz w:val="20"/>
                <w:szCs w:val="20"/>
                <w:lang w:val="en-GB"/>
              </w:rPr>
              <w:t>=</w:t>
            </w:r>
            <w:r w:rsidR="00C74329">
              <w:rPr>
                <w:sz w:val="20"/>
                <w:szCs w:val="20"/>
                <w:lang w:val="en-GB"/>
              </w:rPr>
              <w:t xml:space="preserve"> </w:t>
            </w:r>
            <w:r>
              <w:rPr>
                <w:sz w:val="20"/>
                <w:szCs w:val="20"/>
                <w:lang w:val="en-GB"/>
              </w:rPr>
              <w:t>2</w:t>
            </w:r>
            <w:r w:rsidR="007546B9">
              <w:rPr>
                <w:sz w:val="20"/>
                <w:szCs w:val="20"/>
                <w:lang w:val="en-GB"/>
              </w:rPr>
              <w:t>10</w:t>
            </w:r>
            <w:r>
              <w:rPr>
                <w:sz w:val="20"/>
                <w:szCs w:val="20"/>
                <w:lang w:val="en-GB"/>
              </w:rPr>
              <w:t>.00</w:t>
            </w:r>
            <w:r w:rsidR="00A24D47" w:rsidRPr="009810D0">
              <w:rPr>
                <w:sz w:val="20"/>
                <w:szCs w:val="20"/>
                <w:lang w:val="en-GB"/>
              </w:rPr>
              <w:t xml:space="preserve">, </w:t>
            </w:r>
            <w:r w:rsidR="00A24D47" w:rsidRPr="009810D0">
              <w:rPr>
                <w:i/>
                <w:sz w:val="20"/>
                <w:szCs w:val="20"/>
                <w:lang w:val="en-GB"/>
              </w:rPr>
              <w:t>p</w:t>
            </w:r>
            <w:r w:rsidR="00C74329">
              <w:rPr>
                <w:i/>
                <w:sz w:val="20"/>
                <w:szCs w:val="20"/>
                <w:lang w:val="en-GB"/>
              </w:rPr>
              <w:t xml:space="preserve"> </w:t>
            </w:r>
            <w:r w:rsidR="00A24D47" w:rsidRPr="009810D0">
              <w:rPr>
                <w:sz w:val="20"/>
                <w:szCs w:val="20"/>
                <w:lang w:val="en-GB"/>
              </w:rPr>
              <w:t>=</w:t>
            </w:r>
            <w:r w:rsidR="00C74329">
              <w:rPr>
                <w:sz w:val="20"/>
                <w:szCs w:val="20"/>
                <w:lang w:val="en-GB"/>
              </w:rPr>
              <w:t xml:space="preserve"> </w:t>
            </w:r>
            <w:r w:rsidR="00A24D47" w:rsidRPr="009810D0">
              <w:rPr>
                <w:sz w:val="20"/>
                <w:szCs w:val="20"/>
                <w:lang w:val="en-GB"/>
              </w:rPr>
              <w:t>.</w:t>
            </w:r>
            <w:r>
              <w:rPr>
                <w:sz w:val="20"/>
                <w:szCs w:val="20"/>
                <w:lang w:val="en-GB"/>
              </w:rPr>
              <w:t>66</w:t>
            </w:r>
          </w:p>
        </w:tc>
        <w:tc>
          <w:tcPr>
            <w:tcW w:w="1206" w:type="dxa"/>
          </w:tcPr>
          <w:p w14:paraId="27597F05" w14:textId="7C22F863" w:rsidR="00A24D47" w:rsidRPr="009810D0" w:rsidRDefault="00A24D47" w:rsidP="0070361B">
            <w:pPr>
              <w:widowControl w:val="0"/>
              <w:spacing w:after="240" w:line="276" w:lineRule="auto"/>
              <w:outlineLvl w:val="0"/>
              <w:rPr>
                <w:sz w:val="20"/>
                <w:szCs w:val="20"/>
                <w:lang w:val="en-GB"/>
              </w:rPr>
            </w:pPr>
            <w:r w:rsidRPr="009810D0">
              <w:rPr>
                <w:sz w:val="20"/>
                <w:szCs w:val="20"/>
                <w:lang w:val="en-GB"/>
              </w:rPr>
              <w:t>6.</w:t>
            </w:r>
            <w:r w:rsidR="00D15563">
              <w:rPr>
                <w:sz w:val="20"/>
                <w:szCs w:val="20"/>
                <w:lang w:val="en-GB"/>
              </w:rPr>
              <w:t>62</w:t>
            </w:r>
            <w:r w:rsidRPr="009810D0">
              <w:rPr>
                <w:sz w:val="20"/>
                <w:szCs w:val="20"/>
                <w:lang w:val="en-GB"/>
              </w:rPr>
              <w:t xml:space="preserve"> </w:t>
            </w:r>
            <w:r w:rsidRPr="009810D0">
              <w:rPr>
                <w:sz w:val="20"/>
                <w:szCs w:val="20"/>
                <w:lang w:val="en-GB"/>
              </w:rPr>
              <w:sym w:font="Symbol" w:char="F0B1"/>
            </w:r>
            <w:r w:rsidRPr="009810D0">
              <w:rPr>
                <w:sz w:val="20"/>
                <w:szCs w:val="20"/>
                <w:lang w:val="en-GB"/>
              </w:rPr>
              <w:t xml:space="preserve"> 3.</w:t>
            </w:r>
            <w:r w:rsidR="00D15563">
              <w:rPr>
                <w:sz w:val="20"/>
                <w:szCs w:val="20"/>
                <w:lang w:val="en-GB"/>
              </w:rPr>
              <w:t>82</w:t>
            </w:r>
          </w:p>
        </w:tc>
        <w:tc>
          <w:tcPr>
            <w:tcW w:w="1206" w:type="dxa"/>
          </w:tcPr>
          <w:p w14:paraId="2F6A9EFC" w14:textId="1662EEAA" w:rsidR="00A24D47" w:rsidRPr="009810D0" w:rsidRDefault="00A24D47" w:rsidP="0070361B">
            <w:pPr>
              <w:widowControl w:val="0"/>
              <w:spacing w:after="240" w:line="276" w:lineRule="auto"/>
              <w:outlineLvl w:val="0"/>
              <w:rPr>
                <w:sz w:val="20"/>
                <w:szCs w:val="20"/>
                <w:lang w:val="en-GB"/>
              </w:rPr>
            </w:pPr>
            <w:r w:rsidRPr="009810D0">
              <w:rPr>
                <w:sz w:val="20"/>
                <w:szCs w:val="20"/>
                <w:lang w:val="en-GB"/>
              </w:rPr>
              <w:t>5.</w:t>
            </w:r>
            <w:r w:rsidR="00D15563">
              <w:rPr>
                <w:sz w:val="20"/>
                <w:szCs w:val="20"/>
                <w:lang w:val="en-GB"/>
              </w:rPr>
              <w:t>60</w:t>
            </w:r>
            <w:r w:rsidRPr="009810D0">
              <w:rPr>
                <w:sz w:val="20"/>
                <w:szCs w:val="20"/>
                <w:lang w:val="en-GB"/>
              </w:rPr>
              <w:t xml:space="preserve"> </w:t>
            </w:r>
            <w:r w:rsidRPr="009810D0">
              <w:rPr>
                <w:sz w:val="20"/>
                <w:szCs w:val="20"/>
                <w:lang w:val="en-GB"/>
              </w:rPr>
              <w:sym w:font="Symbol" w:char="F0B1"/>
            </w:r>
            <w:r w:rsidRPr="009810D0">
              <w:rPr>
                <w:sz w:val="20"/>
                <w:szCs w:val="20"/>
                <w:lang w:val="en-GB"/>
              </w:rPr>
              <w:t xml:space="preserve"> 2.</w:t>
            </w:r>
            <w:r w:rsidR="00D15563">
              <w:rPr>
                <w:sz w:val="20"/>
                <w:szCs w:val="20"/>
                <w:lang w:val="en-GB"/>
              </w:rPr>
              <w:t>25</w:t>
            </w:r>
          </w:p>
        </w:tc>
        <w:tc>
          <w:tcPr>
            <w:tcW w:w="2007" w:type="dxa"/>
          </w:tcPr>
          <w:p w14:paraId="2861FDEB" w14:textId="3FDF73F5" w:rsidR="00A24D47" w:rsidRPr="002F7923" w:rsidRDefault="00931F5C" w:rsidP="0070361B">
            <w:pPr>
              <w:widowControl w:val="0"/>
              <w:spacing w:after="240" w:line="276" w:lineRule="auto"/>
              <w:outlineLvl w:val="0"/>
              <w:rPr>
                <w:i/>
                <w:sz w:val="20"/>
                <w:szCs w:val="20"/>
                <w:lang w:val="en-GB"/>
              </w:rPr>
            </w:pPr>
            <w:r w:rsidRPr="002F7923">
              <w:rPr>
                <w:i/>
                <w:sz w:val="20"/>
                <w:szCs w:val="20"/>
                <w:lang w:val="en-GB"/>
              </w:rPr>
              <w:t>W</w:t>
            </w:r>
            <w:r w:rsidR="00D15563" w:rsidRPr="002F7923">
              <w:rPr>
                <w:sz w:val="20"/>
                <w:szCs w:val="20"/>
                <w:lang w:val="en-GB"/>
              </w:rPr>
              <w:t xml:space="preserve"> = </w:t>
            </w:r>
            <w:r w:rsidR="00D52976">
              <w:rPr>
                <w:sz w:val="20"/>
                <w:szCs w:val="20"/>
                <w:lang w:val="en-GB"/>
              </w:rPr>
              <w:t>156</w:t>
            </w:r>
            <w:r w:rsidR="002F7923" w:rsidRPr="002F7923">
              <w:rPr>
                <w:sz w:val="20"/>
                <w:szCs w:val="20"/>
                <w:lang w:val="en-GB"/>
              </w:rPr>
              <w:t>.00</w:t>
            </w:r>
            <w:r w:rsidR="00D15563" w:rsidRPr="002F7923">
              <w:rPr>
                <w:sz w:val="20"/>
                <w:szCs w:val="20"/>
                <w:lang w:val="en-GB"/>
              </w:rPr>
              <w:t xml:space="preserve">, </w:t>
            </w:r>
            <w:r w:rsidR="00D15563" w:rsidRPr="002F7923">
              <w:rPr>
                <w:i/>
                <w:sz w:val="20"/>
                <w:szCs w:val="20"/>
                <w:lang w:val="en-GB"/>
              </w:rPr>
              <w:t xml:space="preserve">p </w:t>
            </w:r>
            <w:r w:rsidR="00D15563" w:rsidRPr="002F7923">
              <w:rPr>
                <w:sz w:val="20"/>
                <w:szCs w:val="20"/>
                <w:lang w:val="en-GB"/>
              </w:rPr>
              <w:t>= .0</w:t>
            </w:r>
            <w:r w:rsidR="002F7923" w:rsidRPr="002F7923">
              <w:rPr>
                <w:sz w:val="20"/>
                <w:szCs w:val="20"/>
                <w:lang w:val="en-GB"/>
              </w:rPr>
              <w:t>7</w:t>
            </w:r>
            <w:r w:rsidR="008C7EEA">
              <w:rPr>
                <w:sz w:val="20"/>
                <w:szCs w:val="20"/>
                <w:lang w:val="en-GB"/>
              </w:rPr>
              <w:t>3</w:t>
            </w:r>
          </w:p>
        </w:tc>
      </w:tr>
    </w:tbl>
    <w:p w14:paraId="14A87ECD" w14:textId="77777777" w:rsidR="00F537B1" w:rsidRDefault="00F537B1" w:rsidP="00B662EE">
      <w:pPr>
        <w:spacing w:line="480" w:lineRule="auto"/>
        <w:rPr>
          <w:b/>
          <w:lang w:val="en-US"/>
        </w:rPr>
      </w:pPr>
    </w:p>
    <w:p w14:paraId="10D952FC" w14:textId="3A201963" w:rsidR="00B200A2" w:rsidRDefault="00F537B1" w:rsidP="00B200A2">
      <w:pPr>
        <w:pBdr>
          <w:top w:val="single" w:sz="4" w:space="1" w:color="auto"/>
        </w:pBdr>
        <w:spacing w:line="480" w:lineRule="auto"/>
        <w:jc w:val="both"/>
        <w:rPr>
          <w:b/>
          <w:lang w:val="en-US"/>
        </w:rPr>
      </w:pPr>
      <w:r>
        <w:rPr>
          <w:b/>
          <w:lang w:val="en-GB"/>
        </w:rPr>
        <w:t>Table 4.</w:t>
      </w:r>
      <w:r w:rsidRPr="000B5086">
        <w:rPr>
          <w:b/>
          <w:lang w:val="en-GB"/>
        </w:rPr>
        <w:t xml:space="preserve"> With</w:t>
      </w:r>
      <w:r w:rsidRPr="006B2ADE">
        <w:rPr>
          <w:b/>
          <w:lang w:val="en-GB"/>
        </w:rPr>
        <w:t xml:space="preserve">in-subject comparison of model parameters of the best fitting </w:t>
      </w:r>
      <w:r w:rsidRPr="006B2ADE">
        <w:rPr>
          <w:b/>
          <w:color w:val="000000" w:themeColor="text1"/>
          <w:lang w:val="en-US"/>
        </w:rPr>
        <w:t>iDU-</w:t>
      </w:r>
      <w:r>
        <w:rPr>
          <w:b/>
          <w:color w:val="000000" w:themeColor="text1"/>
          <w:lang w:val="en-US"/>
        </w:rPr>
        <w:t>1</w:t>
      </w:r>
      <w:r w:rsidRPr="006B2ADE">
        <w:rPr>
          <w:b/>
          <w:color w:val="000000" w:themeColor="text1"/>
          <w:lang w:val="en-US"/>
        </w:rPr>
        <w:sym w:font="Symbol" w:char="F061"/>
      </w:r>
      <w:r w:rsidRPr="006B2ADE">
        <w:rPr>
          <w:b/>
          <w:color w:val="000000" w:themeColor="text1"/>
          <w:lang w:val="en-US"/>
        </w:rPr>
        <w:t>-</w:t>
      </w:r>
      <w:r w:rsidRPr="006B2ADE">
        <w:rPr>
          <w:b/>
          <w:color w:val="000000" w:themeColor="text1"/>
          <w:lang w:val="en-US"/>
        </w:rPr>
        <w:sym w:font="Symbol" w:char="F062"/>
      </w:r>
      <w:r w:rsidRPr="006B2ADE">
        <w:rPr>
          <w:b/>
          <w:color w:val="000000" w:themeColor="text1"/>
          <w:lang w:val="en-US"/>
        </w:rPr>
        <w:t xml:space="preserve"> </w:t>
      </w:r>
      <w:r w:rsidRPr="006B2ADE">
        <w:rPr>
          <w:b/>
          <w:lang w:val="en-GB"/>
        </w:rPr>
        <w:t xml:space="preserve">model. </w:t>
      </w:r>
      <w:r>
        <w:rPr>
          <w:lang w:val="en-GB"/>
        </w:rPr>
        <w:t xml:space="preserve">Means and standard-deviations; paired-samples </w:t>
      </w:r>
      <w:r w:rsidRPr="006F5B34">
        <w:rPr>
          <w:i/>
          <w:lang w:val="en-GB"/>
        </w:rPr>
        <w:t>t</w:t>
      </w:r>
      <w:r>
        <w:rPr>
          <w:lang w:val="en-GB"/>
        </w:rPr>
        <w:t>-tests (</w:t>
      </w:r>
      <w:r w:rsidRPr="006F5B34">
        <w:rPr>
          <w:i/>
          <w:lang w:val="en-GB"/>
        </w:rPr>
        <w:t>t</w:t>
      </w:r>
      <w:r>
        <w:rPr>
          <w:lang w:val="en-GB"/>
        </w:rPr>
        <w:t xml:space="preserve">-statistics, </w:t>
      </w:r>
      <w:r w:rsidRPr="0041027A">
        <w:rPr>
          <w:i/>
          <w:lang w:val="en-GB"/>
        </w:rPr>
        <w:t>p</w:t>
      </w:r>
      <w:r>
        <w:rPr>
          <w:lang w:val="en-GB"/>
        </w:rPr>
        <w:t xml:space="preserve">-values, in case of statistical significance effect size by Cohen’s </w:t>
      </w:r>
      <w:r w:rsidRPr="00592C49">
        <w:rPr>
          <w:i/>
          <w:lang w:val="en-GB"/>
        </w:rPr>
        <w:t>d</w:t>
      </w:r>
      <w:r>
        <w:rPr>
          <w:lang w:val="en-GB"/>
        </w:rPr>
        <w:t>) or, in case of non-normality, Wilcoxon signed-rank tests (</w:t>
      </w:r>
      <w:r w:rsidRPr="006F5B34">
        <w:rPr>
          <w:i/>
          <w:lang w:val="en-GB"/>
        </w:rPr>
        <w:t>W</w:t>
      </w:r>
      <w:r>
        <w:rPr>
          <w:lang w:val="en-GB"/>
        </w:rPr>
        <w:t xml:space="preserve">-statistics, </w:t>
      </w:r>
      <w:r w:rsidRPr="007546B9">
        <w:rPr>
          <w:i/>
          <w:lang w:val="en-GB"/>
        </w:rPr>
        <w:t>p</w:t>
      </w:r>
      <w:r>
        <w:rPr>
          <w:lang w:val="en-GB"/>
        </w:rPr>
        <w:t xml:space="preserve">-values, in case of statistical significance effect size by the matched rank biserial correlation). </w:t>
      </w:r>
      <w:r w:rsidR="00B200A2">
        <w:rPr>
          <w:b/>
          <w:lang w:val="en-US"/>
        </w:rPr>
        <w:br w:type="page"/>
      </w:r>
    </w:p>
    <w:p w14:paraId="3142A0A0" w14:textId="4A5C18F8" w:rsidR="007523D3" w:rsidRDefault="00B200A2" w:rsidP="00B200A2">
      <w:pPr>
        <w:widowControl w:val="0"/>
        <w:spacing w:line="480" w:lineRule="auto"/>
        <w:jc w:val="both"/>
        <w:outlineLvl w:val="0"/>
        <w:rPr>
          <w:b/>
          <w:sz w:val="28"/>
          <w:szCs w:val="28"/>
          <w:lang w:val="en-GB"/>
        </w:rPr>
      </w:pPr>
      <w:r>
        <w:rPr>
          <w:b/>
          <w:sz w:val="28"/>
          <w:szCs w:val="28"/>
          <w:lang w:val="en-GB"/>
        </w:rPr>
        <w:lastRenderedPageBreak/>
        <w:t>Figure legends</w:t>
      </w:r>
    </w:p>
    <w:p w14:paraId="4A36C1DA" w14:textId="77777777" w:rsidR="00B200A2" w:rsidRDefault="00B200A2" w:rsidP="00B200A2">
      <w:pPr>
        <w:widowControl w:val="0"/>
        <w:spacing w:line="480" w:lineRule="auto"/>
        <w:jc w:val="both"/>
        <w:outlineLvl w:val="0"/>
        <w:rPr>
          <w:b/>
          <w:lang w:val="en-US"/>
        </w:rPr>
      </w:pPr>
    </w:p>
    <w:p w14:paraId="7013F05B" w14:textId="24275F82" w:rsidR="00B200A2" w:rsidRDefault="00787240" w:rsidP="00B200A2">
      <w:pPr>
        <w:widowControl w:val="0"/>
        <w:spacing w:line="480" w:lineRule="auto"/>
        <w:jc w:val="both"/>
        <w:outlineLvl w:val="0"/>
        <w:rPr>
          <w:b/>
          <w:lang w:val="en-US"/>
        </w:rPr>
      </w:pPr>
      <w:r w:rsidRPr="00BA4FD6">
        <w:rPr>
          <w:b/>
          <w:lang w:val="en-US"/>
        </w:rPr>
        <w:t xml:space="preserve">Figure 1. </w:t>
      </w:r>
      <w:r w:rsidR="00287365">
        <w:rPr>
          <w:b/>
          <w:lang w:val="en-US"/>
        </w:rPr>
        <w:t>Task and study design</w:t>
      </w:r>
      <w:r w:rsidR="00DA2433">
        <w:rPr>
          <w:b/>
          <w:lang w:val="en-US"/>
        </w:rPr>
        <w:t>;</w:t>
      </w:r>
      <w:r w:rsidR="00287365">
        <w:rPr>
          <w:b/>
          <w:lang w:val="en-US"/>
        </w:rPr>
        <w:t xml:space="preserve"> behavioral results on correct choices. </w:t>
      </w:r>
      <w:r w:rsidR="00391CBC" w:rsidRPr="00E8561B">
        <w:rPr>
          <w:b/>
          <w:lang w:val="en-US"/>
        </w:rPr>
        <w:t>A</w:t>
      </w:r>
      <w:r w:rsidR="00346529">
        <w:rPr>
          <w:b/>
          <w:lang w:val="en-US"/>
        </w:rPr>
        <w:t>)</w:t>
      </w:r>
      <w:r w:rsidR="00391CBC">
        <w:rPr>
          <w:lang w:val="en-US"/>
        </w:rPr>
        <w:t xml:space="preserve"> </w:t>
      </w:r>
      <w:r w:rsidR="00E16CA1" w:rsidRPr="00287365">
        <w:rPr>
          <w:lang w:val="en-US"/>
        </w:rPr>
        <w:t>Reward-based decision-making task</w:t>
      </w:r>
      <w:r w:rsidR="00391CBC" w:rsidRPr="00287365">
        <w:rPr>
          <w:lang w:val="en-US"/>
        </w:rPr>
        <w:t>.</w:t>
      </w:r>
      <w:r w:rsidR="00391CBC">
        <w:rPr>
          <w:lang w:val="en-US"/>
        </w:rPr>
        <w:t xml:space="preserve"> </w:t>
      </w:r>
      <w:r w:rsidR="00E16CA1">
        <w:rPr>
          <w:lang w:val="en-US"/>
        </w:rPr>
        <w:t xml:space="preserve">Exemplary trial sequence. </w:t>
      </w:r>
      <w:r w:rsidR="00391CBC" w:rsidRPr="00E8561B">
        <w:rPr>
          <w:b/>
          <w:lang w:val="en-US"/>
        </w:rPr>
        <w:t>B</w:t>
      </w:r>
      <w:r w:rsidR="00346529">
        <w:rPr>
          <w:b/>
          <w:lang w:val="en-US"/>
        </w:rPr>
        <w:t>)</w:t>
      </w:r>
      <w:r w:rsidR="00391CBC">
        <w:rPr>
          <w:lang w:val="en-US"/>
        </w:rPr>
        <w:t xml:space="preserve"> </w:t>
      </w:r>
      <w:r w:rsidR="00E16CA1" w:rsidRPr="00287365">
        <w:rPr>
          <w:lang w:val="en-US"/>
        </w:rPr>
        <w:t xml:space="preserve">Anti-correlated structure of the task. </w:t>
      </w:r>
      <w:r w:rsidR="00B153AE">
        <w:rPr>
          <w:lang w:val="en-US"/>
        </w:rPr>
        <w:t>One card</w:t>
      </w:r>
      <w:r w:rsidR="0040773C">
        <w:rPr>
          <w:lang w:val="en-US"/>
        </w:rPr>
        <w:t xml:space="preserve"> had a reward probability </w:t>
      </w:r>
      <w:r w:rsidR="00084C42">
        <w:rPr>
          <w:lang w:val="en-US"/>
        </w:rPr>
        <w:t xml:space="preserve">of 80% along with a </w:t>
      </w:r>
      <w:r w:rsidR="00E31652">
        <w:rPr>
          <w:lang w:val="en-US"/>
        </w:rPr>
        <w:t xml:space="preserve">20% probability for a punishment, </w:t>
      </w:r>
      <w:r w:rsidR="000A66BA">
        <w:rPr>
          <w:lang w:val="en-US"/>
        </w:rPr>
        <w:t>with reciprocal reward probabilities for the other stimulus. Reward contingencies were stable during the first 55 trials (‘pre-reversal’ phase)</w:t>
      </w:r>
      <w:r w:rsidR="00084C42">
        <w:rPr>
          <w:lang w:val="en-US"/>
        </w:rPr>
        <w:t xml:space="preserve"> </w:t>
      </w:r>
      <w:r w:rsidR="000A66BA">
        <w:rPr>
          <w:lang w:val="en-US"/>
        </w:rPr>
        <w:t>and the last 35 trials (‘post-reversal’ phase), whereas during the intermediate 70 trials reward contingencies switched every 15 resp</w:t>
      </w:r>
      <w:r w:rsidR="00180FEB">
        <w:rPr>
          <w:lang w:val="en-US"/>
        </w:rPr>
        <w:t>ective</w:t>
      </w:r>
      <w:r w:rsidR="000A66BA">
        <w:rPr>
          <w:lang w:val="en-US"/>
        </w:rPr>
        <w:t xml:space="preserve"> 20 trials (‘reversal’ phase). </w:t>
      </w:r>
      <w:r w:rsidR="00BA4FD6" w:rsidRPr="00E8561B">
        <w:rPr>
          <w:b/>
          <w:lang w:val="en-US"/>
        </w:rPr>
        <w:t>C</w:t>
      </w:r>
      <w:r w:rsidR="00346529">
        <w:rPr>
          <w:b/>
          <w:lang w:val="en-US"/>
        </w:rPr>
        <w:t>)</w:t>
      </w:r>
      <w:r w:rsidR="00BA4FD6">
        <w:rPr>
          <w:lang w:val="en-US"/>
        </w:rPr>
        <w:t xml:space="preserve"> </w:t>
      </w:r>
      <w:r w:rsidR="00BA4FD6" w:rsidRPr="00287365">
        <w:rPr>
          <w:lang w:val="en-US"/>
        </w:rPr>
        <w:t>S</w:t>
      </w:r>
      <w:r w:rsidRPr="00287365">
        <w:rPr>
          <w:lang w:val="en-US"/>
        </w:rPr>
        <w:t>tudy design</w:t>
      </w:r>
      <w:r w:rsidR="00753F21" w:rsidRPr="00287365">
        <w:rPr>
          <w:lang w:val="en-US"/>
        </w:rPr>
        <w:t>.</w:t>
      </w:r>
      <w:r w:rsidR="00753F21">
        <w:rPr>
          <w:lang w:val="en-US"/>
        </w:rPr>
        <w:t xml:space="preserve"> Two independent </w:t>
      </w:r>
      <w:r w:rsidR="00AA280F">
        <w:rPr>
          <w:lang w:val="en-US"/>
        </w:rPr>
        <w:t>group</w:t>
      </w:r>
      <w:r w:rsidR="00753F21">
        <w:rPr>
          <w:lang w:val="en-US"/>
        </w:rPr>
        <w:t xml:space="preserve">s </w:t>
      </w:r>
      <w:r w:rsidR="004023A6">
        <w:rPr>
          <w:lang w:val="en-US"/>
        </w:rPr>
        <w:t xml:space="preserve">(a-tDCS group, c-tDCS group) </w:t>
      </w:r>
      <w:r w:rsidR="00753F21">
        <w:rPr>
          <w:lang w:val="en-US"/>
        </w:rPr>
        <w:t xml:space="preserve">were </w:t>
      </w:r>
      <w:r w:rsidR="00180FEB">
        <w:rPr>
          <w:lang w:val="en-US"/>
        </w:rPr>
        <w:t xml:space="preserve">recruited and </w:t>
      </w:r>
      <w:r w:rsidR="00E16CA1">
        <w:rPr>
          <w:lang w:val="en-US"/>
        </w:rPr>
        <w:t>tested in a within-subject design</w:t>
      </w:r>
      <w:r w:rsidR="00391CBC">
        <w:rPr>
          <w:lang w:val="en-US"/>
        </w:rPr>
        <w:t>, undergoing interventions in</w:t>
      </w:r>
      <w:r w:rsidR="00E16CA1">
        <w:rPr>
          <w:lang w:val="en-US"/>
        </w:rPr>
        <w:t xml:space="preserve"> fully balanced order</w:t>
      </w:r>
      <w:r w:rsidR="00346529">
        <w:rPr>
          <w:lang w:val="en-US"/>
        </w:rPr>
        <w:t>.</w:t>
      </w:r>
      <w:r w:rsidR="00BA4FD6" w:rsidRPr="00BA4FD6">
        <w:rPr>
          <w:lang w:val="en-US"/>
        </w:rPr>
        <w:t xml:space="preserve"> </w:t>
      </w:r>
      <w:r w:rsidR="00BA4FD6" w:rsidRPr="00E8561B">
        <w:rPr>
          <w:b/>
          <w:lang w:val="en-US"/>
        </w:rPr>
        <w:t>D</w:t>
      </w:r>
      <w:r w:rsidR="00346529">
        <w:rPr>
          <w:b/>
          <w:lang w:val="en-US"/>
        </w:rPr>
        <w:t>)</w:t>
      </w:r>
      <w:r w:rsidR="00BA4FD6" w:rsidRPr="00BA4FD6">
        <w:rPr>
          <w:lang w:val="en-US"/>
        </w:rPr>
        <w:t xml:space="preserve"> </w:t>
      </w:r>
      <w:r w:rsidR="00BA4FD6" w:rsidRPr="00287365">
        <w:rPr>
          <w:lang w:val="en-US"/>
        </w:rPr>
        <w:t>B</w:t>
      </w:r>
      <w:r w:rsidR="001931B3" w:rsidRPr="00287365">
        <w:rPr>
          <w:lang w:val="en-US"/>
        </w:rPr>
        <w:t xml:space="preserve">ehavioral </w:t>
      </w:r>
      <w:r w:rsidR="00C92915" w:rsidRPr="00287365">
        <w:rPr>
          <w:lang w:val="en-US"/>
        </w:rPr>
        <w:t xml:space="preserve">data </w:t>
      </w:r>
      <w:r w:rsidR="00BA4FD6" w:rsidRPr="00287365">
        <w:rPr>
          <w:lang w:val="en-US"/>
        </w:rPr>
        <w:t>results</w:t>
      </w:r>
      <w:r w:rsidR="00346529" w:rsidRPr="00287365">
        <w:rPr>
          <w:lang w:val="en-US"/>
        </w:rPr>
        <w:t xml:space="preserve"> on c</w:t>
      </w:r>
      <w:r w:rsidR="00C92915" w:rsidRPr="00287365">
        <w:rPr>
          <w:lang w:val="en-US"/>
        </w:rPr>
        <w:t>orrect choices,</w:t>
      </w:r>
      <w:r w:rsidR="00C92915">
        <w:rPr>
          <w:lang w:val="en-US"/>
        </w:rPr>
        <w:t xml:space="preserve"> i.e. c</w:t>
      </w:r>
      <w:r w:rsidR="00B153AE">
        <w:rPr>
          <w:lang w:val="en-US"/>
        </w:rPr>
        <w:t>hoosing the card</w:t>
      </w:r>
      <w:r w:rsidR="00C92915">
        <w:rPr>
          <w:lang w:val="en-US"/>
        </w:rPr>
        <w:t xml:space="preserve"> with 80% reward probability. In both </w:t>
      </w:r>
      <w:r w:rsidR="00AA280F">
        <w:rPr>
          <w:lang w:val="en-US"/>
        </w:rPr>
        <w:t>group</w:t>
      </w:r>
      <w:r w:rsidR="00C92915">
        <w:rPr>
          <w:lang w:val="en-US"/>
        </w:rPr>
        <w:t>s, a</w:t>
      </w:r>
      <w:r w:rsidR="00952F99">
        <w:rPr>
          <w:lang w:val="en-US"/>
        </w:rPr>
        <w:t xml:space="preserve"> significant</w:t>
      </w:r>
      <w:r w:rsidR="004C5E9D">
        <w:rPr>
          <w:lang w:val="en-US"/>
        </w:rPr>
        <w:t xml:space="preserve"> </w:t>
      </w:r>
      <w:r w:rsidR="00C92915">
        <w:rPr>
          <w:lang w:val="en-US"/>
        </w:rPr>
        <w:t>effect of phase was present</w:t>
      </w:r>
      <w:r w:rsidR="00B47865">
        <w:rPr>
          <w:lang w:val="en-US"/>
        </w:rPr>
        <w:t>, but no significant effect of stimulation was observed</w:t>
      </w:r>
      <w:r w:rsidR="00C92915">
        <w:rPr>
          <w:lang w:val="en-US"/>
        </w:rPr>
        <w:t xml:space="preserve">. </w:t>
      </w:r>
      <w:r w:rsidR="0092595F">
        <w:rPr>
          <w:lang w:val="en-US"/>
        </w:rPr>
        <w:t xml:space="preserve">Bar plot figures denote the mean with standard errors of the mean as </w:t>
      </w:r>
      <w:r w:rsidR="0092595F" w:rsidRPr="00D06BFA">
        <w:rPr>
          <w:lang w:val="en-US"/>
        </w:rPr>
        <w:t xml:space="preserve">error bars </w:t>
      </w:r>
      <w:r w:rsidR="0092595F">
        <w:rPr>
          <w:lang w:val="en-US"/>
        </w:rPr>
        <w:t xml:space="preserve">and </w:t>
      </w:r>
      <w:r w:rsidR="0092595F" w:rsidRPr="00D06BFA">
        <w:rPr>
          <w:lang w:val="en-US"/>
        </w:rPr>
        <w:t xml:space="preserve">individual </w:t>
      </w:r>
      <w:r w:rsidR="0092595F">
        <w:rPr>
          <w:lang w:val="en-US"/>
        </w:rPr>
        <w:t>data points</w:t>
      </w:r>
      <w:r w:rsidR="00A07E57">
        <w:rPr>
          <w:lang w:val="en-US"/>
        </w:rPr>
        <w:t xml:space="preserve"> (gray: sham stimulation</w:t>
      </w:r>
      <w:r w:rsidR="00877A4C">
        <w:rPr>
          <w:lang w:val="en-US"/>
        </w:rPr>
        <w:t>, red: anodal stimulation, blue: cathodal stimulation)</w:t>
      </w:r>
      <w:r w:rsidR="0092595F">
        <w:rPr>
          <w:lang w:val="en-US"/>
        </w:rPr>
        <w:t>.</w:t>
      </w:r>
    </w:p>
    <w:p w14:paraId="40589E6F" w14:textId="77777777" w:rsidR="00B200A2" w:rsidRDefault="00B200A2" w:rsidP="00B200A2">
      <w:pPr>
        <w:widowControl w:val="0"/>
        <w:spacing w:line="480" w:lineRule="auto"/>
        <w:jc w:val="both"/>
        <w:outlineLvl w:val="0"/>
        <w:rPr>
          <w:b/>
          <w:lang w:val="en-US"/>
        </w:rPr>
      </w:pPr>
    </w:p>
    <w:p w14:paraId="6C6C907E" w14:textId="6C20B34D" w:rsidR="00B41B08" w:rsidRDefault="00D06BFA" w:rsidP="00B200A2">
      <w:pPr>
        <w:widowControl w:val="0"/>
        <w:spacing w:line="480" w:lineRule="auto"/>
        <w:jc w:val="both"/>
        <w:outlineLvl w:val="0"/>
        <w:rPr>
          <w:lang w:val="en-US"/>
        </w:rPr>
      </w:pPr>
      <w:r w:rsidRPr="00D06BFA">
        <w:rPr>
          <w:b/>
          <w:lang w:val="en-US"/>
        </w:rPr>
        <w:t xml:space="preserve">Figure 2. </w:t>
      </w:r>
      <w:r w:rsidRPr="00346529">
        <w:rPr>
          <w:b/>
          <w:lang w:val="en-US"/>
        </w:rPr>
        <w:t>Behavioral data results</w:t>
      </w:r>
      <w:r w:rsidR="000C4554" w:rsidRPr="00346529">
        <w:rPr>
          <w:b/>
          <w:lang w:val="en-US"/>
        </w:rPr>
        <w:t xml:space="preserve"> for f</w:t>
      </w:r>
      <w:r w:rsidR="009F10B9" w:rsidRPr="00346529">
        <w:rPr>
          <w:b/>
          <w:lang w:val="en-US"/>
        </w:rPr>
        <w:t>eedback-specific stay-behavior.</w:t>
      </w:r>
      <w:r w:rsidR="009F10B9">
        <w:rPr>
          <w:lang w:val="en-US"/>
        </w:rPr>
        <w:t xml:space="preserve"> </w:t>
      </w:r>
      <w:r w:rsidR="00D27695">
        <w:rPr>
          <w:lang w:val="en-US"/>
        </w:rPr>
        <w:t xml:space="preserve">In the </w:t>
      </w:r>
      <w:r w:rsidR="009B59E6">
        <w:rPr>
          <w:lang w:val="en-US"/>
        </w:rPr>
        <w:t>a</w:t>
      </w:r>
      <w:r w:rsidR="00BC5E9A">
        <w:rPr>
          <w:lang w:val="en-US"/>
        </w:rPr>
        <w:t>-</w:t>
      </w:r>
      <w:r w:rsidR="009B59E6">
        <w:rPr>
          <w:lang w:val="en-US"/>
        </w:rPr>
        <w:t>tDCS group</w:t>
      </w:r>
      <w:r w:rsidR="000C4554">
        <w:rPr>
          <w:lang w:val="en-US"/>
        </w:rPr>
        <w:t xml:space="preserve"> </w:t>
      </w:r>
      <w:r w:rsidR="000C4554" w:rsidRPr="00346529">
        <w:rPr>
          <w:b/>
          <w:lang w:val="en-US"/>
        </w:rPr>
        <w:t>(A)</w:t>
      </w:r>
      <w:r w:rsidR="00D27695">
        <w:rPr>
          <w:lang w:val="en-US"/>
        </w:rPr>
        <w:t>, participants stayed significantly less after punishments during anodal stimulation compared to sham stimulation</w:t>
      </w:r>
      <w:r w:rsidR="000C4554">
        <w:rPr>
          <w:lang w:val="en-US"/>
        </w:rPr>
        <w:t>, while no significant effect</w:t>
      </w:r>
      <w:r w:rsidR="00EC17C0">
        <w:rPr>
          <w:lang w:val="en-US"/>
        </w:rPr>
        <w:t>s</w:t>
      </w:r>
      <w:r w:rsidR="000C4554">
        <w:rPr>
          <w:lang w:val="en-US"/>
        </w:rPr>
        <w:t xml:space="preserve"> w</w:t>
      </w:r>
      <w:r w:rsidR="00EC17C0">
        <w:rPr>
          <w:lang w:val="en-US"/>
        </w:rPr>
        <w:t>ere</w:t>
      </w:r>
      <w:r w:rsidR="000C4554">
        <w:rPr>
          <w:lang w:val="en-US"/>
        </w:rPr>
        <w:t xml:space="preserve"> observed in the c</w:t>
      </w:r>
      <w:r w:rsidR="00BC5E9A">
        <w:rPr>
          <w:lang w:val="en-US"/>
        </w:rPr>
        <w:t>-</w:t>
      </w:r>
      <w:r w:rsidR="000C4554">
        <w:rPr>
          <w:lang w:val="en-US"/>
        </w:rPr>
        <w:t xml:space="preserve">tDCS group </w:t>
      </w:r>
      <w:r w:rsidR="000C4554" w:rsidRPr="00346529">
        <w:rPr>
          <w:b/>
          <w:lang w:val="en-US"/>
        </w:rPr>
        <w:t>(B)</w:t>
      </w:r>
      <w:r w:rsidR="00D27695">
        <w:rPr>
          <w:lang w:val="en-US"/>
        </w:rPr>
        <w:t>.</w:t>
      </w:r>
      <w:r w:rsidR="00F63B65">
        <w:rPr>
          <w:lang w:val="en-US"/>
        </w:rPr>
        <w:t xml:space="preserve"> </w:t>
      </w:r>
      <w:r w:rsidR="000C4554">
        <w:rPr>
          <w:lang w:val="en-US"/>
        </w:rPr>
        <w:t xml:space="preserve">Displayed are </w:t>
      </w:r>
      <w:r w:rsidR="008842A8">
        <w:rPr>
          <w:lang w:val="en-US"/>
        </w:rPr>
        <w:t xml:space="preserve">percentage of </w:t>
      </w:r>
      <w:r w:rsidRPr="00D06BFA">
        <w:rPr>
          <w:lang w:val="en-US"/>
        </w:rPr>
        <w:t xml:space="preserve">staying with the same card after receiving a </w:t>
      </w:r>
      <w:r w:rsidR="000C4554">
        <w:rPr>
          <w:lang w:val="en-US"/>
        </w:rPr>
        <w:t xml:space="preserve">punishment or </w:t>
      </w:r>
      <w:r w:rsidRPr="00D06BFA">
        <w:rPr>
          <w:lang w:val="en-US"/>
        </w:rPr>
        <w:t>reward</w:t>
      </w:r>
      <w:r w:rsidR="000C4554">
        <w:rPr>
          <w:lang w:val="en-US"/>
        </w:rPr>
        <w:t xml:space="preserve"> for sham and stimulation condition in both groups as well as </w:t>
      </w:r>
      <w:r w:rsidR="00ED60DA">
        <w:rPr>
          <w:lang w:val="en-US"/>
        </w:rPr>
        <w:t xml:space="preserve">the </w:t>
      </w:r>
      <w:r w:rsidR="000C4554">
        <w:rPr>
          <w:lang w:val="en-US"/>
        </w:rPr>
        <w:t xml:space="preserve">individual </w:t>
      </w:r>
      <w:r w:rsidR="00ED60DA">
        <w:rPr>
          <w:lang w:val="en-US"/>
        </w:rPr>
        <w:t>difference</w:t>
      </w:r>
      <w:r w:rsidR="000352C8">
        <w:rPr>
          <w:lang w:val="en-US"/>
        </w:rPr>
        <w:t xml:space="preserve"> score</w:t>
      </w:r>
      <w:r w:rsidR="000C4554">
        <w:rPr>
          <w:lang w:val="en-US"/>
        </w:rPr>
        <w:t>s</w:t>
      </w:r>
      <w:r w:rsidR="00ED60DA">
        <w:rPr>
          <w:lang w:val="en-US"/>
        </w:rPr>
        <w:t xml:space="preserve"> between </w:t>
      </w:r>
      <w:r w:rsidR="000C4554">
        <w:rPr>
          <w:lang w:val="en-US"/>
        </w:rPr>
        <w:t>stimulation (</w:t>
      </w:r>
      <w:r w:rsidR="00070288">
        <w:rPr>
          <w:lang w:val="en-US"/>
        </w:rPr>
        <w:t xml:space="preserve">anodal resp. </w:t>
      </w:r>
      <w:r w:rsidR="00ED60DA">
        <w:rPr>
          <w:lang w:val="en-US"/>
        </w:rPr>
        <w:t>cathodal</w:t>
      </w:r>
      <w:r w:rsidR="000C4554">
        <w:rPr>
          <w:lang w:val="en-US"/>
        </w:rPr>
        <w:t>)</w:t>
      </w:r>
      <w:r w:rsidR="00ED60DA">
        <w:rPr>
          <w:lang w:val="en-US"/>
        </w:rPr>
        <w:t xml:space="preserve"> </w:t>
      </w:r>
      <w:r w:rsidR="0023436D">
        <w:rPr>
          <w:lang w:val="en-US"/>
        </w:rPr>
        <w:t xml:space="preserve">and sham </w:t>
      </w:r>
      <w:r w:rsidR="000C4554">
        <w:rPr>
          <w:lang w:val="en-US"/>
        </w:rPr>
        <w:t>condition</w:t>
      </w:r>
      <w:r w:rsidR="00ED60DA">
        <w:rPr>
          <w:lang w:val="en-US"/>
        </w:rPr>
        <w:t>.</w:t>
      </w:r>
      <w:r w:rsidRPr="00D06BFA">
        <w:rPr>
          <w:lang w:val="en-US"/>
        </w:rPr>
        <w:t xml:space="preserve"> </w:t>
      </w:r>
      <w:r w:rsidR="000C4554">
        <w:rPr>
          <w:lang w:val="en-US"/>
        </w:rPr>
        <w:t>B</w:t>
      </w:r>
      <w:r w:rsidR="0092595F">
        <w:rPr>
          <w:lang w:val="en-US"/>
        </w:rPr>
        <w:t xml:space="preserve">ar </w:t>
      </w:r>
      <w:r w:rsidR="000C4554">
        <w:rPr>
          <w:lang w:val="en-US"/>
        </w:rPr>
        <w:t xml:space="preserve">plot figures denote the mean with standard errors of the mean as </w:t>
      </w:r>
      <w:r w:rsidR="000C4554" w:rsidRPr="00D06BFA">
        <w:rPr>
          <w:lang w:val="en-US"/>
        </w:rPr>
        <w:t xml:space="preserve">error bars </w:t>
      </w:r>
      <w:r w:rsidR="000C4554">
        <w:rPr>
          <w:lang w:val="en-US"/>
        </w:rPr>
        <w:t xml:space="preserve">and </w:t>
      </w:r>
      <w:r w:rsidRPr="00D06BFA">
        <w:rPr>
          <w:lang w:val="en-US"/>
        </w:rPr>
        <w:t xml:space="preserve">individual </w:t>
      </w:r>
      <w:r w:rsidR="000C4554">
        <w:rPr>
          <w:lang w:val="en-US"/>
        </w:rPr>
        <w:t>data points</w:t>
      </w:r>
      <w:r w:rsidR="00F63B65">
        <w:rPr>
          <w:lang w:val="en-US"/>
        </w:rPr>
        <w:t>, asterisk indicates a significant difference at p &lt; .05</w:t>
      </w:r>
      <w:r w:rsidR="00F457AD">
        <w:rPr>
          <w:lang w:val="en-US"/>
        </w:rPr>
        <w:t xml:space="preserve">. </w:t>
      </w:r>
    </w:p>
    <w:p w14:paraId="3D8B7A19" w14:textId="77777777" w:rsidR="00B200A2" w:rsidRDefault="00B200A2" w:rsidP="00B200A2">
      <w:pPr>
        <w:widowControl w:val="0"/>
        <w:spacing w:line="480" w:lineRule="auto"/>
        <w:jc w:val="both"/>
        <w:outlineLvl w:val="0"/>
        <w:rPr>
          <w:lang w:val="en-US"/>
        </w:rPr>
      </w:pPr>
    </w:p>
    <w:p w14:paraId="37DA871F" w14:textId="0D7C6A38" w:rsidR="00F61675" w:rsidRDefault="00787240" w:rsidP="00B200A2">
      <w:pPr>
        <w:spacing w:line="480" w:lineRule="auto"/>
        <w:jc w:val="both"/>
        <w:rPr>
          <w:lang w:val="en-US"/>
        </w:rPr>
      </w:pPr>
      <w:r w:rsidRPr="00BA4FD6">
        <w:rPr>
          <w:b/>
          <w:lang w:val="en-US"/>
        </w:rPr>
        <w:lastRenderedPageBreak/>
        <w:t>Figure 3</w:t>
      </w:r>
      <w:r w:rsidR="00D45312" w:rsidRPr="00BA4FD6">
        <w:rPr>
          <w:b/>
          <w:lang w:val="en-US"/>
        </w:rPr>
        <w:t xml:space="preserve">. </w:t>
      </w:r>
      <w:r w:rsidRPr="00202260">
        <w:rPr>
          <w:b/>
          <w:lang w:val="en-US"/>
        </w:rPr>
        <w:t>Bayesian Model Selection</w:t>
      </w:r>
      <w:r w:rsidR="00117C6E" w:rsidRPr="00202260">
        <w:rPr>
          <w:b/>
          <w:lang w:val="en-US"/>
        </w:rPr>
        <w:t>.</w:t>
      </w:r>
      <w:r w:rsidR="00117C6E">
        <w:rPr>
          <w:lang w:val="en-US"/>
        </w:rPr>
        <w:t xml:space="preserve"> </w:t>
      </w:r>
      <w:r w:rsidR="00EC0D6F">
        <w:rPr>
          <w:iCs/>
          <w:lang w:val="en-US"/>
        </w:rPr>
        <w:t>R</w:t>
      </w:r>
      <w:r w:rsidR="00EC0D6F" w:rsidRPr="00FC4716">
        <w:rPr>
          <w:iCs/>
          <w:lang w:val="en-US"/>
        </w:rPr>
        <w:t>andom</w:t>
      </w:r>
      <w:r w:rsidR="00EC0D6F">
        <w:rPr>
          <w:iCs/>
          <w:lang w:val="en-US"/>
        </w:rPr>
        <w:t>-</w:t>
      </w:r>
      <w:r w:rsidR="00EC0D6F" w:rsidRPr="00FC4716">
        <w:rPr>
          <w:iCs/>
          <w:lang w:val="en-US"/>
        </w:rPr>
        <w:t>effects Bayesian model selection</w:t>
      </w:r>
      <w:r w:rsidR="00EC0D6F">
        <w:rPr>
          <w:lang w:val="en-US"/>
        </w:rPr>
        <w:t xml:space="preserve"> (</w:t>
      </w:r>
      <w:r w:rsidR="00202260">
        <w:rPr>
          <w:lang w:val="en-US"/>
        </w:rPr>
        <w:t>RFX-BMS</w:t>
      </w:r>
      <w:r w:rsidR="00EC0D6F">
        <w:rPr>
          <w:lang w:val="en-US"/>
        </w:rPr>
        <w:t xml:space="preserve">) </w:t>
      </w:r>
      <w:r w:rsidR="00202260">
        <w:rPr>
          <w:lang w:val="en-US"/>
        </w:rPr>
        <w:t xml:space="preserve">revealed that </w:t>
      </w:r>
      <w:r w:rsidR="00202260">
        <w:rPr>
          <w:color w:val="000000" w:themeColor="text1"/>
          <w:lang w:val="en-US"/>
        </w:rPr>
        <w:t xml:space="preserve">a </w:t>
      </w:r>
      <w:r w:rsidR="00202260" w:rsidRPr="00FC4716">
        <w:rPr>
          <w:color w:val="000000" w:themeColor="text1"/>
          <w:lang w:val="en-US"/>
        </w:rPr>
        <w:t>model with ind</w:t>
      </w:r>
      <w:r w:rsidR="00202260">
        <w:rPr>
          <w:color w:val="000000" w:themeColor="text1"/>
          <w:lang w:val="en-US"/>
        </w:rPr>
        <w:t>ividual double-updating and one</w:t>
      </w:r>
      <w:r w:rsidR="00202260" w:rsidRPr="00FC4716">
        <w:rPr>
          <w:color w:val="000000" w:themeColor="text1"/>
          <w:lang w:val="en-US"/>
        </w:rPr>
        <w:t xml:space="preserve"> learning rate </w:t>
      </w:r>
      <w:r w:rsidR="00202260">
        <w:rPr>
          <w:color w:val="000000" w:themeColor="text1"/>
          <w:lang w:val="en-US"/>
        </w:rPr>
        <w:t xml:space="preserve">was the relatively best fitting model </w:t>
      </w:r>
      <w:r w:rsidR="00202260" w:rsidRPr="00FC4716">
        <w:rPr>
          <w:color w:val="000000" w:themeColor="text1"/>
          <w:lang w:val="en-US"/>
        </w:rPr>
        <w:t>(iDU</w:t>
      </w:r>
      <w:r w:rsidR="00202260">
        <w:rPr>
          <w:color w:val="000000" w:themeColor="text1"/>
          <w:lang w:val="en-US"/>
        </w:rPr>
        <w:t>-1</w:t>
      </w:r>
      <w:r w:rsidR="00202260" w:rsidRPr="00FC4716">
        <w:rPr>
          <w:color w:val="000000" w:themeColor="text1"/>
          <w:lang w:val="en-US"/>
        </w:rPr>
        <w:sym w:font="Symbol" w:char="F061"/>
      </w:r>
      <w:r w:rsidR="00202260">
        <w:rPr>
          <w:color w:val="000000" w:themeColor="text1"/>
          <w:lang w:val="en-US"/>
        </w:rPr>
        <w:t>-</w:t>
      </w:r>
      <w:r w:rsidR="00202260">
        <w:rPr>
          <w:color w:val="000000" w:themeColor="text1"/>
          <w:lang w:val="en-US"/>
        </w:rPr>
        <w:sym w:font="Symbol" w:char="F062"/>
      </w:r>
      <w:r w:rsidR="00202260">
        <w:rPr>
          <w:color w:val="000000" w:themeColor="text1"/>
          <w:lang w:val="en-US"/>
        </w:rPr>
        <w:t xml:space="preserve">). </w:t>
      </w:r>
      <w:r w:rsidR="00202260">
        <w:rPr>
          <w:lang w:val="en-US"/>
        </w:rPr>
        <w:t>We</w:t>
      </w:r>
      <w:r w:rsidR="00D70A3E">
        <w:rPr>
          <w:lang w:val="en-US"/>
        </w:rPr>
        <w:t xml:space="preserve"> </w:t>
      </w:r>
      <w:r w:rsidR="005B1EA1">
        <w:rPr>
          <w:lang w:val="en-US"/>
        </w:rPr>
        <w:t>show</w:t>
      </w:r>
      <w:r w:rsidR="00D70A3E">
        <w:rPr>
          <w:lang w:val="en-US"/>
        </w:rPr>
        <w:t xml:space="preserve"> </w:t>
      </w:r>
      <w:r w:rsidR="00374E2B">
        <w:rPr>
          <w:lang w:val="en-US"/>
        </w:rPr>
        <w:t>the posterior probabilities</w:t>
      </w:r>
      <w:r w:rsidR="00E520C2">
        <w:rPr>
          <w:lang w:val="en-US"/>
        </w:rPr>
        <w:t xml:space="preserve"> </w:t>
      </w:r>
      <w:r w:rsidR="00D70A3E">
        <w:rPr>
          <w:lang w:val="en-US"/>
        </w:rPr>
        <w:t>and the</w:t>
      </w:r>
      <w:r w:rsidR="00E520C2">
        <w:rPr>
          <w:lang w:val="en-US"/>
        </w:rPr>
        <w:t xml:space="preserve"> </w:t>
      </w:r>
      <w:r w:rsidR="00A34FAF">
        <w:rPr>
          <w:lang w:val="en-US"/>
        </w:rPr>
        <w:t>protecte</w:t>
      </w:r>
      <w:r w:rsidR="00374E2B">
        <w:rPr>
          <w:lang w:val="en-US"/>
        </w:rPr>
        <w:t xml:space="preserve">d exceedance probabilities </w:t>
      </w:r>
      <w:r w:rsidR="00CB0B26">
        <w:rPr>
          <w:lang w:val="en-US"/>
        </w:rPr>
        <w:t>of the</w:t>
      </w:r>
      <w:r w:rsidR="00E520C2">
        <w:rPr>
          <w:lang w:val="en-US"/>
        </w:rPr>
        <w:t xml:space="preserve"> </w:t>
      </w:r>
      <w:r w:rsidR="00374A38">
        <w:rPr>
          <w:lang w:val="en-US"/>
        </w:rPr>
        <w:t>6</w:t>
      </w:r>
      <w:r w:rsidR="00E520C2">
        <w:rPr>
          <w:lang w:val="en-US"/>
        </w:rPr>
        <w:t xml:space="preserve"> models</w:t>
      </w:r>
      <w:r w:rsidR="00A34FAF">
        <w:rPr>
          <w:lang w:val="en-US"/>
        </w:rPr>
        <w:t xml:space="preserve">. Abbreviations: </w:t>
      </w:r>
      <w:r w:rsidR="00374A38">
        <w:rPr>
          <w:lang w:val="en-US"/>
        </w:rPr>
        <w:t>SU = single-update; DU = double-update; iDU = individually-weighted double-update; 1</w:t>
      </w:r>
      <w:r w:rsidR="00374A38">
        <w:rPr>
          <w:lang w:val="en-US"/>
        </w:rPr>
        <w:sym w:font="Symbol" w:char="F061"/>
      </w:r>
      <w:r w:rsidR="00374A38">
        <w:rPr>
          <w:lang w:val="en-US"/>
        </w:rPr>
        <w:t xml:space="preserve"> = one learning rate, 2</w:t>
      </w:r>
      <w:r w:rsidR="00374A38">
        <w:rPr>
          <w:lang w:val="en-US"/>
        </w:rPr>
        <w:sym w:font="Symbol" w:char="F061"/>
      </w:r>
      <w:r w:rsidR="00374A38">
        <w:rPr>
          <w:lang w:val="en-US"/>
        </w:rPr>
        <w:t xml:space="preserve"> = separate learning rates for rewards and punishments</w:t>
      </w:r>
      <w:r w:rsidR="003F28EB">
        <w:rPr>
          <w:lang w:val="en-US"/>
        </w:rPr>
        <w:t xml:space="preserve">, </w:t>
      </w:r>
      <w:r w:rsidR="003F28EB">
        <w:rPr>
          <w:color w:val="000000" w:themeColor="text1"/>
          <w:lang w:val="en-US"/>
        </w:rPr>
        <w:sym w:font="Symbol" w:char="F062"/>
      </w:r>
      <w:r w:rsidR="00DF7377">
        <w:rPr>
          <w:color w:val="000000" w:themeColor="text1"/>
          <w:lang w:val="en-US"/>
        </w:rPr>
        <w:t xml:space="preserve"> = decision parameter representing inverse decision noise</w:t>
      </w:r>
      <w:r w:rsidR="00374A38">
        <w:rPr>
          <w:lang w:val="en-US"/>
        </w:rPr>
        <w:t xml:space="preserve">. </w:t>
      </w:r>
    </w:p>
    <w:p w14:paraId="790395D8" w14:textId="77777777" w:rsidR="00B200A2" w:rsidRPr="00B200A2" w:rsidRDefault="00B200A2" w:rsidP="00B200A2">
      <w:pPr>
        <w:spacing w:line="480" w:lineRule="auto"/>
        <w:jc w:val="both"/>
        <w:rPr>
          <w:color w:val="000000" w:themeColor="text1"/>
          <w:lang w:val="en-US"/>
        </w:rPr>
      </w:pPr>
    </w:p>
    <w:p w14:paraId="0F542B8D" w14:textId="37BB973E" w:rsidR="007C5E19" w:rsidRPr="00BC5E9A" w:rsidRDefault="00925F1C" w:rsidP="00B200A2">
      <w:pPr>
        <w:widowControl w:val="0"/>
        <w:spacing w:line="480" w:lineRule="auto"/>
        <w:jc w:val="both"/>
        <w:outlineLvl w:val="0"/>
        <w:rPr>
          <w:b/>
          <w:lang w:val="en-US"/>
        </w:rPr>
      </w:pPr>
      <w:r w:rsidRPr="00D06BFA">
        <w:rPr>
          <w:b/>
          <w:lang w:val="en-US"/>
        </w:rPr>
        <w:t xml:space="preserve">Figure </w:t>
      </w:r>
      <w:r>
        <w:rPr>
          <w:b/>
          <w:lang w:val="en-US"/>
        </w:rPr>
        <w:t>4</w:t>
      </w:r>
      <w:r w:rsidRPr="00D06BFA">
        <w:rPr>
          <w:b/>
          <w:lang w:val="en-US"/>
        </w:rPr>
        <w:t xml:space="preserve">. </w:t>
      </w:r>
      <w:r w:rsidR="00AC258D">
        <w:rPr>
          <w:b/>
          <w:lang w:val="en-US"/>
        </w:rPr>
        <w:t>Computational modeling</w:t>
      </w:r>
      <w:r w:rsidR="00287365">
        <w:rPr>
          <w:b/>
          <w:lang w:val="en-US"/>
        </w:rPr>
        <w:t xml:space="preserve">. </w:t>
      </w:r>
      <w:r w:rsidR="009635D7">
        <w:rPr>
          <w:b/>
          <w:lang w:val="en-US"/>
        </w:rPr>
        <w:t>A</w:t>
      </w:r>
      <w:r w:rsidR="00593CF0">
        <w:rPr>
          <w:b/>
          <w:lang w:val="en-US"/>
        </w:rPr>
        <w:t>)</w:t>
      </w:r>
      <w:r w:rsidR="00BC5E9A">
        <w:rPr>
          <w:lang w:val="en-US"/>
        </w:rPr>
        <w:t xml:space="preserve"> </w:t>
      </w:r>
      <w:r w:rsidR="00841418" w:rsidRPr="00287365">
        <w:rPr>
          <w:lang w:val="en-US"/>
        </w:rPr>
        <w:t>Within-subject parameter co</w:t>
      </w:r>
      <w:r w:rsidR="00F2138F" w:rsidRPr="00287365">
        <w:rPr>
          <w:lang w:val="en-US"/>
        </w:rPr>
        <w:t>mparison.</w:t>
      </w:r>
      <w:r w:rsidR="00F2138F">
        <w:rPr>
          <w:lang w:val="en-US"/>
        </w:rPr>
        <w:t xml:space="preserve"> The </w:t>
      </w:r>
      <w:r w:rsidR="00841418">
        <w:rPr>
          <w:lang w:val="en-US"/>
        </w:rPr>
        <w:t xml:space="preserve">parameter </w:t>
      </w:r>
      <w:r w:rsidR="00BC5E9A" w:rsidRPr="00BC5E9A">
        <w:rPr>
          <w:lang w:val="en-GB"/>
        </w:rPr>
        <w:sym w:font="Symbol" w:char="F061"/>
      </w:r>
      <w:r w:rsidR="00BC5E9A" w:rsidRPr="00BC5E9A">
        <w:rPr>
          <w:vertAlign w:val="subscript"/>
          <w:lang w:val="en-US"/>
        </w:rPr>
        <w:t>uc</w:t>
      </w:r>
      <w:r w:rsidR="000C27AA">
        <w:rPr>
          <w:lang w:val="en-GB"/>
        </w:rPr>
        <w:t xml:space="preserve"> </w:t>
      </w:r>
      <w:r w:rsidR="00F2138F">
        <w:rPr>
          <w:lang w:val="en-GB"/>
        </w:rPr>
        <w:t>was significantly higher under anodal stimulation compared to sham stimulation</w:t>
      </w:r>
      <w:r w:rsidR="00BC5E9A">
        <w:rPr>
          <w:lang w:val="en-GB"/>
        </w:rPr>
        <w:t xml:space="preserve"> in the a-tDCS group</w:t>
      </w:r>
      <w:r w:rsidR="00841418">
        <w:rPr>
          <w:lang w:val="en-GB"/>
        </w:rPr>
        <w:t xml:space="preserve">. </w:t>
      </w:r>
      <w:r w:rsidR="00841418">
        <w:rPr>
          <w:lang w:val="en-US"/>
        </w:rPr>
        <w:t>Small circles indicate individual values; error bars denote standard errors of the mean</w:t>
      </w:r>
      <w:r w:rsidR="00124C61">
        <w:rPr>
          <w:lang w:val="en-US"/>
        </w:rPr>
        <w:t>; asterisk indicates a significant difference at p &lt; .05</w:t>
      </w:r>
      <w:r w:rsidR="00841418">
        <w:rPr>
          <w:lang w:val="en-US"/>
        </w:rPr>
        <w:t xml:space="preserve">. </w:t>
      </w:r>
      <w:r w:rsidR="00841418" w:rsidRPr="00D06BFA">
        <w:rPr>
          <w:lang w:val="en-US"/>
        </w:rPr>
        <w:sym w:font="Symbol" w:char="F044"/>
      </w:r>
      <w:r w:rsidR="00841418">
        <w:rPr>
          <w:lang w:val="en-US"/>
        </w:rPr>
        <w:t xml:space="preserve"> </w:t>
      </w:r>
      <w:r w:rsidR="00BC5E9A" w:rsidRPr="00BC5E9A">
        <w:rPr>
          <w:lang w:val="en-GB"/>
        </w:rPr>
        <w:sym w:font="Symbol" w:char="F061"/>
      </w:r>
      <w:r w:rsidR="00BC5E9A" w:rsidRPr="00BC5E9A">
        <w:rPr>
          <w:vertAlign w:val="subscript"/>
          <w:lang w:val="en-US"/>
        </w:rPr>
        <w:t>uc</w:t>
      </w:r>
      <w:r w:rsidR="00841418">
        <w:rPr>
          <w:lang w:val="en-US"/>
        </w:rPr>
        <w:t xml:space="preserve">, i.e. the difference score between anodal and sham stimulation regarding </w:t>
      </w:r>
      <w:r w:rsidR="00BC5E9A" w:rsidRPr="00BC5E9A">
        <w:rPr>
          <w:lang w:val="en-GB"/>
        </w:rPr>
        <w:sym w:font="Symbol" w:char="F061"/>
      </w:r>
      <w:r w:rsidR="00BC5E9A" w:rsidRPr="00BC5E9A">
        <w:rPr>
          <w:vertAlign w:val="subscript"/>
          <w:lang w:val="en-US"/>
        </w:rPr>
        <w:t>uc</w:t>
      </w:r>
      <w:r w:rsidR="00841418">
        <w:rPr>
          <w:lang w:val="en-US"/>
        </w:rPr>
        <w:t>.</w:t>
      </w:r>
      <w:r w:rsidR="00841418" w:rsidRPr="00D06BFA">
        <w:rPr>
          <w:lang w:val="en-US"/>
        </w:rPr>
        <w:t xml:space="preserve"> </w:t>
      </w:r>
      <w:r w:rsidR="00841418">
        <w:rPr>
          <w:lang w:val="en-US"/>
        </w:rPr>
        <w:t xml:space="preserve">Triangles display </w:t>
      </w:r>
      <w:r w:rsidR="00841418" w:rsidRPr="00D06BFA">
        <w:rPr>
          <w:lang w:val="en-US"/>
        </w:rPr>
        <w:t xml:space="preserve">individual </w:t>
      </w:r>
      <w:r w:rsidR="00841418">
        <w:rPr>
          <w:lang w:val="en-US"/>
        </w:rPr>
        <w:t>values</w:t>
      </w:r>
      <w:r w:rsidR="00841418" w:rsidRPr="00D06BFA">
        <w:rPr>
          <w:lang w:val="en-US"/>
        </w:rPr>
        <w:t>; error bars denote standard errors of the mean.</w:t>
      </w:r>
      <w:r w:rsidR="007C5E19">
        <w:rPr>
          <w:lang w:val="en-US"/>
        </w:rPr>
        <w:t xml:space="preserve"> </w:t>
      </w:r>
      <w:r w:rsidR="00F75DA1" w:rsidRPr="00F75DA1">
        <w:rPr>
          <w:b/>
          <w:lang w:val="en-US"/>
        </w:rPr>
        <w:t>B)</w:t>
      </w:r>
      <w:r w:rsidR="00F75DA1">
        <w:rPr>
          <w:lang w:val="en-US"/>
        </w:rPr>
        <w:t xml:space="preserve"> </w:t>
      </w:r>
      <w:r w:rsidR="00F75DA1" w:rsidRPr="00287365">
        <w:rPr>
          <w:lang w:val="en-US"/>
        </w:rPr>
        <w:t>Correlation between computational learning parameter change and observed behavior</w:t>
      </w:r>
      <w:r w:rsidR="00B325AA" w:rsidRPr="00287365">
        <w:rPr>
          <w:lang w:val="en-US"/>
        </w:rPr>
        <w:t>al change</w:t>
      </w:r>
      <w:r w:rsidR="00F75DA1" w:rsidRPr="00287365">
        <w:rPr>
          <w:lang w:val="en-US"/>
        </w:rPr>
        <w:t>.</w:t>
      </w:r>
      <w:r w:rsidR="00F75DA1">
        <w:rPr>
          <w:lang w:val="en-US"/>
        </w:rPr>
        <w:t xml:space="preserve"> T</w:t>
      </w:r>
      <w:r w:rsidR="00F75DA1" w:rsidRPr="00F1551E">
        <w:rPr>
          <w:lang w:val="en-US"/>
        </w:rPr>
        <w:t xml:space="preserve">he change on </w:t>
      </w:r>
      <w:r w:rsidR="000E6F52">
        <w:rPr>
          <w:lang w:val="en-US"/>
        </w:rPr>
        <w:t xml:space="preserve">the parameter </w:t>
      </w:r>
      <w:r w:rsidR="00F75DA1" w:rsidRPr="00F1551E">
        <w:rPr>
          <w:lang w:val="en-US"/>
        </w:rPr>
        <w:sym w:font="Symbol" w:char="F061"/>
      </w:r>
      <w:r w:rsidR="00F75DA1" w:rsidRPr="00F1551E">
        <w:rPr>
          <w:vertAlign w:val="subscript"/>
          <w:lang w:val="en-US"/>
        </w:rPr>
        <w:t xml:space="preserve">uc </w:t>
      </w:r>
      <w:r w:rsidR="00F75DA1" w:rsidRPr="00F1551E">
        <w:rPr>
          <w:lang w:val="en-US"/>
        </w:rPr>
        <w:t>was</w:t>
      </w:r>
      <w:r w:rsidR="009F22C9">
        <w:rPr>
          <w:lang w:val="en-US"/>
        </w:rPr>
        <w:t xml:space="preserve"> </w:t>
      </w:r>
      <w:r w:rsidR="00F75DA1" w:rsidRPr="00F1551E">
        <w:rPr>
          <w:lang w:val="en-US"/>
        </w:rPr>
        <w:t>correlated with the behavioral change</w:t>
      </w:r>
      <w:r w:rsidR="00F75DA1">
        <w:rPr>
          <w:lang w:val="en-US"/>
        </w:rPr>
        <w:t xml:space="preserve"> on lose-stay induced by anodal stimulation i</w:t>
      </w:r>
      <w:r w:rsidR="00F75DA1">
        <w:rPr>
          <w:color w:val="000000" w:themeColor="text1"/>
          <w:lang w:val="en-US"/>
        </w:rPr>
        <w:t>n the a-tDCS group</w:t>
      </w:r>
      <w:r w:rsidR="00F75DA1">
        <w:rPr>
          <w:lang w:val="en-US"/>
        </w:rPr>
        <w:t xml:space="preserve">. </w:t>
      </w:r>
      <w:r w:rsidR="00F75DA1">
        <w:rPr>
          <w:b/>
          <w:lang w:val="en-US"/>
        </w:rPr>
        <w:t>C</w:t>
      </w:r>
      <w:r w:rsidR="00593CF0">
        <w:rPr>
          <w:b/>
          <w:lang w:val="en-US"/>
        </w:rPr>
        <w:t>)</w:t>
      </w:r>
      <w:r w:rsidR="009635D7">
        <w:rPr>
          <w:b/>
          <w:lang w:val="en-US"/>
        </w:rPr>
        <w:t xml:space="preserve"> </w:t>
      </w:r>
      <w:r w:rsidR="009635D7" w:rsidRPr="00287365">
        <w:rPr>
          <w:lang w:val="en-US"/>
        </w:rPr>
        <w:t>Results for feedback-specific stay-behavior on simulated data based on the inferred parameters</w:t>
      </w:r>
      <w:r w:rsidR="006C48A7" w:rsidRPr="00287365">
        <w:rPr>
          <w:lang w:val="en-US"/>
        </w:rPr>
        <w:t xml:space="preserve"> in the a-tDCS group</w:t>
      </w:r>
      <w:r w:rsidR="009635D7" w:rsidRPr="00287365">
        <w:rPr>
          <w:lang w:val="en-US"/>
        </w:rPr>
        <w:t>.</w:t>
      </w:r>
      <w:r w:rsidR="009635D7">
        <w:rPr>
          <w:lang w:val="en-US"/>
        </w:rPr>
        <w:t xml:space="preserve"> The effect of less staying with the previous choice after punishments during anodal stimulation </w:t>
      </w:r>
      <w:r w:rsidR="00121671">
        <w:rPr>
          <w:lang w:val="en-US"/>
        </w:rPr>
        <w:t xml:space="preserve">as </w:t>
      </w:r>
      <w:r w:rsidR="009635D7">
        <w:rPr>
          <w:lang w:val="en-US"/>
        </w:rPr>
        <w:t>compared to sham stimulation in the empirical data of the a-tDCS group was reproduced w</w:t>
      </w:r>
      <w:r w:rsidR="009635D7" w:rsidRPr="00AF5B3B">
        <w:rPr>
          <w:lang w:val="en-US"/>
        </w:rPr>
        <w:t xml:space="preserve">hen simulating </w:t>
      </w:r>
      <w:r w:rsidR="009635D7">
        <w:rPr>
          <w:lang w:val="en-US"/>
        </w:rPr>
        <w:t xml:space="preserve">new </w:t>
      </w:r>
      <w:r w:rsidR="009635D7" w:rsidRPr="00AF5B3B">
        <w:rPr>
          <w:lang w:val="en-US"/>
        </w:rPr>
        <w:t xml:space="preserve">data </w:t>
      </w:r>
      <w:r w:rsidR="009635D7">
        <w:rPr>
          <w:lang w:val="en-US"/>
        </w:rPr>
        <w:t xml:space="preserve">based on </w:t>
      </w:r>
      <w:r w:rsidR="009635D7" w:rsidRPr="00AF5B3B">
        <w:rPr>
          <w:lang w:val="en-US"/>
        </w:rPr>
        <w:t xml:space="preserve">the </w:t>
      </w:r>
      <w:r w:rsidR="009635D7">
        <w:rPr>
          <w:lang w:val="en-US"/>
        </w:rPr>
        <w:t xml:space="preserve">inferred </w:t>
      </w:r>
      <w:r w:rsidR="009635D7" w:rsidRPr="00AF5B3B">
        <w:rPr>
          <w:lang w:val="en-US"/>
        </w:rPr>
        <w:t>parameters</w:t>
      </w:r>
      <w:r w:rsidR="009635D7">
        <w:rPr>
          <w:lang w:val="en-US"/>
        </w:rPr>
        <w:t xml:space="preserve"> of the </w:t>
      </w:r>
      <w:r w:rsidR="009635D7" w:rsidRPr="00FC4716">
        <w:rPr>
          <w:color w:val="000000" w:themeColor="text1"/>
          <w:lang w:val="en-US"/>
        </w:rPr>
        <w:t>iDU</w:t>
      </w:r>
      <w:r w:rsidR="009635D7">
        <w:rPr>
          <w:color w:val="000000" w:themeColor="text1"/>
          <w:lang w:val="en-US"/>
        </w:rPr>
        <w:t>-1</w:t>
      </w:r>
      <w:r w:rsidR="009635D7" w:rsidRPr="00FC4716">
        <w:rPr>
          <w:color w:val="000000" w:themeColor="text1"/>
          <w:lang w:val="en-US"/>
        </w:rPr>
        <w:sym w:font="Symbol" w:char="F061"/>
      </w:r>
      <w:r w:rsidR="009635D7">
        <w:rPr>
          <w:color w:val="000000" w:themeColor="text1"/>
          <w:lang w:val="en-US"/>
        </w:rPr>
        <w:t>-</w:t>
      </w:r>
      <w:r w:rsidR="009635D7">
        <w:rPr>
          <w:color w:val="000000" w:themeColor="text1"/>
          <w:lang w:val="en-US"/>
        </w:rPr>
        <w:sym w:font="Symbol" w:char="F062"/>
      </w:r>
      <w:r w:rsidR="009635D7">
        <w:rPr>
          <w:color w:val="000000" w:themeColor="text1"/>
          <w:lang w:val="en-US"/>
        </w:rPr>
        <w:t xml:space="preserve"> </w:t>
      </w:r>
      <w:r w:rsidR="009635D7">
        <w:rPr>
          <w:lang w:val="en-US"/>
        </w:rPr>
        <w:t xml:space="preserve">(10000 simulations per subject and stimulation condition). Bar plot figures denote the mean with standard errors of the mean as </w:t>
      </w:r>
      <w:r w:rsidR="009635D7" w:rsidRPr="00D06BFA">
        <w:rPr>
          <w:lang w:val="en-US"/>
        </w:rPr>
        <w:t xml:space="preserve">error bars </w:t>
      </w:r>
      <w:r w:rsidR="009635D7">
        <w:rPr>
          <w:lang w:val="en-US"/>
        </w:rPr>
        <w:t>and simulated data points.</w:t>
      </w:r>
    </w:p>
    <w:sectPr w:rsidR="007C5E19" w:rsidRPr="00BC5E9A" w:rsidSect="00B87662">
      <w:headerReference w:type="even" r:id="rId9"/>
      <w:headerReference w:type="default" r:id="rId10"/>
      <w:footerReference w:type="even" r:id="rId11"/>
      <w:footerReference w:type="default" r:id="rId12"/>
      <w:pgSz w:w="11906" w:h="16838"/>
      <w:pgMar w:top="1417" w:right="1417" w:bottom="1134" w:left="1417" w:header="680" w:footer="567" w:gutter="0"/>
      <w:lnNumType w:countBy="1" w:restart="continuous"/>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398B5" w14:textId="77777777" w:rsidR="00C865F0" w:rsidRDefault="00C865F0" w:rsidP="005F4D5C">
      <w:r>
        <w:separator/>
      </w:r>
    </w:p>
  </w:endnote>
  <w:endnote w:type="continuationSeparator" w:id="0">
    <w:p w14:paraId="28561A32" w14:textId="77777777" w:rsidR="00C865F0" w:rsidRDefault="00C865F0" w:rsidP="005F4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roman"/>
    <w:pitch w:val="variable"/>
  </w:font>
  <w:font w:name="DejaVu Sans">
    <w:panose1 w:val="020B0604020202020204"/>
    <w:charset w:val="01"/>
    <w:family w:val="swiss"/>
    <w:pitch w:val="default"/>
  </w:font>
  <w:font w:name="FreeSans">
    <w:altName w:val="MS Gothic"/>
    <w:panose1 w:val="020B0604020202020204"/>
    <w:charset w:val="80"/>
    <w:family w:val="auto"/>
    <w:pitch w:val="variable"/>
  </w:font>
  <w:font w:name="Tahoma">
    <w:panose1 w:val="020B0604030504040204"/>
    <w:charset w:val="00"/>
    <w:family w:val="swiss"/>
    <w:pitch w:val="variable"/>
    <w:sig w:usb0="E1002EFF" w:usb1="C000605B" w:usb2="00000029" w:usb3="00000000" w:csb0="000101FF" w:csb1="00000000"/>
  </w:font>
  <w:font w:name="MS ??">
    <w:altName w:val="Times New Roman"/>
    <w:panose1 w:val="020B0604020202020204"/>
    <w:charset w:val="00"/>
    <w:family w:val="roman"/>
    <w:notTrueType/>
    <w:pitch w:val="default"/>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74525978"/>
      <w:docPartObj>
        <w:docPartGallery w:val="Page Numbers (Bottom of Page)"/>
        <w:docPartUnique/>
      </w:docPartObj>
    </w:sdtPr>
    <w:sdtContent>
      <w:p w14:paraId="44A5D59F" w14:textId="275AE9F9" w:rsidR="00DF0B89" w:rsidRDefault="00DF0B89" w:rsidP="009635D7">
        <w:pPr>
          <w:pStyle w:val="Fuzeile"/>
          <w:framePr w:wrap="none" w:vAnchor="text" w:hAnchor="margin"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72D4A2" w14:textId="77777777" w:rsidR="00DF0B89" w:rsidRDefault="00DF0B89" w:rsidP="00B662EE">
    <w:pPr>
      <w:pStyle w:val="Fuzeil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516769633"/>
      <w:docPartObj>
        <w:docPartGallery w:val="Page Numbers (Bottom of Page)"/>
        <w:docPartUnique/>
      </w:docPartObj>
    </w:sdtPr>
    <w:sdtContent>
      <w:p w14:paraId="15FBE217" w14:textId="51368A5C" w:rsidR="00DF0B89" w:rsidRDefault="00DF0B89" w:rsidP="009635D7">
        <w:pPr>
          <w:pStyle w:val="Fuzeile"/>
          <w:framePr w:wrap="none" w:vAnchor="text" w:hAnchor="margin"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30</w:t>
        </w:r>
        <w:r>
          <w:rPr>
            <w:rStyle w:val="Seitenzahl"/>
          </w:rPr>
          <w:fldChar w:fldCharType="end"/>
        </w:r>
      </w:p>
    </w:sdtContent>
  </w:sdt>
  <w:p w14:paraId="16AAF707" w14:textId="77777777" w:rsidR="00DF0B89" w:rsidRDefault="00DF0B89" w:rsidP="00B662EE">
    <w:pPr>
      <w:pStyle w:val="Fuzeil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BFAD3" w14:textId="77777777" w:rsidR="00C865F0" w:rsidRDefault="00C865F0" w:rsidP="005F4D5C">
      <w:r>
        <w:separator/>
      </w:r>
    </w:p>
  </w:footnote>
  <w:footnote w:type="continuationSeparator" w:id="0">
    <w:p w14:paraId="1A6FD8C1" w14:textId="77777777" w:rsidR="00C865F0" w:rsidRDefault="00C865F0" w:rsidP="005F4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2C78C" w14:textId="77777777" w:rsidR="00DF0B89" w:rsidRDefault="00DF0B89" w:rsidP="00741A58">
    <w:pPr>
      <w:pStyle w:val="Kopf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p>
  <w:p w14:paraId="49C06343" w14:textId="77777777" w:rsidR="00DF0B89" w:rsidRDefault="00DF0B89" w:rsidP="00F22C48">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E19ED" w14:textId="2C662F5D" w:rsidR="00DF0B89" w:rsidRDefault="00DF0B89" w:rsidP="00741A58">
    <w:pPr>
      <w:pStyle w:val="Kopfzeile"/>
      <w:framePr w:wrap="none" w:vAnchor="text" w:hAnchor="margin" w:xAlign="right" w:y="1"/>
      <w:rPr>
        <w:rStyle w:val="Seitenzahl"/>
      </w:rPr>
    </w:pPr>
  </w:p>
  <w:p w14:paraId="00142E11" w14:textId="334686B4" w:rsidR="00DF0B89" w:rsidRPr="00D214B4" w:rsidRDefault="00DF0B89" w:rsidP="00D214B4">
    <w:pPr>
      <w:spacing w:line="480" w:lineRule="auto"/>
      <w:rPr>
        <w:sz w:val="20"/>
        <w:szCs w:val="20"/>
        <w:lang w:val="en-US"/>
      </w:rPr>
    </w:pPr>
    <w:r w:rsidRPr="00FB66E6">
      <w:rPr>
        <w:sz w:val="20"/>
        <w:szCs w:val="20"/>
        <w:lang w:val="en-GB"/>
      </w:rPr>
      <w:t>Panitz, Deserno et al</w:t>
    </w:r>
    <w:r w:rsidRPr="00FB66E6">
      <w:rPr>
        <w:sz w:val="20"/>
        <w:szCs w:val="20"/>
        <w:lang w:val="en-US"/>
      </w:rPr>
      <w:t>. | Anodal tDCS of mPFC enhances behavioral adaptation</w:t>
    </w:r>
  </w:p>
  <w:p w14:paraId="72445658" w14:textId="24E85511" w:rsidR="00DF0B89" w:rsidRPr="00400BA6" w:rsidRDefault="00DF0B89" w:rsidP="00F22C48">
    <w:pPr>
      <w:spacing w:line="360" w:lineRule="auto"/>
      <w:ind w:right="360"/>
      <w:rPr>
        <w:i/>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6432"/>
    <w:multiLevelType w:val="hybridMultilevel"/>
    <w:tmpl w:val="3E4C5FFE"/>
    <w:lvl w:ilvl="0" w:tplc="30B01F7C">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C76683"/>
    <w:multiLevelType w:val="hybridMultilevel"/>
    <w:tmpl w:val="4F4A23C4"/>
    <w:lvl w:ilvl="0" w:tplc="4AF2A43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8A0BBD"/>
    <w:multiLevelType w:val="hybridMultilevel"/>
    <w:tmpl w:val="2CDE86B0"/>
    <w:lvl w:ilvl="0" w:tplc="828224E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E56DED"/>
    <w:multiLevelType w:val="hybridMultilevel"/>
    <w:tmpl w:val="13AAD57E"/>
    <w:lvl w:ilvl="0" w:tplc="D13C657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6A3895"/>
    <w:multiLevelType w:val="hybridMultilevel"/>
    <w:tmpl w:val="B8C83ED4"/>
    <w:lvl w:ilvl="0" w:tplc="CC346818">
      <w:start w:val="1"/>
      <w:numFmt w:val="decimal"/>
      <w:lvlText w:val="(%1)"/>
      <w:lvlJc w:val="left"/>
      <w:pPr>
        <w:ind w:left="720" w:hanging="360"/>
      </w:pPr>
      <w:rPr>
        <w:rFonts w:eastAsia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E7C30DF"/>
    <w:multiLevelType w:val="hybridMultilevel"/>
    <w:tmpl w:val="5F84D35E"/>
    <w:lvl w:ilvl="0" w:tplc="5CD24FD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1A0C20"/>
    <w:multiLevelType w:val="hybridMultilevel"/>
    <w:tmpl w:val="22B6155C"/>
    <w:lvl w:ilvl="0" w:tplc="29D069E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CAF6ED1"/>
    <w:multiLevelType w:val="multilevel"/>
    <w:tmpl w:val="0B10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B9028B"/>
    <w:multiLevelType w:val="hybridMultilevel"/>
    <w:tmpl w:val="57D267D2"/>
    <w:lvl w:ilvl="0" w:tplc="DDA8FE96">
      <w:start w:val="3"/>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6A5010"/>
    <w:multiLevelType w:val="hybridMultilevel"/>
    <w:tmpl w:val="65E2F590"/>
    <w:lvl w:ilvl="0" w:tplc="16C4C1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F9977DB"/>
    <w:multiLevelType w:val="multilevel"/>
    <w:tmpl w:val="DA8846C0"/>
    <w:lvl w:ilvl="0">
      <w:start w:val="1"/>
      <w:numFmt w:val="none"/>
      <w:suff w:val="nothing"/>
      <w:lvlText w:val=""/>
      <w:lvlJc w:val="left"/>
      <w:pPr>
        <w:tabs>
          <w:tab w:val="num" w:pos="432"/>
        </w:tabs>
        <w:ind w:left="432" w:hanging="432"/>
      </w:pPr>
      <w:rPr>
        <w:rFonts w:cs="Times New Roman"/>
      </w:rPr>
    </w:lvl>
    <w:lvl w:ilvl="1">
      <w:start w:val="1"/>
      <w:numFmt w:val="none"/>
      <w:pStyle w:val="Heading21"/>
      <w:suff w:val="nothing"/>
      <w:lvlText w:val=""/>
      <w:lvlJc w:val="left"/>
      <w:pPr>
        <w:tabs>
          <w:tab w:val="num" w:pos="576"/>
        </w:tabs>
        <w:ind w:left="576" w:hanging="576"/>
      </w:pPr>
      <w:rPr>
        <w:rFonts w:cs="Times New Roman"/>
      </w:rPr>
    </w:lvl>
    <w:lvl w:ilvl="2">
      <w:start w:val="1"/>
      <w:numFmt w:val="none"/>
      <w:pStyle w:val="Heading31"/>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abstractNumId w:val="6"/>
  </w:num>
  <w:num w:numId="2">
    <w:abstractNumId w:val="10"/>
  </w:num>
  <w:num w:numId="3">
    <w:abstractNumId w:val="7"/>
  </w:num>
  <w:num w:numId="4">
    <w:abstractNumId w:val="4"/>
  </w:num>
  <w:num w:numId="5">
    <w:abstractNumId w:val="9"/>
  </w:num>
  <w:num w:numId="6">
    <w:abstractNumId w:val="1"/>
  </w:num>
  <w:num w:numId="7">
    <w:abstractNumId w:val="2"/>
  </w:num>
  <w:num w:numId="8">
    <w:abstractNumId w:val="8"/>
  </w:num>
  <w:num w:numId="9">
    <w:abstractNumId w:val="3"/>
  </w:num>
  <w:num w:numId="10">
    <w:abstractNumId w:val="5"/>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hlagenhauf, Florian">
    <w15:presenceInfo w15:providerId="AD" w15:userId="S-1-5-21-1057563376-1269908281-367356602-338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grammar="clean"/>
  <w:defaultTabStop w:val="708"/>
  <w:hyphenationZone w:val="425"/>
  <w:drawingGridHorizontalSpacing w:val="108"/>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FA6"/>
    <w:rsid w:val="00000472"/>
    <w:rsid w:val="00000744"/>
    <w:rsid w:val="00002DBD"/>
    <w:rsid w:val="0000310F"/>
    <w:rsid w:val="000047C3"/>
    <w:rsid w:val="000051E1"/>
    <w:rsid w:val="00005649"/>
    <w:rsid w:val="00005DD7"/>
    <w:rsid w:val="00006103"/>
    <w:rsid w:val="000066B0"/>
    <w:rsid w:val="00006BCF"/>
    <w:rsid w:val="000070AC"/>
    <w:rsid w:val="00007C88"/>
    <w:rsid w:val="00007CF6"/>
    <w:rsid w:val="000108C4"/>
    <w:rsid w:val="00011003"/>
    <w:rsid w:val="000111F4"/>
    <w:rsid w:val="00011796"/>
    <w:rsid w:val="000117CB"/>
    <w:rsid w:val="00011C32"/>
    <w:rsid w:val="000124E8"/>
    <w:rsid w:val="0001265C"/>
    <w:rsid w:val="00013030"/>
    <w:rsid w:val="0001337A"/>
    <w:rsid w:val="00015B96"/>
    <w:rsid w:val="00015D24"/>
    <w:rsid w:val="00015D86"/>
    <w:rsid w:val="00015F46"/>
    <w:rsid w:val="00015F48"/>
    <w:rsid w:val="00016AFA"/>
    <w:rsid w:val="00016DD8"/>
    <w:rsid w:val="00016E72"/>
    <w:rsid w:val="00016F07"/>
    <w:rsid w:val="000173E6"/>
    <w:rsid w:val="00017B82"/>
    <w:rsid w:val="00017FCF"/>
    <w:rsid w:val="0002007C"/>
    <w:rsid w:val="00020878"/>
    <w:rsid w:val="00021BB7"/>
    <w:rsid w:val="00022924"/>
    <w:rsid w:val="00023308"/>
    <w:rsid w:val="00023783"/>
    <w:rsid w:val="00023C15"/>
    <w:rsid w:val="0002499F"/>
    <w:rsid w:val="00025E3B"/>
    <w:rsid w:val="000267E7"/>
    <w:rsid w:val="00026876"/>
    <w:rsid w:val="00026D24"/>
    <w:rsid w:val="00027E39"/>
    <w:rsid w:val="000303FB"/>
    <w:rsid w:val="00031FEE"/>
    <w:rsid w:val="000322B3"/>
    <w:rsid w:val="0003253E"/>
    <w:rsid w:val="00032E54"/>
    <w:rsid w:val="000332AF"/>
    <w:rsid w:val="0003412F"/>
    <w:rsid w:val="00034A26"/>
    <w:rsid w:val="000352C8"/>
    <w:rsid w:val="0003533F"/>
    <w:rsid w:val="00035CA0"/>
    <w:rsid w:val="00035EED"/>
    <w:rsid w:val="00037331"/>
    <w:rsid w:val="00037543"/>
    <w:rsid w:val="00037902"/>
    <w:rsid w:val="00040441"/>
    <w:rsid w:val="000404AA"/>
    <w:rsid w:val="0004077B"/>
    <w:rsid w:val="000407A7"/>
    <w:rsid w:val="00040A0F"/>
    <w:rsid w:val="000411B5"/>
    <w:rsid w:val="00041CD2"/>
    <w:rsid w:val="00041E34"/>
    <w:rsid w:val="00042445"/>
    <w:rsid w:val="0004251F"/>
    <w:rsid w:val="0004262B"/>
    <w:rsid w:val="000430C5"/>
    <w:rsid w:val="00043B5F"/>
    <w:rsid w:val="0004423D"/>
    <w:rsid w:val="00045727"/>
    <w:rsid w:val="000459CE"/>
    <w:rsid w:val="00045D1B"/>
    <w:rsid w:val="00045E95"/>
    <w:rsid w:val="000463D1"/>
    <w:rsid w:val="000463D5"/>
    <w:rsid w:val="00046618"/>
    <w:rsid w:val="0004696E"/>
    <w:rsid w:val="00046A43"/>
    <w:rsid w:val="00046DF1"/>
    <w:rsid w:val="00046E38"/>
    <w:rsid w:val="00047752"/>
    <w:rsid w:val="00047F0B"/>
    <w:rsid w:val="0005051A"/>
    <w:rsid w:val="0005121C"/>
    <w:rsid w:val="00051289"/>
    <w:rsid w:val="000514E9"/>
    <w:rsid w:val="000517EF"/>
    <w:rsid w:val="00051CF7"/>
    <w:rsid w:val="00052BAE"/>
    <w:rsid w:val="00053A25"/>
    <w:rsid w:val="00053C81"/>
    <w:rsid w:val="00053F22"/>
    <w:rsid w:val="00055661"/>
    <w:rsid w:val="000558E3"/>
    <w:rsid w:val="000559B2"/>
    <w:rsid w:val="00055A39"/>
    <w:rsid w:val="00056746"/>
    <w:rsid w:val="00056EBE"/>
    <w:rsid w:val="0006004C"/>
    <w:rsid w:val="0006012B"/>
    <w:rsid w:val="0006028E"/>
    <w:rsid w:val="000603F7"/>
    <w:rsid w:val="0006043C"/>
    <w:rsid w:val="000618E3"/>
    <w:rsid w:val="000629DB"/>
    <w:rsid w:val="00062EE7"/>
    <w:rsid w:val="0006336A"/>
    <w:rsid w:val="000641C2"/>
    <w:rsid w:val="00064E69"/>
    <w:rsid w:val="00065DBB"/>
    <w:rsid w:val="00065E17"/>
    <w:rsid w:val="00066698"/>
    <w:rsid w:val="000667DF"/>
    <w:rsid w:val="00066D66"/>
    <w:rsid w:val="00067CDB"/>
    <w:rsid w:val="00067DD5"/>
    <w:rsid w:val="00067F95"/>
    <w:rsid w:val="00070288"/>
    <w:rsid w:val="0007075A"/>
    <w:rsid w:val="000707E6"/>
    <w:rsid w:val="00070E21"/>
    <w:rsid w:val="00071389"/>
    <w:rsid w:val="00071ABE"/>
    <w:rsid w:val="0007324F"/>
    <w:rsid w:val="00073776"/>
    <w:rsid w:val="00073A0E"/>
    <w:rsid w:val="00073BD6"/>
    <w:rsid w:val="00073C55"/>
    <w:rsid w:val="00073CCC"/>
    <w:rsid w:val="00074085"/>
    <w:rsid w:val="000743D0"/>
    <w:rsid w:val="0007557B"/>
    <w:rsid w:val="00077051"/>
    <w:rsid w:val="000771CE"/>
    <w:rsid w:val="00077378"/>
    <w:rsid w:val="000776A4"/>
    <w:rsid w:val="000800EE"/>
    <w:rsid w:val="000803C5"/>
    <w:rsid w:val="00081F5C"/>
    <w:rsid w:val="00082346"/>
    <w:rsid w:val="00083A63"/>
    <w:rsid w:val="000846DF"/>
    <w:rsid w:val="00084891"/>
    <w:rsid w:val="00084C42"/>
    <w:rsid w:val="000860D8"/>
    <w:rsid w:val="000863BB"/>
    <w:rsid w:val="00087135"/>
    <w:rsid w:val="0008730B"/>
    <w:rsid w:val="000873FF"/>
    <w:rsid w:val="00090B1A"/>
    <w:rsid w:val="00090B3E"/>
    <w:rsid w:val="00091459"/>
    <w:rsid w:val="000917C5"/>
    <w:rsid w:val="000924F5"/>
    <w:rsid w:val="00092847"/>
    <w:rsid w:val="00092A73"/>
    <w:rsid w:val="0009310B"/>
    <w:rsid w:val="000936B8"/>
    <w:rsid w:val="00093C03"/>
    <w:rsid w:val="00094225"/>
    <w:rsid w:val="00094258"/>
    <w:rsid w:val="00094A5E"/>
    <w:rsid w:val="00094C71"/>
    <w:rsid w:val="00095312"/>
    <w:rsid w:val="00096074"/>
    <w:rsid w:val="00096324"/>
    <w:rsid w:val="00096A02"/>
    <w:rsid w:val="00097477"/>
    <w:rsid w:val="0009749D"/>
    <w:rsid w:val="000979F1"/>
    <w:rsid w:val="000979FA"/>
    <w:rsid w:val="00097AB4"/>
    <w:rsid w:val="000A0142"/>
    <w:rsid w:val="000A0760"/>
    <w:rsid w:val="000A1CA4"/>
    <w:rsid w:val="000A2EF0"/>
    <w:rsid w:val="000A4B78"/>
    <w:rsid w:val="000A4BF2"/>
    <w:rsid w:val="000A534B"/>
    <w:rsid w:val="000A55F4"/>
    <w:rsid w:val="000A56A4"/>
    <w:rsid w:val="000A5739"/>
    <w:rsid w:val="000A577D"/>
    <w:rsid w:val="000A5CF5"/>
    <w:rsid w:val="000A5DDB"/>
    <w:rsid w:val="000A66BA"/>
    <w:rsid w:val="000A696E"/>
    <w:rsid w:val="000A6BCE"/>
    <w:rsid w:val="000A6EEE"/>
    <w:rsid w:val="000A7772"/>
    <w:rsid w:val="000A7B8A"/>
    <w:rsid w:val="000B1102"/>
    <w:rsid w:val="000B206D"/>
    <w:rsid w:val="000B214A"/>
    <w:rsid w:val="000B2596"/>
    <w:rsid w:val="000B2A45"/>
    <w:rsid w:val="000B2B3F"/>
    <w:rsid w:val="000B3400"/>
    <w:rsid w:val="000B360A"/>
    <w:rsid w:val="000B3ED0"/>
    <w:rsid w:val="000B49D6"/>
    <w:rsid w:val="000B4E03"/>
    <w:rsid w:val="000B5086"/>
    <w:rsid w:val="000B5790"/>
    <w:rsid w:val="000B5933"/>
    <w:rsid w:val="000B5BDA"/>
    <w:rsid w:val="000B5C2E"/>
    <w:rsid w:val="000B64A4"/>
    <w:rsid w:val="000B68F5"/>
    <w:rsid w:val="000B7536"/>
    <w:rsid w:val="000B7800"/>
    <w:rsid w:val="000B7CB5"/>
    <w:rsid w:val="000B7D64"/>
    <w:rsid w:val="000C0044"/>
    <w:rsid w:val="000C04E7"/>
    <w:rsid w:val="000C04EB"/>
    <w:rsid w:val="000C0EEE"/>
    <w:rsid w:val="000C1254"/>
    <w:rsid w:val="000C2006"/>
    <w:rsid w:val="000C208C"/>
    <w:rsid w:val="000C22C7"/>
    <w:rsid w:val="000C27AA"/>
    <w:rsid w:val="000C2B70"/>
    <w:rsid w:val="000C34E6"/>
    <w:rsid w:val="000C3BE4"/>
    <w:rsid w:val="000C3C7E"/>
    <w:rsid w:val="000C4104"/>
    <w:rsid w:val="000C413E"/>
    <w:rsid w:val="000C4554"/>
    <w:rsid w:val="000C5823"/>
    <w:rsid w:val="000C591C"/>
    <w:rsid w:val="000C5A6F"/>
    <w:rsid w:val="000C5FA9"/>
    <w:rsid w:val="000C667F"/>
    <w:rsid w:val="000C686F"/>
    <w:rsid w:val="000C6E48"/>
    <w:rsid w:val="000C765A"/>
    <w:rsid w:val="000C785D"/>
    <w:rsid w:val="000C79CE"/>
    <w:rsid w:val="000C7B54"/>
    <w:rsid w:val="000C7D2D"/>
    <w:rsid w:val="000D0196"/>
    <w:rsid w:val="000D0374"/>
    <w:rsid w:val="000D0FDB"/>
    <w:rsid w:val="000D1AF2"/>
    <w:rsid w:val="000D1CAD"/>
    <w:rsid w:val="000D288B"/>
    <w:rsid w:val="000D2913"/>
    <w:rsid w:val="000D33BB"/>
    <w:rsid w:val="000D34A5"/>
    <w:rsid w:val="000D3EA6"/>
    <w:rsid w:val="000D49BF"/>
    <w:rsid w:val="000D55A2"/>
    <w:rsid w:val="000D5850"/>
    <w:rsid w:val="000D5C6A"/>
    <w:rsid w:val="000D5D70"/>
    <w:rsid w:val="000D62EC"/>
    <w:rsid w:val="000D68E0"/>
    <w:rsid w:val="000D7524"/>
    <w:rsid w:val="000E02A8"/>
    <w:rsid w:val="000E0B38"/>
    <w:rsid w:val="000E1F01"/>
    <w:rsid w:val="000E2211"/>
    <w:rsid w:val="000E3448"/>
    <w:rsid w:val="000E377E"/>
    <w:rsid w:val="000E3B53"/>
    <w:rsid w:val="000E4139"/>
    <w:rsid w:val="000E5CFC"/>
    <w:rsid w:val="000E5E72"/>
    <w:rsid w:val="000E6AC6"/>
    <w:rsid w:val="000E6F52"/>
    <w:rsid w:val="000E6F94"/>
    <w:rsid w:val="000E720E"/>
    <w:rsid w:val="000E757A"/>
    <w:rsid w:val="000E7614"/>
    <w:rsid w:val="000F01CD"/>
    <w:rsid w:val="000F05E4"/>
    <w:rsid w:val="000F0643"/>
    <w:rsid w:val="000F11A8"/>
    <w:rsid w:val="000F1F3E"/>
    <w:rsid w:val="000F26AB"/>
    <w:rsid w:val="000F28ED"/>
    <w:rsid w:val="000F2AAA"/>
    <w:rsid w:val="000F302C"/>
    <w:rsid w:val="000F33B3"/>
    <w:rsid w:val="000F40FB"/>
    <w:rsid w:val="000F431A"/>
    <w:rsid w:val="000F4378"/>
    <w:rsid w:val="000F4649"/>
    <w:rsid w:val="000F4FCC"/>
    <w:rsid w:val="000F601A"/>
    <w:rsid w:val="000F6321"/>
    <w:rsid w:val="000F6A3D"/>
    <w:rsid w:val="000F6CC8"/>
    <w:rsid w:val="000F6DF1"/>
    <w:rsid w:val="000F71D0"/>
    <w:rsid w:val="000F7236"/>
    <w:rsid w:val="000F783C"/>
    <w:rsid w:val="00100285"/>
    <w:rsid w:val="00100621"/>
    <w:rsid w:val="00100CEF"/>
    <w:rsid w:val="00100FED"/>
    <w:rsid w:val="00101984"/>
    <w:rsid w:val="001022EF"/>
    <w:rsid w:val="001034F2"/>
    <w:rsid w:val="00103B85"/>
    <w:rsid w:val="00103DA7"/>
    <w:rsid w:val="00103E1B"/>
    <w:rsid w:val="0010415E"/>
    <w:rsid w:val="00104486"/>
    <w:rsid w:val="00104515"/>
    <w:rsid w:val="00105002"/>
    <w:rsid w:val="00105087"/>
    <w:rsid w:val="001054F0"/>
    <w:rsid w:val="00105B4D"/>
    <w:rsid w:val="00105EB5"/>
    <w:rsid w:val="00105F3F"/>
    <w:rsid w:val="0010659C"/>
    <w:rsid w:val="001065BF"/>
    <w:rsid w:val="00106F92"/>
    <w:rsid w:val="00107F82"/>
    <w:rsid w:val="00107FD6"/>
    <w:rsid w:val="001103FE"/>
    <w:rsid w:val="00110B88"/>
    <w:rsid w:val="00111383"/>
    <w:rsid w:val="001115E3"/>
    <w:rsid w:val="00111765"/>
    <w:rsid w:val="001117E4"/>
    <w:rsid w:val="001119F7"/>
    <w:rsid w:val="00111B32"/>
    <w:rsid w:val="0011215E"/>
    <w:rsid w:val="001125BD"/>
    <w:rsid w:val="0011277E"/>
    <w:rsid w:val="00112C0F"/>
    <w:rsid w:val="00112E15"/>
    <w:rsid w:val="00112EF5"/>
    <w:rsid w:val="00112F20"/>
    <w:rsid w:val="001136B4"/>
    <w:rsid w:val="001136C9"/>
    <w:rsid w:val="00114600"/>
    <w:rsid w:val="00114A57"/>
    <w:rsid w:val="0011538B"/>
    <w:rsid w:val="00115861"/>
    <w:rsid w:val="00116831"/>
    <w:rsid w:val="00116F5B"/>
    <w:rsid w:val="00117AFB"/>
    <w:rsid w:val="00117C6E"/>
    <w:rsid w:val="00117E81"/>
    <w:rsid w:val="00117EE2"/>
    <w:rsid w:val="0012078E"/>
    <w:rsid w:val="00120E85"/>
    <w:rsid w:val="001211A2"/>
    <w:rsid w:val="00121536"/>
    <w:rsid w:val="00121671"/>
    <w:rsid w:val="00122106"/>
    <w:rsid w:val="001224F3"/>
    <w:rsid w:val="00122E15"/>
    <w:rsid w:val="00123767"/>
    <w:rsid w:val="00124BD9"/>
    <w:rsid w:val="00124C61"/>
    <w:rsid w:val="00125F02"/>
    <w:rsid w:val="00127243"/>
    <w:rsid w:val="00127ADA"/>
    <w:rsid w:val="00127DB4"/>
    <w:rsid w:val="00127E85"/>
    <w:rsid w:val="00130A2B"/>
    <w:rsid w:val="00132528"/>
    <w:rsid w:val="0013291C"/>
    <w:rsid w:val="00132BC2"/>
    <w:rsid w:val="00132D1C"/>
    <w:rsid w:val="00133994"/>
    <w:rsid w:val="00133F56"/>
    <w:rsid w:val="00134353"/>
    <w:rsid w:val="00134661"/>
    <w:rsid w:val="00134CE6"/>
    <w:rsid w:val="00134DB7"/>
    <w:rsid w:val="00135302"/>
    <w:rsid w:val="00135903"/>
    <w:rsid w:val="00135E77"/>
    <w:rsid w:val="001367AE"/>
    <w:rsid w:val="00137655"/>
    <w:rsid w:val="00140250"/>
    <w:rsid w:val="001402E8"/>
    <w:rsid w:val="001409D0"/>
    <w:rsid w:val="00140B1F"/>
    <w:rsid w:val="00140CB1"/>
    <w:rsid w:val="00140EC4"/>
    <w:rsid w:val="00141CF7"/>
    <w:rsid w:val="0014212F"/>
    <w:rsid w:val="0014221E"/>
    <w:rsid w:val="00142262"/>
    <w:rsid w:val="00142928"/>
    <w:rsid w:val="00142A2B"/>
    <w:rsid w:val="001444A7"/>
    <w:rsid w:val="001446AA"/>
    <w:rsid w:val="001448A9"/>
    <w:rsid w:val="0014503B"/>
    <w:rsid w:val="001454D0"/>
    <w:rsid w:val="00145FA6"/>
    <w:rsid w:val="00146661"/>
    <w:rsid w:val="00146768"/>
    <w:rsid w:val="001472BA"/>
    <w:rsid w:val="00150199"/>
    <w:rsid w:val="001504BD"/>
    <w:rsid w:val="001505A5"/>
    <w:rsid w:val="001510C0"/>
    <w:rsid w:val="001527EF"/>
    <w:rsid w:val="001528E4"/>
    <w:rsid w:val="00152F7A"/>
    <w:rsid w:val="00153154"/>
    <w:rsid w:val="0015360B"/>
    <w:rsid w:val="0015453C"/>
    <w:rsid w:val="001553F9"/>
    <w:rsid w:val="00155425"/>
    <w:rsid w:val="00155DF6"/>
    <w:rsid w:val="0015607A"/>
    <w:rsid w:val="00156A33"/>
    <w:rsid w:val="00156C9F"/>
    <w:rsid w:val="00157595"/>
    <w:rsid w:val="0015794A"/>
    <w:rsid w:val="001600A0"/>
    <w:rsid w:val="001601EF"/>
    <w:rsid w:val="001602D5"/>
    <w:rsid w:val="001609F2"/>
    <w:rsid w:val="00160A42"/>
    <w:rsid w:val="00160B5C"/>
    <w:rsid w:val="00161BBC"/>
    <w:rsid w:val="00162967"/>
    <w:rsid w:val="00163282"/>
    <w:rsid w:val="001632CE"/>
    <w:rsid w:val="00163E71"/>
    <w:rsid w:val="001640A6"/>
    <w:rsid w:val="001642FE"/>
    <w:rsid w:val="00164563"/>
    <w:rsid w:val="00164B0B"/>
    <w:rsid w:val="00165217"/>
    <w:rsid w:val="00165957"/>
    <w:rsid w:val="00165CA1"/>
    <w:rsid w:val="0016627C"/>
    <w:rsid w:val="00166499"/>
    <w:rsid w:val="001666E8"/>
    <w:rsid w:val="00166C50"/>
    <w:rsid w:val="00166E13"/>
    <w:rsid w:val="00170699"/>
    <w:rsid w:val="001709FB"/>
    <w:rsid w:val="00171CA0"/>
    <w:rsid w:val="00171D4A"/>
    <w:rsid w:val="00172048"/>
    <w:rsid w:val="001730F0"/>
    <w:rsid w:val="00173503"/>
    <w:rsid w:val="00173ADB"/>
    <w:rsid w:val="001741F0"/>
    <w:rsid w:val="00174B37"/>
    <w:rsid w:val="00174BDC"/>
    <w:rsid w:val="00175D0E"/>
    <w:rsid w:val="00175F11"/>
    <w:rsid w:val="00176245"/>
    <w:rsid w:val="001762D3"/>
    <w:rsid w:val="001769AF"/>
    <w:rsid w:val="00177052"/>
    <w:rsid w:val="0017793E"/>
    <w:rsid w:val="00177F54"/>
    <w:rsid w:val="001805A7"/>
    <w:rsid w:val="00180638"/>
    <w:rsid w:val="001808D1"/>
    <w:rsid w:val="00180D47"/>
    <w:rsid w:val="00180FEB"/>
    <w:rsid w:val="001816DD"/>
    <w:rsid w:val="00182077"/>
    <w:rsid w:val="00182233"/>
    <w:rsid w:val="0018244A"/>
    <w:rsid w:val="00183167"/>
    <w:rsid w:val="001836EB"/>
    <w:rsid w:val="00183C7B"/>
    <w:rsid w:val="00183DFF"/>
    <w:rsid w:val="00183FB6"/>
    <w:rsid w:val="00184BEF"/>
    <w:rsid w:val="00185196"/>
    <w:rsid w:val="001859AD"/>
    <w:rsid w:val="00186352"/>
    <w:rsid w:val="001868FB"/>
    <w:rsid w:val="00186C15"/>
    <w:rsid w:val="00186E51"/>
    <w:rsid w:val="00186E53"/>
    <w:rsid w:val="001902E9"/>
    <w:rsid w:val="00190523"/>
    <w:rsid w:val="00191502"/>
    <w:rsid w:val="00191C6B"/>
    <w:rsid w:val="00192FBF"/>
    <w:rsid w:val="001931B3"/>
    <w:rsid w:val="00193939"/>
    <w:rsid w:val="00194562"/>
    <w:rsid w:val="00194690"/>
    <w:rsid w:val="001947D9"/>
    <w:rsid w:val="00194CA7"/>
    <w:rsid w:val="00194E98"/>
    <w:rsid w:val="00195832"/>
    <w:rsid w:val="00195B2C"/>
    <w:rsid w:val="0019622B"/>
    <w:rsid w:val="001971CD"/>
    <w:rsid w:val="001977D6"/>
    <w:rsid w:val="001A0934"/>
    <w:rsid w:val="001A0C75"/>
    <w:rsid w:val="001A10DD"/>
    <w:rsid w:val="001A12AD"/>
    <w:rsid w:val="001A15CF"/>
    <w:rsid w:val="001A1D42"/>
    <w:rsid w:val="001A1F51"/>
    <w:rsid w:val="001A1F71"/>
    <w:rsid w:val="001A2A77"/>
    <w:rsid w:val="001A2B73"/>
    <w:rsid w:val="001A2E6D"/>
    <w:rsid w:val="001A35C9"/>
    <w:rsid w:val="001A3A4E"/>
    <w:rsid w:val="001A3F45"/>
    <w:rsid w:val="001A414D"/>
    <w:rsid w:val="001A434E"/>
    <w:rsid w:val="001A4376"/>
    <w:rsid w:val="001A4464"/>
    <w:rsid w:val="001A4F04"/>
    <w:rsid w:val="001A52AB"/>
    <w:rsid w:val="001A6ACA"/>
    <w:rsid w:val="001A6E93"/>
    <w:rsid w:val="001A72AD"/>
    <w:rsid w:val="001A751F"/>
    <w:rsid w:val="001B089B"/>
    <w:rsid w:val="001B17F5"/>
    <w:rsid w:val="001B1CE5"/>
    <w:rsid w:val="001B2217"/>
    <w:rsid w:val="001B2E86"/>
    <w:rsid w:val="001B2F77"/>
    <w:rsid w:val="001B451F"/>
    <w:rsid w:val="001B4981"/>
    <w:rsid w:val="001B4B36"/>
    <w:rsid w:val="001B5E41"/>
    <w:rsid w:val="001B5E7D"/>
    <w:rsid w:val="001B6C2D"/>
    <w:rsid w:val="001B74BF"/>
    <w:rsid w:val="001B7DAE"/>
    <w:rsid w:val="001C0611"/>
    <w:rsid w:val="001C0932"/>
    <w:rsid w:val="001C168E"/>
    <w:rsid w:val="001C1A0B"/>
    <w:rsid w:val="001C2097"/>
    <w:rsid w:val="001C2D6E"/>
    <w:rsid w:val="001C31CE"/>
    <w:rsid w:val="001C3654"/>
    <w:rsid w:val="001C3A3F"/>
    <w:rsid w:val="001C3C31"/>
    <w:rsid w:val="001C3DF8"/>
    <w:rsid w:val="001C3FDA"/>
    <w:rsid w:val="001C4807"/>
    <w:rsid w:val="001C53E9"/>
    <w:rsid w:val="001C5423"/>
    <w:rsid w:val="001C5599"/>
    <w:rsid w:val="001C5BE6"/>
    <w:rsid w:val="001C5E9E"/>
    <w:rsid w:val="001C6981"/>
    <w:rsid w:val="001C6B52"/>
    <w:rsid w:val="001C6CAE"/>
    <w:rsid w:val="001C70CF"/>
    <w:rsid w:val="001C70DE"/>
    <w:rsid w:val="001C743C"/>
    <w:rsid w:val="001C7EC9"/>
    <w:rsid w:val="001D01B8"/>
    <w:rsid w:val="001D0BB0"/>
    <w:rsid w:val="001D0CAF"/>
    <w:rsid w:val="001D0CF0"/>
    <w:rsid w:val="001D1183"/>
    <w:rsid w:val="001D152B"/>
    <w:rsid w:val="001D1BDB"/>
    <w:rsid w:val="001D3269"/>
    <w:rsid w:val="001D5070"/>
    <w:rsid w:val="001D558A"/>
    <w:rsid w:val="001D5E8B"/>
    <w:rsid w:val="001D6D39"/>
    <w:rsid w:val="001E03A6"/>
    <w:rsid w:val="001E09BD"/>
    <w:rsid w:val="001E11FF"/>
    <w:rsid w:val="001E15FF"/>
    <w:rsid w:val="001E1F60"/>
    <w:rsid w:val="001E2042"/>
    <w:rsid w:val="001E2439"/>
    <w:rsid w:val="001E297B"/>
    <w:rsid w:val="001E41F8"/>
    <w:rsid w:val="001E436E"/>
    <w:rsid w:val="001E43FD"/>
    <w:rsid w:val="001E477C"/>
    <w:rsid w:val="001E4F89"/>
    <w:rsid w:val="001E5974"/>
    <w:rsid w:val="001E5B2E"/>
    <w:rsid w:val="001E5BAF"/>
    <w:rsid w:val="001E5BE0"/>
    <w:rsid w:val="001E5E61"/>
    <w:rsid w:val="001E62D4"/>
    <w:rsid w:val="001E6695"/>
    <w:rsid w:val="001E6F4A"/>
    <w:rsid w:val="001F066A"/>
    <w:rsid w:val="001F0BCB"/>
    <w:rsid w:val="001F0C12"/>
    <w:rsid w:val="001F1A35"/>
    <w:rsid w:val="001F1CE3"/>
    <w:rsid w:val="001F1FFC"/>
    <w:rsid w:val="001F2210"/>
    <w:rsid w:val="001F2671"/>
    <w:rsid w:val="001F35A1"/>
    <w:rsid w:val="001F40CE"/>
    <w:rsid w:val="001F4296"/>
    <w:rsid w:val="001F429C"/>
    <w:rsid w:val="001F4F6D"/>
    <w:rsid w:val="001F57ED"/>
    <w:rsid w:val="001F5B49"/>
    <w:rsid w:val="001F6D13"/>
    <w:rsid w:val="001F747D"/>
    <w:rsid w:val="002013D0"/>
    <w:rsid w:val="00201571"/>
    <w:rsid w:val="002015FD"/>
    <w:rsid w:val="00201AE4"/>
    <w:rsid w:val="00201B07"/>
    <w:rsid w:val="0020205F"/>
    <w:rsid w:val="00202260"/>
    <w:rsid w:val="002023CC"/>
    <w:rsid w:val="00202442"/>
    <w:rsid w:val="0020345A"/>
    <w:rsid w:val="002036D1"/>
    <w:rsid w:val="00203734"/>
    <w:rsid w:val="00203AE2"/>
    <w:rsid w:val="0020456C"/>
    <w:rsid w:val="002045BA"/>
    <w:rsid w:val="002045C8"/>
    <w:rsid w:val="00205055"/>
    <w:rsid w:val="00205309"/>
    <w:rsid w:val="002057B0"/>
    <w:rsid w:val="00206748"/>
    <w:rsid w:val="002069F5"/>
    <w:rsid w:val="00207127"/>
    <w:rsid w:val="0020747E"/>
    <w:rsid w:val="00207634"/>
    <w:rsid w:val="002077E6"/>
    <w:rsid w:val="00207A7C"/>
    <w:rsid w:val="00207AD6"/>
    <w:rsid w:val="0021037C"/>
    <w:rsid w:val="00210AE5"/>
    <w:rsid w:val="00210B34"/>
    <w:rsid w:val="0021163E"/>
    <w:rsid w:val="00212214"/>
    <w:rsid w:val="00212E6D"/>
    <w:rsid w:val="00212F68"/>
    <w:rsid w:val="002149AB"/>
    <w:rsid w:val="00214A68"/>
    <w:rsid w:val="00215063"/>
    <w:rsid w:val="0021513C"/>
    <w:rsid w:val="00215337"/>
    <w:rsid w:val="00215C0E"/>
    <w:rsid w:val="002160EC"/>
    <w:rsid w:val="0021675F"/>
    <w:rsid w:val="0021749A"/>
    <w:rsid w:val="00217F07"/>
    <w:rsid w:val="002205B3"/>
    <w:rsid w:val="00220919"/>
    <w:rsid w:val="00221687"/>
    <w:rsid w:val="002216B0"/>
    <w:rsid w:val="002220E9"/>
    <w:rsid w:val="0022295F"/>
    <w:rsid w:val="00222E76"/>
    <w:rsid w:val="002236ED"/>
    <w:rsid w:val="0022399A"/>
    <w:rsid w:val="002240CC"/>
    <w:rsid w:val="002243EF"/>
    <w:rsid w:val="00224A30"/>
    <w:rsid w:val="0022558D"/>
    <w:rsid w:val="002255B5"/>
    <w:rsid w:val="002257A9"/>
    <w:rsid w:val="00225DF2"/>
    <w:rsid w:val="00226144"/>
    <w:rsid w:val="0022621C"/>
    <w:rsid w:val="0022731B"/>
    <w:rsid w:val="0023014C"/>
    <w:rsid w:val="00230247"/>
    <w:rsid w:val="002305A2"/>
    <w:rsid w:val="00230B9B"/>
    <w:rsid w:val="00230F60"/>
    <w:rsid w:val="00231221"/>
    <w:rsid w:val="00231882"/>
    <w:rsid w:val="00231D12"/>
    <w:rsid w:val="00233105"/>
    <w:rsid w:val="00233258"/>
    <w:rsid w:val="0023367C"/>
    <w:rsid w:val="002336E4"/>
    <w:rsid w:val="0023436D"/>
    <w:rsid w:val="00234AA5"/>
    <w:rsid w:val="00234DCC"/>
    <w:rsid w:val="00234E67"/>
    <w:rsid w:val="002353E4"/>
    <w:rsid w:val="0023566A"/>
    <w:rsid w:val="00235DC4"/>
    <w:rsid w:val="00235EB1"/>
    <w:rsid w:val="00235FC9"/>
    <w:rsid w:val="0023720B"/>
    <w:rsid w:val="00237751"/>
    <w:rsid w:val="00237AF9"/>
    <w:rsid w:val="0024133A"/>
    <w:rsid w:val="00241B4C"/>
    <w:rsid w:val="00241E83"/>
    <w:rsid w:val="00241EF1"/>
    <w:rsid w:val="00243027"/>
    <w:rsid w:val="00243F78"/>
    <w:rsid w:val="002440B6"/>
    <w:rsid w:val="002444C5"/>
    <w:rsid w:val="00244ECA"/>
    <w:rsid w:val="0024515A"/>
    <w:rsid w:val="0024528D"/>
    <w:rsid w:val="00246347"/>
    <w:rsid w:val="00246454"/>
    <w:rsid w:val="00246680"/>
    <w:rsid w:val="00246D9B"/>
    <w:rsid w:val="00247306"/>
    <w:rsid w:val="00247AC8"/>
    <w:rsid w:val="00247B20"/>
    <w:rsid w:val="00247B7A"/>
    <w:rsid w:val="00250718"/>
    <w:rsid w:val="00250A3B"/>
    <w:rsid w:val="00251F8B"/>
    <w:rsid w:val="00253759"/>
    <w:rsid w:val="00253857"/>
    <w:rsid w:val="00253B7F"/>
    <w:rsid w:val="0025525B"/>
    <w:rsid w:val="0025596B"/>
    <w:rsid w:val="00255A03"/>
    <w:rsid w:val="00255A07"/>
    <w:rsid w:val="00255FED"/>
    <w:rsid w:val="00256494"/>
    <w:rsid w:val="00256A31"/>
    <w:rsid w:val="00260842"/>
    <w:rsid w:val="00260F02"/>
    <w:rsid w:val="0026171C"/>
    <w:rsid w:val="00262617"/>
    <w:rsid w:val="002628DC"/>
    <w:rsid w:val="0026301F"/>
    <w:rsid w:val="00263701"/>
    <w:rsid w:val="0026481D"/>
    <w:rsid w:val="00264B46"/>
    <w:rsid w:val="00264CA9"/>
    <w:rsid w:val="00264D24"/>
    <w:rsid w:val="00265409"/>
    <w:rsid w:val="002655DA"/>
    <w:rsid w:val="00265CB2"/>
    <w:rsid w:val="00265F19"/>
    <w:rsid w:val="00266460"/>
    <w:rsid w:val="002669CE"/>
    <w:rsid w:val="00266B97"/>
    <w:rsid w:val="00267EE7"/>
    <w:rsid w:val="00267F57"/>
    <w:rsid w:val="00270DEC"/>
    <w:rsid w:val="002712B3"/>
    <w:rsid w:val="0027274E"/>
    <w:rsid w:val="00272934"/>
    <w:rsid w:val="00273432"/>
    <w:rsid w:val="002734ED"/>
    <w:rsid w:val="00273A15"/>
    <w:rsid w:val="00273A70"/>
    <w:rsid w:val="00273ABC"/>
    <w:rsid w:val="00274E70"/>
    <w:rsid w:val="00275017"/>
    <w:rsid w:val="002754E0"/>
    <w:rsid w:val="00275838"/>
    <w:rsid w:val="00275C73"/>
    <w:rsid w:val="00275EB8"/>
    <w:rsid w:val="00276A92"/>
    <w:rsid w:val="002771BE"/>
    <w:rsid w:val="0027739D"/>
    <w:rsid w:val="00277542"/>
    <w:rsid w:val="0028073A"/>
    <w:rsid w:val="00281008"/>
    <w:rsid w:val="002810F0"/>
    <w:rsid w:val="002819CE"/>
    <w:rsid w:val="00281A74"/>
    <w:rsid w:val="00281C05"/>
    <w:rsid w:val="00281D44"/>
    <w:rsid w:val="00281F27"/>
    <w:rsid w:val="002822C9"/>
    <w:rsid w:val="00282BB6"/>
    <w:rsid w:val="00283111"/>
    <w:rsid w:val="00283F1D"/>
    <w:rsid w:val="00284F06"/>
    <w:rsid w:val="00284F7A"/>
    <w:rsid w:val="002851B0"/>
    <w:rsid w:val="00285BFF"/>
    <w:rsid w:val="0028692E"/>
    <w:rsid w:val="00286CC0"/>
    <w:rsid w:val="002871F9"/>
    <w:rsid w:val="00287365"/>
    <w:rsid w:val="00287A24"/>
    <w:rsid w:val="00287AD0"/>
    <w:rsid w:val="002903CE"/>
    <w:rsid w:val="00290FA4"/>
    <w:rsid w:val="002912CF"/>
    <w:rsid w:val="002915D0"/>
    <w:rsid w:val="0029197B"/>
    <w:rsid w:val="00292601"/>
    <w:rsid w:val="00292A9C"/>
    <w:rsid w:val="00292B09"/>
    <w:rsid w:val="00292F53"/>
    <w:rsid w:val="00293B86"/>
    <w:rsid w:val="00293BB3"/>
    <w:rsid w:val="00293EC2"/>
    <w:rsid w:val="00294557"/>
    <w:rsid w:val="002946F8"/>
    <w:rsid w:val="00294943"/>
    <w:rsid w:val="0029497A"/>
    <w:rsid w:val="002950E2"/>
    <w:rsid w:val="0029528C"/>
    <w:rsid w:val="002966A2"/>
    <w:rsid w:val="00296C5F"/>
    <w:rsid w:val="002978A2"/>
    <w:rsid w:val="002A0B2A"/>
    <w:rsid w:val="002A0E46"/>
    <w:rsid w:val="002A15D0"/>
    <w:rsid w:val="002A1686"/>
    <w:rsid w:val="002A1BBC"/>
    <w:rsid w:val="002A1FCD"/>
    <w:rsid w:val="002A37BD"/>
    <w:rsid w:val="002A39DB"/>
    <w:rsid w:val="002A483E"/>
    <w:rsid w:val="002A4A00"/>
    <w:rsid w:val="002A514E"/>
    <w:rsid w:val="002A53EB"/>
    <w:rsid w:val="002A5549"/>
    <w:rsid w:val="002A68C4"/>
    <w:rsid w:val="002A6B5E"/>
    <w:rsid w:val="002A744D"/>
    <w:rsid w:val="002A7A79"/>
    <w:rsid w:val="002A7CB5"/>
    <w:rsid w:val="002B0060"/>
    <w:rsid w:val="002B09D6"/>
    <w:rsid w:val="002B09EC"/>
    <w:rsid w:val="002B1209"/>
    <w:rsid w:val="002B1451"/>
    <w:rsid w:val="002B1D70"/>
    <w:rsid w:val="002B216A"/>
    <w:rsid w:val="002B22DF"/>
    <w:rsid w:val="002B2C00"/>
    <w:rsid w:val="002B2C17"/>
    <w:rsid w:val="002B2FAD"/>
    <w:rsid w:val="002B3C4F"/>
    <w:rsid w:val="002B4D93"/>
    <w:rsid w:val="002B519E"/>
    <w:rsid w:val="002B58EC"/>
    <w:rsid w:val="002B5D95"/>
    <w:rsid w:val="002B73AE"/>
    <w:rsid w:val="002B794C"/>
    <w:rsid w:val="002C06F4"/>
    <w:rsid w:val="002C0971"/>
    <w:rsid w:val="002C0AA7"/>
    <w:rsid w:val="002C108A"/>
    <w:rsid w:val="002C1418"/>
    <w:rsid w:val="002C26B1"/>
    <w:rsid w:val="002C28F3"/>
    <w:rsid w:val="002C2D07"/>
    <w:rsid w:val="002C2D21"/>
    <w:rsid w:val="002C306A"/>
    <w:rsid w:val="002C3501"/>
    <w:rsid w:val="002C3E19"/>
    <w:rsid w:val="002C4515"/>
    <w:rsid w:val="002C5003"/>
    <w:rsid w:val="002C5537"/>
    <w:rsid w:val="002C5D1B"/>
    <w:rsid w:val="002C5E15"/>
    <w:rsid w:val="002C7C56"/>
    <w:rsid w:val="002D0721"/>
    <w:rsid w:val="002D07A9"/>
    <w:rsid w:val="002D0BE8"/>
    <w:rsid w:val="002D0D1C"/>
    <w:rsid w:val="002D1091"/>
    <w:rsid w:val="002D132C"/>
    <w:rsid w:val="002D1AF5"/>
    <w:rsid w:val="002D23F2"/>
    <w:rsid w:val="002D288B"/>
    <w:rsid w:val="002D3717"/>
    <w:rsid w:val="002D389E"/>
    <w:rsid w:val="002D426B"/>
    <w:rsid w:val="002D427E"/>
    <w:rsid w:val="002D4531"/>
    <w:rsid w:val="002D4FCB"/>
    <w:rsid w:val="002D5260"/>
    <w:rsid w:val="002D5621"/>
    <w:rsid w:val="002D6D62"/>
    <w:rsid w:val="002D70B4"/>
    <w:rsid w:val="002D7605"/>
    <w:rsid w:val="002D7C5D"/>
    <w:rsid w:val="002D7E52"/>
    <w:rsid w:val="002E0050"/>
    <w:rsid w:val="002E1631"/>
    <w:rsid w:val="002E2BCA"/>
    <w:rsid w:val="002E4026"/>
    <w:rsid w:val="002E427C"/>
    <w:rsid w:val="002E45E0"/>
    <w:rsid w:val="002E4886"/>
    <w:rsid w:val="002E5DA2"/>
    <w:rsid w:val="002E6047"/>
    <w:rsid w:val="002E657A"/>
    <w:rsid w:val="002E65FE"/>
    <w:rsid w:val="002E6A44"/>
    <w:rsid w:val="002E74A1"/>
    <w:rsid w:val="002E7A9C"/>
    <w:rsid w:val="002F0920"/>
    <w:rsid w:val="002F0F9A"/>
    <w:rsid w:val="002F1541"/>
    <w:rsid w:val="002F1B63"/>
    <w:rsid w:val="002F2206"/>
    <w:rsid w:val="002F23AD"/>
    <w:rsid w:val="002F243A"/>
    <w:rsid w:val="002F256F"/>
    <w:rsid w:val="002F3220"/>
    <w:rsid w:val="002F3257"/>
    <w:rsid w:val="002F3974"/>
    <w:rsid w:val="002F3A23"/>
    <w:rsid w:val="002F4400"/>
    <w:rsid w:val="002F4E57"/>
    <w:rsid w:val="002F6010"/>
    <w:rsid w:val="002F619F"/>
    <w:rsid w:val="002F65EC"/>
    <w:rsid w:val="002F6E18"/>
    <w:rsid w:val="002F6ECC"/>
    <w:rsid w:val="002F70EE"/>
    <w:rsid w:val="002F7923"/>
    <w:rsid w:val="003001B4"/>
    <w:rsid w:val="00300354"/>
    <w:rsid w:val="00300403"/>
    <w:rsid w:val="00301A43"/>
    <w:rsid w:val="00302783"/>
    <w:rsid w:val="0030289E"/>
    <w:rsid w:val="00302CA4"/>
    <w:rsid w:val="00302FC1"/>
    <w:rsid w:val="00305374"/>
    <w:rsid w:val="003055F2"/>
    <w:rsid w:val="00305689"/>
    <w:rsid w:val="003059E7"/>
    <w:rsid w:val="00305ACE"/>
    <w:rsid w:val="0030628A"/>
    <w:rsid w:val="003068F5"/>
    <w:rsid w:val="00306D1C"/>
    <w:rsid w:val="003073B1"/>
    <w:rsid w:val="00310685"/>
    <w:rsid w:val="003108BF"/>
    <w:rsid w:val="003109A0"/>
    <w:rsid w:val="00310B49"/>
    <w:rsid w:val="00310D56"/>
    <w:rsid w:val="003113FB"/>
    <w:rsid w:val="003115E3"/>
    <w:rsid w:val="00312437"/>
    <w:rsid w:val="00312701"/>
    <w:rsid w:val="00312783"/>
    <w:rsid w:val="00312D20"/>
    <w:rsid w:val="003131E7"/>
    <w:rsid w:val="003139DE"/>
    <w:rsid w:val="00314D5B"/>
    <w:rsid w:val="00314ECD"/>
    <w:rsid w:val="003150A2"/>
    <w:rsid w:val="0031582F"/>
    <w:rsid w:val="003159FF"/>
    <w:rsid w:val="0031607D"/>
    <w:rsid w:val="003165E2"/>
    <w:rsid w:val="003168D6"/>
    <w:rsid w:val="003172CC"/>
    <w:rsid w:val="00317AF2"/>
    <w:rsid w:val="003204E5"/>
    <w:rsid w:val="00320A46"/>
    <w:rsid w:val="00320C00"/>
    <w:rsid w:val="00320C7F"/>
    <w:rsid w:val="003213F3"/>
    <w:rsid w:val="003224D8"/>
    <w:rsid w:val="00322582"/>
    <w:rsid w:val="003230D2"/>
    <w:rsid w:val="003236DE"/>
    <w:rsid w:val="00323781"/>
    <w:rsid w:val="003239DA"/>
    <w:rsid w:val="00323CED"/>
    <w:rsid w:val="00323CFE"/>
    <w:rsid w:val="00324325"/>
    <w:rsid w:val="0032464C"/>
    <w:rsid w:val="00324824"/>
    <w:rsid w:val="00325417"/>
    <w:rsid w:val="00325E28"/>
    <w:rsid w:val="00326695"/>
    <w:rsid w:val="00326890"/>
    <w:rsid w:val="00327856"/>
    <w:rsid w:val="00327889"/>
    <w:rsid w:val="00327C2F"/>
    <w:rsid w:val="0033000D"/>
    <w:rsid w:val="00331049"/>
    <w:rsid w:val="00331C32"/>
    <w:rsid w:val="00331EF8"/>
    <w:rsid w:val="00332918"/>
    <w:rsid w:val="00332979"/>
    <w:rsid w:val="0033422D"/>
    <w:rsid w:val="00335719"/>
    <w:rsid w:val="0033623B"/>
    <w:rsid w:val="0033632B"/>
    <w:rsid w:val="003366E0"/>
    <w:rsid w:val="00336CFD"/>
    <w:rsid w:val="003371D1"/>
    <w:rsid w:val="00337546"/>
    <w:rsid w:val="00341DCC"/>
    <w:rsid w:val="0034226A"/>
    <w:rsid w:val="003422A9"/>
    <w:rsid w:val="00342EAD"/>
    <w:rsid w:val="003436F9"/>
    <w:rsid w:val="00343C7C"/>
    <w:rsid w:val="00344B2A"/>
    <w:rsid w:val="00345FE6"/>
    <w:rsid w:val="00346529"/>
    <w:rsid w:val="003465BA"/>
    <w:rsid w:val="003465F5"/>
    <w:rsid w:val="003478D6"/>
    <w:rsid w:val="00347944"/>
    <w:rsid w:val="00347ABB"/>
    <w:rsid w:val="00347D7F"/>
    <w:rsid w:val="003503D6"/>
    <w:rsid w:val="003505B8"/>
    <w:rsid w:val="0035078D"/>
    <w:rsid w:val="00350A4D"/>
    <w:rsid w:val="003517BA"/>
    <w:rsid w:val="00351DEE"/>
    <w:rsid w:val="00352B2F"/>
    <w:rsid w:val="0035366E"/>
    <w:rsid w:val="00355D60"/>
    <w:rsid w:val="00355E8C"/>
    <w:rsid w:val="00356C6F"/>
    <w:rsid w:val="00357633"/>
    <w:rsid w:val="00357C8D"/>
    <w:rsid w:val="00357F48"/>
    <w:rsid w:val="003602A5"/>
    <w:rsid w:val="003604E6"/>
    <w:rsid w:val="003605B9"/>
    <w:rsid w:val="003617AC"/>
    <w:rsid w:val="00361FB5"/>
    <w:rsid w:val="003628D8"/>
    <w:rsid w:val="00362EFE"/>
    <w:rsid w:val="003633D6"/>
    <w:rsid w:val="003634BF"/>
    <w:rsid w:val="00363E61"/>
    <w:rsid w:val="003641C8"/>
    <w:rsid w:val="003643E7"/>
    <w:rsid w:val="00364905"/>
    <w:rsid w:val="0036529B"/>
    <w:rsid w:val="0036566C"/>
    <w:rsid w:val="00366305"/>
    <w:rsid w:val="003663D3"/>
    <w:rsid w:val="003665FD"/>
    <w:rsid w:val="00366853"/>
    <w:rsid w:val="00367BFD"/>
    <w:rsid w:val="00370599"/>
    <w:rsid w:val="0037133C"/>
    <w:rsid w:val="00371C98"/>
    <w:rsid w:val="00372343"/>
    <w:rsid w:val="003723E9"/>
    <w:rsid w:val="00372A7E"/>
    <w:rsid w:val="00372FA8"/>
    <w:rsid w:val="003731C5"/>
    <w:rsid w:val="003737A3"/>
    <w:rsid w:val="0037444F"/>
    <w:rsid w:val="00374A38"/>
    <w:rsid w:val="00374B3B"/>
    <w:rsid w:val="00374C2E"/>
    <w:rsid w:val="00374E2B"/>
    <w:rsid w:val="00374F6C"/>
    <w:rsid w:val="003751C3"/>
    <w:rsid w:val="00376C0B"/>
    <w:rsid w:val="0037731C"/>
    <w:rsid w:val="00377825"/>
    <w:rsid w:val="003805DE"/>
    <w:rsid w:val="00380ED8"/>
    <w:rsid w:val="00380FAE"/>
    <w:rsid w:val="003825A4"/>
    <w:rsid w:val="00382C57"/>
    <w:rsid w:val="00382D57"/>
    <w:rsid w:val="00382E4A"/>
    <w:rsid w:val="00383687"/>
    <w:rsid w:val="00383F4D"/>
    <w:rsid w:val="00384AD3"/>
    <w:rsid w:val="00384BA0"/>
    <w:rsid w:val="00385589"/>
    <w:rsid w:val="00385793"/>
    <w:rsid w:val="0038599D"/>
    <w:rsid w:val="003862F4"/>
    <w:rsid w:val="00386A7F"/>
    <w:rsid w:val="00386E1D"/>
    <w:rsid w:val="00387859"/>
    <w:rsid w:val="003878C6"/>
    <w:rsid w:val="003879C7"/>
    <w:rsid w:val="00390015"/>
    <w:rsid w:val="00390AEC"/>
    <w:rsid w:val="00390F6A"/>
    <w:rsid w:val="003917C8"/>
    <w:rsid w:val="00391CBC"/>
    <w:rsid w:val="00391F5E"/>
    <w:rsid w:val="003929C6"/>
    <w:rsid w:val="00394061"/>
    <w:rsid w:val="0039435C"/>
    <w:rsid w:val="00394622"/>
    <w:rsid w:val="00394EE4"/>
    <w:rsid w:val="00394F77"/>
    <w:rsid w:val="0039763C"/>
    <w:rsid w:val="00397E9F"/>
    <w:rsid w:val="003A07A8"/>
    <w:rsid w:val="003A0915"/>
    <w:rsid w:val="003A1E03"/>
    <w:rsid w:val="003A2282"/>
    <w:rsid w:val="003A2D87"/>
    <w:rsid w:val="003A3A6D"/>
    <w:rsid w:val="003A3C24"/>
    <w:rsid w:val="003A3F80"/>
    <w:rsid w:val="003A40DB"/>
    <w:rsid w:val="003A5D65"/>
    <w:rsid w:val="003A5D89"/>
    <w:rsid w:val="003A6222"/>
    <w:rsid w:val="003A6642"/>
    <w:rsid w:val="003A6BB5"/>
    <w:rsid w:val="003A763D"/>
    <w:rsid w:val="003A79BD"/>
    <w:rsid w:val="003A7B94"/>
    <w:rsid w:val="003B1B65"/>
    <w:rsid w:val="003B29ED"/>
    <w:rsid w:val="003B32E0"/>
    <w:rsid w:val="003B3A84"/>
    <w:rsid w:val="003B3D24"/>
    <w:rsid w:val="003B4179"/>
    <w:rsid w:val="003B49F3"/>
    <w:rsid w:val="003B4D83"/>
    <w:rsid w:val="003B53CD"/>
    <w:rsid w:val="003B59BC"/>
    <w:rsid w:val="003B59C1"/>
    <w:rsid w:val="003B6194"/>
    <w:rsid w:val="003B64B2"/>
    <w:rsid w:val="003B66EF"/>
    <w:rsid w:val="003B6BAB"/>
    <w:rsid w:val="003B6E36"/>
    <w:rsid w:val="003B6E38"/>
    <w:rsid w:val="003B73BD"/>
    <w:rsid w:val="003C0069"/>
    <w:rsid w:val="003C054F"/>
    <w:rsid w:val="003C0721"/>
    <w:rsid w:val="003C1BD2"/>
    <w:rsid w:val="003C1DA4"/>
    <w:rsid w:val="003C1EEA"/>
    <w:rsid w:val="003C221B"/>
    <w:rsid w:val="003C28A1"/>
    <w:rsid w:val="003C2FF9"/>
    <w:rsid w:val="003C3739"/>
    <w:rsid w:val="003C41AE"/>
    <w:rsid w:val="003C44BD"/>
    <w:rsid w:val="003C4AAE"/>
    <w:rsid w:val="003C4EFC"/>
    <w:rsid w:val="003C576A"/>
    <w:rsid w:val="003C6617"/>
    <w:rsid w:val="003C6D14"/>
    <w:rsid w:val="003C6FD4"/>
    <w:rsid w:val="003C7098"/>
    <w:rsid w:val="003C79C2"/>
    <w:rsid w:val="003D087D"/>
    <w:rsid w:val="003D0C68"/>
    <w:rsid w:val="003D1714"/>
    <w:rsid w:val="003D1731"/>
    <w:rsid w:val="003D18A5"/>
    <w:rsid w:val="003D1A63"/>
    <w:rsid w:val="003D2B76"/>
    <w:rsid w:val="003D3D37"/>
    <w:rsid w:val="003D3D90"/>
    <w:rsid w:val="003D4587"/>
    <w:rsid w:val="003D52CF"/>
    <w:rsid w:val="003D5886"/>
    <w:rsid w:val="003D5895"/>
    <w:rsid w:val="003D5BDF"/>
    <w:rsid w:val="003D5C77"/>
    <w:rsid w:val="003D5E93"/>
    <w:rsid w:val="003D7300"/>
    <w:rsid w:val="003D779B"/>
    <w:rsid w:val="003E1B17"/>
    <w:rsid w:val="003E32B3"/>
    <w:rsid w:val="003E37AF"/>
    <w:rsid w:val="003E3AAC"/>
    <w:rsid w:val="003E45E1"/>
    <w:rsid w:val="003E5473"/>
    <w:rsid w:val="003E5793"/>
    <w:rsid w:val="003E5C34"/>
    <w:rsid w:val="003E6A2E"/>
    <w:rsid w:val="003E6F6D"/>
    <w:rsid w:val="003E757E"/>
    <w:rsid w:val="003E7954"/>
    <w:rsid w:val="003F089F"/>
    <w:rsid w:val="003F0EA1"/>
    <w:rsid w:val="003F12D7"/>
    <w:rsid w:val="003F15CD"/>
    <w:rsid w:val="003F1794"/>
    <w:rsid w:val="003F1B7E"/>
    <w:rsid w:val="003F2536"/>
    <w:rsid w:val="003F278E"/>
    <w:rsid w:val="003F28EB"/>
    <w:rsid w:val="003F33DA"/>
    <w:rsid w:val="003F39A6"/>
    <w:rsid w:val="003F4A75"/>
    <w:rsid w:val="003F4C94"/>
    <w:rsid w:val="003F5AEE"/>
    <w:rsid w:val="003F618B"/>
    <w:rsid w:val="003F6339"/>
    <w:rsid w:val="003F6E88"/>
    <w:rsid w:val="003F7842"/>
    <w:rsid w:val="004001A7"/>
    <w:rsid w:val="004006BE"/>
    <w:rsid w:val="00400BA6"/>
    <w:rsid w:val="00400C6B"/>
    <w:rsid w:val="00400D50"/>
    <w:rsid w:val="00400F50"/>
    <w:rsid w:val="004016DA"/>
    <w:rsid w:val="004023A6"/>
    <w:rsid w:val="004028AF"/>
    <w:rsid w:val="00402B28"/>
    <w:rsid w:val="00402C3C"/>
    <w:rsid w:val="004033EC"/>
    <w:rsid w:val="00403572"/>
    <w:rsid w:val="004045BA"/>
    <w:rsid w:val="004047DF"/>
    <w:rsid w:val="004049B4"/>
    <w:rsid w:val="00405078"/>
    <w:rsid w:val="004053CC"/>
    <w:rsid w:val="00406FF7"/>
    <w:rsid w:val="0040710C"/>
    <w:rsid w:val="0040773C"/>
    <w:rsid w:val="0041027A"/>
    <w:rsid w:val="004109CC"/>
    <w:rsid w:val="00410F02"/>
    <w:rsid w:val="00411250"/>
    <w:rsid w:val="004116EF"/>
    <w:rsid w:val="00411BEE"/>
    <w:rsid w:val="00411EA4"/>
    <w:rsid w:val="00411FFE"/>
    <w:rsid w:val="004121DC"/>
    <w:rsid w:val="004122FF"/>
    <w:rsid w:val="00412847"/>
    <w:rsid w:val="0041285E"/>
    <w:rsid w:val="00412AE1"/>
    <w:rsid w:val="00412B60"/>
    <w:rsid w:val="00412DF1"/>
    <w:rsid w:val="004135A8"/>
    <w:rsid w:val="004136C8"/>
    <w:rsid w:val="00413B58"/>
    <w:rsid w:val="00414B9C"/>
    <w:rsid w:val="00414D92"/>
    <w:rsid w:val="00420A2B"/>
    <w:rsid w:val="00420FB7"/>
    <w:rsid w:val="004213BD"/>
    <w:rsid w:val="00421569"/>
    <w:rsid w:val="00421B2B"/>
    <w:rsid w:val="00422C71"/>
    <w:rsid w:val="004239E5"/>
    <w:rsid w:val="00423ABB"/>
    <w:rsid w:val="00424A60"/>
    <w:rsid w:val="0042503B"/>
    <w:rsid w:val="00425098"/>
    <w:rsid w:val="00426B52"/>
    <w:rsid w:val="0042711B"/>
    <w:rsid w:val="0042778B"/>
    <w:rsid w:val="0042797E"/>
    <w:rsid w:val="00427B88"/>
    <w:rsid w:val="00427DD8"/>
    <w:rsid w:val="004304D3"/>
    <w:rsid w:val="00430A36"/>
    <w:rsid w:val="00431061"/>
    <w:rsid w:val="0043133D"/>
    <w:rsid w:val="00431ADA"/>
    <w:rsid w:val="00431E40"/>
    <w:rsid w:val="00432439"/>
    <w:rsid w:val="00432B80"/>
    <w:rsid w:val="00432C77"/>
    <w:rsid w:val="00433437"/>
    <w:rsid w:val="004336A5"/>
    <w:rsid w:val="004338AD"/>
    <w:rsid w:val="00433A89"/>
    <w:rsid w:val="00434E7E"/>
    <w:rsid w:val="0043562F"/>
    <w:rsid w:val="004364F4"/>
    <w:rsid w:val="0043672A"/>
    <w:rsid w:val="00436EE0"/>
    <w:rsid w:val="0043701B"/>
    <w:rsid w:val="00440982"/>
    <w:rsid w:val="00440D7E"/>
    <w:rsid w:val="00440EEB"/>
    <w:rsid w:val="004410F3"/>
    <w:rsid w:val="004412FE"/>
    <w:rsid w:val="00441642"/>
    <w:rsid w:val="004417FA"/>
    <w:rsid w:val="00442B6B"/>
    <w:rsid w:val="004430AB"/>
    <w:rsid w:val="00443A40"/>
    <w:rsid w:val="0044427E"/>
    <w:rsid w:val="00444901"/>
    <w:rsid w:val="00444BF3"/>
    <w:rsid w:val="00444E4C"/>
    <w:rsid w:val="00445727"/>
    <w:rsid w:val="00445E49"/>
    <w:rsid w:val="0044642F"/>
    <w:rsid w:val="00446615"/>
    <w:rsid w:val="00446D3F"/>
    <w:rsid w:val="00447CDB"/>
    <w:rsid w:val="00447E64"/>
    <w:rsid w:val="00450106"/>
    <w:rsid w:val="00450608"/>
    <w:rsid w:val="004507EC"/>
    <w:rsid w:val="00450F87"/>
    <w:rsid w:val="004514E7"/>
    <w:rsid w:val="004517BC"/>
    <w:rsid w:val="00451C25"/>
    <w:rsid w:val="00451C70"/>
    <w:rsid w:val="00451DF1"/>
    <w:rsid w:val="0045372A"/>
    <w:rsid w:val="004538FA"/>
    <w:rsid w:val="00454658"/>
    <w:rsid w:val="0045470E"/>
    <w:rsid w:val="00454B8A"/>
    <w:rsid w:val="0045502F"/>
    <w:rsid w:val="00455A0F"/>
    <w:rsid w:val="00455DC9"/>
    <w:rsid w:val="00456350"/>
    <w:rsid w:val="00456D23"/>
    <w:rsid w:val="00457269"/>
    <w:rsid w:val="00460E8C"/>
    <w:rsid w:val="0046117B"/>
    <w:rsid w:val="00461398"/>
    <w:rsid w:val="00463253"/>
    <w:rsid w:val="004634E2"/>
    <w:rsid w:val="00463AD9"/>
    <w:rsid w:val="00464356"/>
    <w:rsid w:val="004646FD"/>
    <w:rsid w:val="00464EFD"/>
    <w:rsid w:val="00465A05"/>
    <w:rsid w:val="00465CA4"/>
    <w:rsid w:val="00466395"/>
    <w:rsid w:val="004665C1"/>
    <w:rsid w:val="004667BE"/>
    <w:rsid w:val="004669B2"/>
    <w:rsid w:val="00466C16"/>
    <w:rsid w:val="0046728B"/>
    <w:rsid w:val="00467DBE"/>
    <w:rsid w:val="00467E13"/>
    <w:rsid w:val="004705DB"/>
    <w:rsid w:val="00470AE7"/>
    <w:rsid w:val="004713AC"/>
    <w:rsid w:val="00471841"/>
    <w:rsid w:val="00471AF0"/>
    <w:rsid w:val="00472737"/>
    <w:rsid w:val="00473189"/>
    <w:rsid w:val="00473C62"/>
    <w:rsid w:val="00473C8E"/>
    <w:rsid w:val="00474A8B"/>
    <w:rsid w:val="00474C0B"/>
    <w:rsid w:val="00476123"/>
    <w:rsid w:val="0047623F"/>
    <w:rsid w:val="0047653F"/>
    <w:rsid w:val="00477426"/>
    <w:rsid w:val="004775DE"/>
    <w:rsid w:val="00477C9E"/>
    <w:rsid w:val="00477CEA"/>
    <w:rsid w:val="004800F5"/>
    <w:rsid w:val="00480E07"/>
    <w:rsid w:val="00481461"/>
    <w:rsid w:val="004818BF"/>
    <w:rsid w:val="00482260"/>
    <w:rsid w:val="00482780"/>
    <w:rsid w:val="00482AF0"/>
    <w:rsid w:val="00482FC8"/>
    <w:rsid w:val="004832A1"/>
    <w:rsid w:val="00483862"/>
    <w:rsid w:val="00483EC5"/>
    <w:rsid w:val="00483F3E"/>
    <w:rsid w:val="00484703"/>
    <w:rsid w:val="0048486E"/>
    <w:rsid w:val="00485023"/>
    <w:rsid w:val="0048530A"/>
    <w:rsid w:val="00485EC9"/>
    <w:rsid w:val="0048736E"/>
    <w:rsid w:val="004873D4"/>
    <w:rsid w:val="00487A05"/>
    <w:rsid w:val="0049015A"/>
    <w:rsid w:val="004915EB"/>
    <w:rsid w:val="0049191C"/>
    <w:rsid w:val="00492741"/>
    <w:rsid w:val="00492769"/>
    <w:rsid w:val="00492E64"/>
    <w:rsid w:val="004931CB"/>
    <w:rsid w:val="0049399D"/>
    <w:rsid w:val="004939D7"/>
    <w:rsid w:val="00493B10"/>
    <w:rsid w:val="00493DEA"/>
    <w:rsid w:val="00493E9B"/>
    <w:rsid w:val="004947CE"/>
    <w:rsid w:val="00494A95"/>
    <w:rsid w:val="004953CA"/>
    <w:rsid w:val="00495DE4"/>
    <w:rsid w:val="004965C1"/>
    <w:rsid w:val="004966B6"/>
    <w:rsid w:val="00496894"/>
    <w:rsid w:val="00496F15"/>
    <w:rsid w:val="00497168"/>
    <w:rsid w:val="00497173"/>
    <w:rsid w:val="004971B3"/>
    <w:rsid w:val="004A03D3"/>
    <w:rsid w:val="004A0561"/>
    <w:rsid w:val="004A0E17"/>
    <w:rsid w:val="004A0E6B"/>
    <w:rsid w:val="004A23DF"/>
    <w:rsid w:val="004A3263"/>
    <w:rsid w:val="004A329C"/>
    <w:rsid w:val="004A3740"/>
    <w:rsid w:val="004A3885"/>
    <w:rsid w:val="004A3AF8"/>
    <w:rsid w:val="004A474F"/>
    <w:rsid w:val="004A47E7"/>
    <w:rsid w:val="004A4B01"/>
    <w:rsid w:val="004A4EE9"/>
    <w:rsid w:val="004A50A4"/>
    <w:rsid w:val="004A50FE"/>
    <w:rsid w:val="004A551E"/>
    <w:rsid w:val="004A6685"/>
    <w:rsid w:val="004B08B2"/>
    <w:rsid w:val="004B0B42"/>
    <w:rsid w:val="004B1150"/>
    <w:rsid w:val="004B22FA"/>
    <w:rsid w:val="004B3118"/>
    <w:rsid w:val="004B351C"/>
    <w:rsid w:val="004B496B"/>
    <w:rsid w:val="004B4E47"/>
    <w:rsid w:val="004B572F"/>
    <w:rsid w:val="004B5A64"/>
    <w:rsid w:val="004B610D"/>
    <w:rsid w:val="004B6EB8"/>
    <w:rsid w:val="004B6F7F"/>
    <w:rsid w:val="004B72C3"/>
    <w:rsid w:val="004B76DA"/>
    <w:rsid w:val="004B77D4"/>
    <w:rsid w:val="004B7843"/>
    <w:rsid w:val="004C04F0"/>
    <w:rsid w:val="004C06D0"/>
    <w:rsid w:val="004C0885"/>
    <w:rsid w:val="004C089A"/>
    <w:rsid w:val="004C08BC"/>
    <w:rsid w:val="004C0BC8"/>
    <w:rsid w:val="004C0D76"/>
    <w:rsid w:val="004C1015"/>
    <w:rsid w:val="004C152A"/>
    <w:rsid w:val="004C166C"/>
    <w:rsid w:val="004C1924"/>
    <w:rsid w:val="004C21EE"/>
    <w:rsid w:val="004C2271"/>
    <w:rsid w:val="004C26FE"/>
    <w:rsid w:val="004C2B45"/>
    <w:rsid w:val="004C2FFF"/>
    <w:rsid w:val="004C3095"/>
    <w:rsid w:val="004C3481"/>
    <w:rsid w:val="004C3A1B"/>
    <w:rsid w:val="004C3F73"/>
    <w:rsid w:val="004C40AF"/>
    <w:rsid w:val="004C4341"/>
    <w:rsid w:val="004C4598"/>
    <w:rsid w:val="004C5340"/>
    <w:rsid w:val="004C5E1B"/>
    <w:rsid w:val="004C5E9D"/>
    <w:rsid w:val="004C5FB1"/>
    <w:rsid w:val="004C657E"/>
    <w:rsid w:val="004C786B"/>
    <w:rsid w:val="004C7D9E"/>
    <w:rsid w:val="004D0045"/>
    <w:rsid w:val="004D06D4"/>
    <w:rsid w:val="004D19B8"/>
    <w:rsid w:val="004D1D0C"/>
    <w:rsid w:val="004D2121"/>
    <w:rsid w:val="004D21ED"/>
    <w:rsid w:val="004D33D7"/>
    <w:rsid w:val="004D34C5"/>
    <w:rsid w:val="004D35E0"/>
    <w:rsid w:val="004D3BAD"/>
    <w:rsid w:val="004D42E2"/>
    <w:rsid w:val="004D54BC"/>
    <w:rsid w:val="004D5B03"/>
    <w:rsid w:val="004D5C5E"/>
    <w:rsid w:val="004D6A89"/>
    <w:rsid w:val="004D74C3"/>
    <w:rsid w:val="004D7549"/>
    <w:rsid w:val="004D7906"/>
    <w:rsid w:val="004E0733"/>
    <w:rsid w:val="004E1975"/>
    <w:rsid w:val="004E1CB8"/>
    <w:rsid w:val="004E1D0F"/>
    <w:rsid w:val="004E2246"/>
    <w:rsid w:val="004E23A0"/>
    <w:rsid w:val="004E304B"/>
    <w:rsid w:val="004E30C7"/>
    <w:rsid w:val="004E3412"/>
    <w:rsid w:val="004E377E"/>
    <w:rsid w:val="004E39EE"/>
    <w:rsid w:val="004E3CB7"/>
    <w:rsid w:val="004E40C6"/>
    <w:rsid w:val="004E43D4"/>
    <w:rsid w:val="004E4C64"/>
    <w:rsid w:val="004E4D64"/>
    <w:rsid w:val="004E6231"/>
    <w:rsid w:val="004E6677"/>
    <w:rsid w:val="004E6ACE"/>
    <w:rsid w:val="004E6F10"/>
    <w:rsid w:val="004E79D5"/>
    <w:rsid w:val="004F01A0"/>
    <w:rsid w:val="004F0494"/>
    <w:rsid w:val="004F0B74"/>
    <w:rsid w:val="004F1BE1"/>
    <w:rsid w:val="004F254D"/>
    <w:rsid w:val="004F2A00"/>
    <w:rsid w:val="004F36C4"/>
    <w:rsid w:val="004F3A69"/>
    <w:rsid w:val="004F3CC8"/>
    <w:rsid w:val="004F402D"/>
    <w:rsid w:val="004F62E8"/>
    <w:rsid w:val="004F63AA"/>
    <w:rsid w:val="004F6626"/>
    <w:rsid w:val="004F68FA"/>
    <w:rsid w:val="004F6A7E"/>
    <w:rsid w:val="00500680"/>
    <w:rsid w:val="005009E3"/>
    <w:rsid w:val="00500A3C"/>
    <w:rsid w:val="00501620"/>
    <w:rsid w:val="00501AA9"/>
    <w:rsid w:val="00501B75"/>
    <w:rsid w:val="00501C6F"/>
    <w:rsid w:val="00501DC3"/>
    <w:rsid w:val="00501E94"/>
    <w:rsid w:val="00502495"/>
    <w:rsid w:val="0050264E"/>
    <w:rsid w:val="00502C48"/>
    <w:rsid w:val="00502E7A"/>
    <w:rsid w:val="00502EA9"/>
    <w:rsid w:val="005035B9"/>
    <w:rsid w:val="005035F7"/>
    <w:rsid w:val="00503C22"/>
    <w:rsid w:val="00504805"/>
    <w:rsid w:val="00504FEA"/>
    <w:rsid w:val="0050561F"/>
    <w:rsid w:val="00505FFA"/>
    <w:rsid w:val="00506775"/>
    <w:rsid w:val="00506C7C"/>
    <w:rsid w:val="00506E81"/>
    <w:rsid w:val="00511382"/>
    <w:rsid w:val="005115F5"/>
    <w:rsid w:val="00511B1B"/>
    <w:rsid w:val="00511B3E"/>
    <w:rsid w:val="0051201C"/>
    <w:rsid w:val="005129FA"/>
    <w:rsid w:val="00513089"/>
    <w:rsid w:val="005131E3"/>
    <w:rsid w:val="00513C00"/>
    <w:rsid w:val="00515047"/>
    <w:rsid w:val="00515062"/>
    <w:rsid w:val="005153C7"/>
    <w:rsid w:val="00515B12"/>
    <w:rsid w:val="00515EC1"/>
    <w:rsid w:val="00516300"/>
    <w:rsid w:val="00517382"/>
    <w:rsid w:val="0051743B"/>
    <w:rsid w:val="00517599"/>
    <w:rsid w:val="005175E1"/>
    <w:rsid w:val="0051788C"/>
    <w:rsid w:val="005207A3"/>
    <w:rsid w:val="00520A13"/>
    <w:rsid w:val="00520B4B"/>
    <w:rsid w:val="00520B8F"/>
    <w:rsid w:val="005212A8"/>
    <w:rsid w:val="00521883"/>
    <w:rsid w:val="00521C82"/>
    <w:rsid w:val="00522F6F"/>
    <w:rsid w:val="0052425F"/>
    <w:rsid w:val="00524746"/>
    <w:rsid w:val="00525643"/>
    <w:rsid w:val="00525AA6"/>
    <w:rsid w:val="00525B18"/>
    <w:rsid w:val="00527545"/>
    <w:rsid w:val="005278CA"/>
    <w:rsid w:val="00527BEE"/>
    <w:rsid w:val="00530356"/>
    <w:rsid w:val="00530522"/>
    <w:rsid w:val="00530B39"/>
    <w:rsid w:val="00530EAA"/>
    <w:rsid w:val="005314EA"/>
    <w:rsid w:val="005318B9"/>
    <w:rsid w:val="00531E51"/>
    <w:rsid w:val="00531FB1"/>
    <w:rsid w:val="00532797"/>
    <w:rsid w:val="00532D64"/>
    <w:rsid w:val="00532FED"/>
    <w:rsid w:val="00533121"/>
    <w:rsid w:val="00533F10"/>
    <w:rsid w:val="005349BA"/>
    <w:rsid w:val="00534FBB"/>
    <w:rsid w:val="0053522F"/>
    <w:rsid w:val="005355B7"/>
    <w:rsid w:val="005356A9"/>
    <w:rsid w:val="00535A6C"/>
    <w:rsid w:val="005367CA"/>
    <w:rsid w:val="005367EC"/>
    <w:rsid w:val="005378C9"/>
    <w:rsid w:val="00540328"/>
    <w:rsid w:val="00541397"/>
    <w:rsid w:val="00542A67"/>
    <w:rsid w:val="005433CB"/>
    <w:rsid w:val="005436BD"/>
    <w:rsid w:val="00544015"/>
    <w:rsid w:val="00545BC4"/>
    <w:rsid w:val="005461F6"/>
    <w:rsid w:val="00546551"/>
    <w:rsid w:val="00547707"/>
    <w:rsid w:val="005478C5"/>
    <w:rsid w:val="00547C72"/>
    <w:rsid w:val="005500D7"/>
    <w:rsid w:val="0055062B"/>
    <w:rsid w:val="00551C3F"/>
    <w:rsid w:val="00552756"/>
    <w:rsid w:val="005531BE"/>
    <w:rsid w:val="005539C2"/>
    <w:rsid w:val="00554C44"/>
    <w:rsid w:val="00554D67"/>
    <w:rsid w:val="00554E32"/>
    <w:rsid w:val="00555499"/>
    <w:rsid w:val="005555DE"/>
    <w:rsid w:val="0055588B"/>
    <w:rsid w:val="005559E6"/>
    <w:rsid w:val="005561DF"/>
    <w:rsid w:val="0055682C"/>
    <w:rsid w:val="005569A3"/>
    <w:rsid w:val="00556CB4"/>
    <w:rsid w:val="00556D9F"/>
    <w:rsid w:val="00557BA3"/>
    <w:rsid w:val="00557D49"/>
    <w:rsid w:val="00560281"/>
    <w:rsid w:val="0056066D"/>
    <w:rsid w:val="00560BD0"/>
    <w:rsid w:val="00561744"/>
    <w:rsid w:val="0056199B"/>
    <w:rsid w:val="00561BDB"/>
    <w:rsid w:val="00561EA3"/>
    <w:rsid w:val="00562231"/>
    <w:rsid w:val="005628C4"/>
    <w:rsid w:val="00563854"/>
    <w:rsid w:val="00563C66"/>
    <w:rsid w:val="005640C4"/>
    <w:rsid w:val="00564A93"/>
    <w:rsid w:val="00564C71"/>
    <w:rsid w:val="00565962"/>
    <w:rsid w:val="00566286"/>
    <w:rsid w:val="00567322"/>
    <w:rsid w:val="00567D4F"/>
    <w:rsid w:val="00567DF9"/>
    <w:rsid w:val="00567EDF"/>
    <w:rsid w:val="00570C8E"/>
    <w:rsid w:val="0057146C"/>
    <w:rsid w:val="0057209E"/>
    <w:rsid w:val="005720C2"/>
    <w:rsid w:val="00572EBF"/>
    <w:rsid w:val="0057355C"/>
    <w:rsid w:val="005741EA"/>
    <w:rsid w:val="00574A34"/>
    <w:rsid w:val="00574FEF"/>
    <w:rsid w:val="00575B1A"/>
    <w:rsid w:val="005762F3"/>
    <w:rsid w:val="00576395"/>
    <w:rsid w:val="00576686"/>
    <w:rsid w:val="005769C6"/>
    <w:rsid w:val="00576F45"/>
    <w:rsid w:val="00577B95"/>
    <w:rsid w:val="00577ECD"/>
    <w:rsid w:val="00580B19"/>
    <w:rsid w:val="00580BD1"/>
    <w:rsid w:val="00581622"/>
    <w:rsid w:val="005816A4"/>
    <w:rsid w:val="005816AC"/>
    <w:rsid w:val="00581901"/>
    <w:rsid w:val="0058193D"/>
    <w:rsid w:val="00581C59"/>
    <w:rsid w:val="00582C30"/>
    <w:rsid w:val="00583A98"/>
    <w:rsid w:val="00583C62"/>
    <w:rsid w:val="00583DCC"/>
    <w:rsid w:val="00583ED2"/>
    <w:rsid w:val="00583FC3"/>
    <w:rsid w:val="00584108"/>
    <w:rsid w:val="00584384"/>
    <w:rsid w:val="005843DE"/>
    <w:rsid w:val="0058467E"/>
    <w:rsid w:val="00585855"/>
    <w:rsid w:val="00585C47"/>
    <w:rsid w:val="00586FA7"/>
    <w:rsid w:val="00587DEF"/>
    <w:rsid w:val="0059049E"/>
    <w:rsid w:val="0059063E"/>
    <w:rsid w:val="00590F4E"/>
    <w:rsid w:val="005912C2"/>
    <w:rsid w:val="005919E5"/>
    <w:rsid w:val="005923E6"/>
    <w:rsid w:val="00592837"/>
    <w:rsid w:val="0059284B"/>
    <w:rsid w:val="00592C49"/>
    <w:rsid w:val="005939E5"/>
    <w:rsid w:val="00593CF0"/>
    <w:rsid w:val="0059432B"/>
    <w:rsid w:val="00594770"/>
    <w:rsid w:val="00594C19"/>
    <w:rsid w:val="00595767"/>
    <w:rsid w:val="00595F72"/>
    <w:rsid w:val="00596AC9"/>
    <w:rsid w:val="0059730E"/>
    <w:rsid w:val="00597DF1"/>
    <w:rsid w:val="005A1C28"/>
    <w:rsid w:val="005A1E73"/>
    <w:rsid w:val="005A20B1"/>
    <w:rsid w:val="005A2168"/>
    <w:rsid w:val="005A250A"/>
    <w:rsid w:val="005A2CD9"/>
    <w:rsid w:val="005A44BA"/>
    <w:rsid w:val="005A53F8"/>
    <w:rsid w:val="005A66F9"/>
    <w:rsid w:val="005A7454"/>
    <w:rsid w:val="005A7947"/>
    <w:rsid w:val="005B09EE"/>
    <w:rsid w:val="005B0B5A"/>
    <w:rsid w:val="005B0D7B"/>
    <w:rsid w:val="005B1AE4"/>
    <w:rsid w:val="005B1EA1"/>
    <w:rsid w:val="005B201F"/>
    <w:rsid w:val="005B248A"/>
    <w:rsid w:val="005B25CC"/>
    <w:rsid w:val="005B2665"/>
    <w:rsid w:val="005B3065"/>
    <w:rsid w:val="005B3ED3"/>
    <w:rsid w:val="005B4230"/>
    <w:rsid w:val="005B4C20"/>
    <w:rsid w:val="005B4F62"/>
    <w:rsid w:val="005B512A"/>
    <w:rsid w:val="005B5344"/>
    <w:rsid w:val="005B58C0"/>
    <w:rsid w:val="005B6795"/>
    <w:rsid w:val="005B70B8"/>
    <w:rsid w:val="005B736B"/>
    <w:rsid w:val="005B751B"/>
    <w:rsid w:val="005B7567"/>
    <w:rsid w:val="005B770F"/>
    <w:rsid w:val="005B7C23"/>
    <w:rsid w:val="005B7C94"/>
    <w:rsid w:val="005B7CD0"/>
    <w:rsid w:val="005C0569"/>
    <w:rsid w:val="005C07B9"/>
    <w:rsid w:val="005C1253"/>
    <w:rsid w:val="005C22AC"/>
    <w:rsid w:val="005C237B"/>
    <w:rsid w:val="005C25A1"/>
    <w:rsid w:val="005C27D5"/>
    <w:rsid w:val="005C2A9C"/>
    <w:rsid w:val="005C3150"/>
    <w:rsid w:val="005C344A"/>
    <w:rsid w:val="005C384B"/>
    <w:rsid w:val="005C4530"/>
    <w:rsid w:val="005C4BE1"/>
    <w:rsid w:val="005C4C41"/>
    <w:rsid w:val="005C509E"/>
    <w:rsid w:val="005C5EC1"/>
    <w:rsid w:val="005C6005"/>
    <w:rsid w:val="005C68AD"/>
    <w:rsid w:val="005C6C8D"/>
    <w:rsid w:val="005C6D76"/>
    <w:rsid w:val="005C7881"/>
    <w:rsid w:val="005C7A95"/>
    <w:rsid w:val="005C7C23"/>
    <w:rsid w:val="005D07BA"/>
    <w:rsid w:val="005D0812"/>
    <w:rsid w:val="005D1071"/>
    <w:rsid w:val="005D21A0"/>
    <w:rsid w:val="005D22B5"/>
    <w:rsid w:val="005D2356"/>
    <w:rsid w:val="005D25BF"/>
    <w:rsid w:val="005D3146"/>
    <w:rsid w:val="005D3163"/>
    <w:rsid w:val="005D35F7"/>
    <w:rsid w:val="005D43B4"/>
    <w:rsid w:val="005D4D7B"/>
    <w:rsid w:val="005D4FB3"/>
    <w:rsid w:val="005D4FD7"/>
    <w:rsid w:val="005D4FE1"/>
    <w:rsid w:val="005D504C"/>
    <w:rsid w:val="005D54B6"/>
    <w:rsid w:val="005D56EB"/>
    <w:rsid w:val="005D5786"/>
    <w:rsid w:val="005D58C6"/>
    <w:rsid w:val="005D5C77"/>
    <w:rsid w:val="005D5EEB"/>
    <w:rsid w:val="005D654F"/>
    <w:rsid w:val="005D6819"/>
    <w:rsid w:val="005D79BE"/>
    <w:rsid w:val="005D7E63"/>
    <w:rsid w:val="005E11AE"/>
    <w:rsid w:val="005E19EB"/>
    <w:rsid w:val="005E2783"/>
    <w:rsid w:val="005E2AAE"/>
    <w:rsid w:val="005E3ED4"/>
    <w:rsid w:val="005E54DB"/>
    <w:rsid w:val="005E643B"/>
    <w:rsid w:val="005E678A"/>
    <w:rsid w:val="005E68DA"/>
    <w:rsid w:val="005E69E0"/>
    <w:rsid w:val="005E7086"/>
    <w:rsid w:val="005E765B"/>
    <w:rsid w:val="005E772E"/>
    <w:rsid w:val="005E79A0"/>
    <w:rsid w:val="005E7AF9"/>
    <w:rsid w:val="005F061A"/>
    <w:rsid w:val="005F097E"/>
    <w:rsid w:val="005F1BA0"/>
    <w:rsid w:val="005F1EB2"/>
    <w:rsid w:val="005F2891"/>
    <w:rsid w:val="005F2B6E"/>
    <w:rsid w:val="005F3065"/>
    <w:rsid w:val="005F3502"/>
    <w:rsid w:val="005F35B5"/>
    <w:rsid w:val="005F421D"/>
    <w:rsid w:val="005F43B4"/>
    <w:rsid w:val="005F44E3"/>
    <w:rsid w:val="005F4585"/>
    <w:rsid w:val="005F463F"/>
    <w:rsid w:val="005F4689"/>
    <w:rsid w:val="005F46EB"/>
    <w:rsid w:val="005F4A53"/>
    <w:rsid w:val="005F4BD1"/>
    <w:rsid w:val="005F4D5C"/>
    <w:rsid w:val="005F6652"/>
    <w:rsid w:val="005F6864"/>
    <w:rsid w:val="005F6EDB"/>
    <w:rsid w:val="005F715A"/>
    <w:rsid w:val="005F7787"/>
    <w:rsid w:val="005F7A7C"/>
    <w:rsid w:val="006005C2"/>
    <w:rsid w:val="00601AD0"/>
    <w:rsid w:val="00601BA9"/>
    <w:rsid w:val="006029AA"/>
    <w:rsid w:val="006031E1"/>
    <w:rsid w:val="00603291"/>
    <w:rsid w:val="00603375"/>
    <w:rsid w:val="00603523"/>
    <w:rsid w:val="00603A92"/>
    <w:rsid w:val="00603D7F"/>
    <w:rsid w:val="00604253"/>
    <w:rsid w:val="0060476D"/>
    <w:rsid w:val="006054AE"/>
    <w:rsid w:val="00605F88"/>
    <w:rsid w:val="00606E83"/>
    <w:rsid w:val="00607449"/>
    <w:rsid w:val="0060795C"/>
    <w:rsid w:val="00607E71"/>
    <w:rsid w:val="00610283"/>
    <w:rsid w:val="00610529"/>
    <w:rsid w:val="00610961"/>
    <w:rsid w:val="00610F45"/>
    <w:rsid w:val="00611254"/>
    <w:rsid w:val="00612951"/>
    <w:rsid w:val="00612FA5"/>
    <w:rsid w:val="006130ED"/>
    <w:rsid w:val="00613C3B"/>
    <w:rsid w:val="00614436"/>
    <w:rsid w:val="0061449C"/>
    <w:rsid w:val="00614907"/>
    <w:rsid w:val="00614C48"/>
    <w:rsid w:val="006150B1"/>
    <w:rsid w:val="00615252"/>
    <w:rsid w:val="006152A5"/>
    <w:rsid w:val="006159F8"/>
    <w:rsid w:val="00617F9F"/>
    <w:rsid w:val="00620203"/>
    <w:rsid w:val="006214D1"/>
    <w:rsid w:val="00621FAA"/>
    <w:rsid w:val="00622359"/>
    <w:rsid w:val="00622C8B"/>
    <w:rsid w:val="00622EBB"/>
    <w:rsid w:val="00623058"/>
    <w:rsid w:val="00624810"/>
    <w:rsid w:val="00624E96"/>
    <w:rsid w:val="00624F1C"/>
    <w:rsid w:val="00625E46"/>
    <w:rsid w:val="00625E9A"/>
    <w:rsid w:val="0062662D"/>
    <w:rsid w:val="00626B6D"/>
    <w:rsid w:val="0062768C"/>
    <w:rsid w:val="00630229"/>
    <w:rsid w:val="0063040F"/>
    <w:rsid w:val="00630851"/>
    <w:rsid w:val="00630F3A"/>
    <w:rsid w:val="00630F8F"/>
    <w:rsid w:val="006310D8"/>
    <w:rsid w:val="00631A1E"/>
    <w:rsid w:val="00631F88"/>
    <w:rsid w:val="006326C0"/>
    <w:rsid w:val="00632758"/>
    <w:rsid w:val="006329F8"/>
    <w:rsid w:val="00632BED"/>
    <w:rsid w:val="00632EDC"/>
    <w:rsid w:val="00633093"/>
    <w:rsid w:val="006339A5"/>
    <w:rsid w:val="00633A67"/>
    <w:rsid w:val="00633DD1"/>
    <w:rsid w:val="006351BF"/>
    <w:rsid w:val="00636F49"/>
    <w:rsid w:val="00637B98"/>
    <w:rsid w:val="00637D72"/>
    <w:rsid w:val="00640B96"/>
    <w:rsid w:val="00640F58"/>
    <w:rsid w:val="00641166"/>
    <w:rsid w:val="00641A4D"/>
    <w:rsid w:val="00641E1F"/>
    <w:rsid w:val="00642873"/>
    <w:rsid w:val="006428D5"/>
    <w:rsid w:val="006433AB"/>
    <w:rsid w:val="00643A99"/>
    <w:rsid w:val="00644016"/>
    <w:rsid w:val="006446EC"/>
    <w:rsid w:val="00644A3F"/>
    <w:rsid w:val="00644A49"/>
    <w:rsid w:val="00644ABC"/>
    <w:rsid w:val="00644BBA"/>
    <w:rsid w:val="0064567B"/>
    <w:rsid w:val="00645796"/>
    <w:rsid w:val="006460CC"/>
    <w:rsid w:val="0064647D"/>
    <w:rsid w:val="006466C7"/>
    <w:rsid w:val="00646780"/>
    <w:rsid w:val="00646930"/>
    <w:rsid w:val="006504C1"/>
    <w:rsid w:val="006504D7"/>
    <w:rsid w:val="00650717"/>
    <w:rsid w:val="006513A8"/>
    <w:rsid w:val="00651A4B"/>
    <w:rsid w:val="00651C18"/>
    <w:rsid w:val="00651DE8"/>
    <w:rsid w:val="00652397"/>
    <w:rsid w:val="00652C75"/>
    <w:rsid w:val="00653209"/>
    <w:rsid w:val="0065337B"/>
    <w:rsid w:val="00653763"/>
    <w:rsid w:val="0065430B"/>
    <w:rsid w:val="00654471"/>
    <w:rsid w:val="00654B44"/>
    <w:rsid w:val="0065508C"/>
    <w:rsid w:val="006556B0"/>
    <w:rsid w:val="00655F1F"/>
    <w:rsid w:val="00655F3C"/>
    <w:rsid w:val="0065622C"/>
    <w:rsid w:val="0065790E"/>
    <w:rsid w:val="00657948"/>
    <w:rsid w:val="00657A0B"/>
    <w:rsid w:val="00657C0F"/>
    <w:rsid w:val="00657CAB"/>
    <w:rsid w:val="00657EB2"/>
    <w:rsid w:val="006600A6"/>
    <w:rsid w:val="00660AC1"/>
    <w:rsid w:val="0066178B"/>
    <w:rsid w:val="006623A8"/>
    <w:rsid w:val="006623D1"/>
    <w:rsid w:val="0066242F"/>
    <w:rsid w:val="00662B6E"/>
    <w:rsid w:val="00662F94"/>
    <w:rsid w:val="00663302"/>
    <w:rsid w:val="00663A77"/>
    <w:rsid w:val="00663CC1"/>
    <w:rsid w:val="00664172"/>
    <w:rsid w:val="00664C96"/>
    <w:rsid w:val="00664F06"/>
    <w:rsid w:val="006656BB"/>
    <w:rsid w:val="006658DE"/>
    <w:rsid w:val="0066621F"/>
    <w:rsid w:val="0066632D"/>
    <w:rsid w:val="0066740C"/>
    <w:rsid w:val="0067033A"/>
    <w:rsid w:val="0067148B"/>
    <w:rsid w:val="00671572"/>
    <w:rsid w:val="00671D0B"/>
    <w:rsid w:val="00671DFF"/>
    <w:rsid w:val="00672C34"/>
    <w:rsid w:val="00672E21"/>
    <w:rsid w:val="006732DD"/>
    <w:rsid w:val="0067343D"/>
    <w:rsid w:val="00674CDA"/>
    <w:rsid w:val="006752FB"/>
    <w:rsid w:val="006756F4"/>
    <w:rsid w:val="00675730"/>
    <w:rsid w:val="00675849"/>
    <w:rsid w:val="006762E4"/>
    <w:rsid w:val="006773C2"/>
    <w:rsid w:val="006779BF"/>
    <w:rsid w:val="00680068"/>
    <w:rsid w:val="006800AE"/>
    <w:rsid w:val="00680240"/>
    <w:rsid w:val="006805CE"/>
    <w:rsid w:val="00680CCB"/>
    <w:rsid w:val="00682D06"/>
    <w:rsid w:val="00683257"/>
    <w:rsid w:val="006835C0"/>
    <w:rsid w:val="006839B4"/>
    <w:rsid w:val="0068438D"/>
    <w:rsid w:val="00685130"/>
    <w:rsid w:val="0068554E"/>
    <w:rsid w:val="00685746"/>
    <w:rsid w:val="00687430"/>
    <w:rsid w:val="00687FB3"/>
    <w:rsid w:val="0069047E"/>
    <w:rsid w:val="0069067D"/>
    <w:rsid w:val="00691E44"/>
    <w:rsid w:val="00692D35"/>
    <w:rsid w:val="00692EF3"/>
    <w:rsid w:val="00692F26"/>
    <w:rsid w:val="00694A1F"/>
    <w:rsid w:val="00695376"/>
    <w:rsid w:val="0069546F"/>
    <w:rsid w:val="00695AC1"/>
    <w:rsid w:val="00695BF6"/>
    <w:rsid w:val="006965A5"/>
    <w:rsid w:val="00697083"/>
    <w:rsid w:val="0069715F"/>
    <w:rsid w:val="00697205"/>
    <w:rsid w:val="00697C5A"/>
    <w:rsid w:val="00697D60"/>
    <w:rsid w:val="006A0501"/>
    <w:rsid w:val="006A10FD"/>
    <w:rsid w:val="006A1D8A"/>
    <w:rsid w:val="006A2672"/>
    <w:rsid w:val="006A27A1"/>
    <w:rsid w:val="006A2841"/>
    <w:rsid w:val="006A2CA1"/>
    <w:rsid w:val="006A375D"/>
    <w:rsid w:val="006A37A8"/>
    <w:rsid w:val="006A3896"/>
    <w:rsid w:val="006A3B96"/>
    <w:rsid w:val="006A3D2B"/>
    <w:rsid w:val="006A4021"/>
    <w:rsid w:val="006A4A3D"/>
    <w:rsid w:val="006A557F"/>
    <w:rsid w:val="006A5D6B"/>
    <w:rsid w:val="006A69D9"/>
    <w:rsid w:val="006A6E2D"/>
    <w:rsid w:val="006A6EFD"/>
    <w:rsid w:val="006A7575"/>
    <w:rsid w:val="006A759E"/>
    <w:rsid w:val="006A793E"/>
    <w:rsid w:val="006B0285"/>
    <w:rsid w:val="006B090A"/>
    <w:rsid w:val="006B0CC9"/>
    <w:rsid w:val="006B1203"/>
    <w:rsid w:val="006B1809"/>
    <w:rsid w:val="006B1FE1"/>
    <w:rsid w:val="006B2316"/>
    <w:rsid w:val="006B2ADE"/>
    <w:rsid w:val="006B3957"/>
    <w:rsid w:val="006B4021"/>
    <w:rsid w:val="006B48B3"/>
    <w:rsid w:val="006B48F9"/>
    <w:rsid w:val="006B4CB6"/>
    <w:rsid w:val="006B4E1F"/>
    <w:rsid w:val="006B5ECB"/>
    <w:rsid w:val="006B6063"/>
    <w:rsid w:val="006B6D99"/>
    <w:rsid w:val="006B7406"/>
    <w:rsid w:val="006B7BD4"/>
    <w:rsid w:val="006C12A7"/>
    <w:rsid w:val="006C22CC"/>
    <w:rsid w:val="006C2623"/>
    <w:rsid w:val="006C338C"/>
    <w:rsid w:val="006C44CA"/>
    <w:rsid w:val="006C48A7"/>
    <w:rsid w:val="006C4C9F"/>
    <w:rsid w:val="006C4EBF"/>
    <w:rsid w:val="006C4EE7"/>
    <w:rsid w:val="006C5D30"/>
    <w:rsid w:val="006C652E"/>
    <w:rsid w:val="006C74CE"/>
    <w:rsid w:val="006C790A"/>
    <w:rsid w:val="006D0252"/>
    <w:rsid w:val="006D07FA"/>
    <w:rsid w:val="006D0839"/>
    <w:rsid w:val="006D0843"/>
    <w:rsid w:val="006D0A0E"/>
    <w:rsid w:val="006D0A6F"/>
    <w:rsid w:val="006D10D0"/>
    <w:rsid w:val="006D199D"/>
    <w:rsid w:val="006D31EF"/>
    <w:rsid w:val="006D3945"/>
    <w:rsid w:val="006D41E4"/>
    <w:rsid w:val="006D4BF7"/>
    <w:rsid w:val="006D503B"/>
    <w:rsid w:val="006D52FC"/>
    <w:rsid w:val="006D565C"/>
    <w:rsid w:val="006D5C9C"/>
    <w:rsid w:val="006D5E64"/>
    <w:rsid w:val="006D6014"/>
    <w:rsid w:val="006D67FB"/>
    <w:rsid w:val="006D684E"/>
    <w:rsid w:val="006D764D"/>
    <w:rsid w:val="006D7759"/>
    <w:rsid w:val="006E0820"/>
    <w:rsid w:val="006E290F"/>
    <w:rsid w:val="006E2DEE"/>
    <w:rsid w:val="006E3543"/>
    <w:rsid w:val="006E3933"/>
    <w:rsid w:val="006E3F56"/>
    <w:rsid w:val="006E4CC8"/>
    <w:rsid w:val="006E5716"/>
    <w:rsid w:val="006E5A26"/>
    <w:rsid w:val="006E6027"/>
    <w:rsid w:val="006E694C"/>
    <w:rsid w:val="006E69CD"/>
    <w:rsid w:val="006E6F1D"/>
    <w:rsid w:val="006E7233"/>
    <w:rsid w:val="006E72F5"/>
    <w:rsid w:val="006E734E"/>
    <w:rsid w:val="006E74A8"/>
    <w:rsid w:val="006E7628"/>
    <w:rsid w:val="006E794F"/>
    <w:rsid w:val="006F0B71"/>
    <w:rsid w:val="006F1771"/>
    <w:rsid w:val="006F27B8"/>
    <w:rsid w:val="006F2F3F"/>
    <w:rsid w:val="006F314B"/>
    <w:rsid w:val="006F34A7"/>
    <w:rsid w:val="006F3AEC"/>
    <w:rsid w:val="006F3B55"/>
    <w:rsid w:val="006F3F23"/>
    <w:rsid w:val="006F42F2"/>
    <w:rsid w:val="006F4346"/>
    <w:rsid w:val="006F4665"/>
    <w:rsid w:val="006F585A"/>
    <w:rsid w:val="006F5B34"/>
    <w:rsid w:val="006F5BC8"/>
    <w:rsid w:val="006F5DC7"/>
    <w:rsid w:val="006F7526"/>
    <w:rsid w:val="006F7599"/>
    <w:rsid w:val="006F7635"/>
    <w:rsid w:val="006F76E3"/>
    <w:rsid w:val="006F7C35"/>
    <w:rsid w:val="00700163"/>
    <w:rsid w:val="00700562"/>
    <w:rsid w:val="007009E5"/>
    <w:rsid w:val="00700F0A"/>
    <w:rsid w:val="007010E1"/>
    <w:rsid w:val="007012F0"/>
    <w:rsid w:val="00701581"/>
    <w:rsid w:val="00702676"/>
    <w:rsid w:val="00702B23"/>
    <w:rsid w:val="00702BBE"/>
    <w:rsid w:val="007031A9"/>
    <w:rsid w:val="0070361B"/>
    <w:rsid w:val="0070381D"/>
    <w:rsid w:val="00704C9B"/>
    <w:rsid w:val="00704CAD"/>
    <w:rsid w:val="0070678C"/>
    <w:rsid w:val="00706A94"/>
    <w:rsid w:val="00706AC9"/>
    <w:rsid w:val="007074AC"/>
    <w:rsid w:val="00707EC4"/>
    <w:rsid w:val="00710250"/>
    <w:rsid w:val="00710ACB"/>
    <w:rsid w:val="007112D9"/>
    <w:rsid w:val="0071160D"/>
    <w:rsid w:val="00712461"/>
    <w:rsid w:val="00712517"/>
    <w:rsid w:val="007129BF"/>
    <w:rsid w:val="007133F4"/>
    <w:rsid w:val="00713586"/>
    <w:rsid w:val="00713822"/>
    <w:rsid w:val="00714012"/>
    <w:rsid w:val="00714200"/>
    <w:rsid w:val="00714283"/>
    <w:rsid w:val="007142BA"/>
    <w:rsid w:val="00714BD7"/>
    <w:rsid w:val="00715F82"/>
    <w:rsid w:val="007167B6"/>
    <w:rsid w:val="00716ED3"/>
    <w:rsid w:val="00717D8E"/>
    <w:rsid w:val="0072004C"/>
    <w:rsid w:val="0072021A"/>
    <w:rsid w:val="00720736"/>
    <w:rsid w:val="00720BCE"/>
    <w:rsid w:val="00721725"/>
    <w:rsid w:val="0072190E"/>
    <w:rsid w:val="00721E10"/>
    <w:rsid w:val="00722EF3"/>
    <w:rsid w:val="0072364A"/>
    <w:rsid w:val="007239D1"/>
    <w:rsid w:val="00723C30"/>
    <w:rsid w:val="0072444C"/>
    <w:rsid w:val="007247CB"/>
    <w:rsid w:val="00724BEA"/>
    <w:rsid w:val="007250A8"/>
    <w:rsid w:val="007251B9"/>
    <w:rsid w:val="0072593D"/>
    <w:rsid w:val="00725C49"/>
    <w:rsid w:val="00726242"/>
    <w:rsid w:val="00727C69"/>
    <w:rsid w:val="007304C3"/>
    <w:rsid w:val="00731064"/>
    <w:rsid w:val="007317FD"/>
    <w:rsid w:val="0073231D"/>
    <w:rsid w:val="007325CC"/>
    <w:rsid w:val="00733059"/>
    <w:rsid w:val="0073342B"/>
    <w:rsid w:val="00734155"/>
    <w:rsid w:val="007341EF"/>
    <w:rsid w:val="00734569"/>
    <w:rsid w:val="00734DDF"/>
    <w:rsid w:val="00734FE7"/>
    <w:rsid w:val="00735E95"/>
    <w:rsid w:val="0073669C"/>
    <w:rsid w:val="00737548"/>
    <w:rsid w:val="007378B9"/>
    <w:rsid w:val="00737994"/>
    <w:rsid w:val="00737F5F"/>
    <w:rsid w:val="00740275"/>
    <w:rsid w:val="007404D0"/>
    <w:rsid w:val="00740BE8"/>
    <w:rsid w:val="00741738"/>
    <w:rsid w:val="00741A58"/>
    <w:rsid w:val="0074215F"/>
    <w:rsid w:val="0074273E"/>
    <w:rsid w:val="00742A3C"/>
    <w:rsid w:val="00742B0C"/>
    <w:rsid w:val="00742CA1"/>
    <w:rsid w:val="00742D8F"/>
    <w:rsid w:val="00744496"/>
    <w:rsid w:val="007445D8"/>
    <w:rsid w:val="00744845"/>
    <w:rsid w:val="00744B2D"/>
    <w:rsid w:val="007452E2"/>
    <w:rsid w:val="007465B0"/>
    <w:rsid w:val="00746797"/>
    <w:rsid w:val="007472A9"/>
    <w:rsid w:val="00747852"/>
    <w:rsid w:val="007479F7"/>
    <w:rsid w:val="00747BCC"/>
    <w:rsid w:val="00750246"/>
    <w:rsid w:val="00750B5A"/>
    <w:rsid w:val="00750B8A"/>
    <w:rsid w:val="00751A16"/>
    <w:rsid w:val="00751ADF"/>
    <w:rsid w:val="00751EC6"/>
    <w:rsid w:val="00752058"/>
    <w:rsid w:val="007523D3"/>
    <w:rsid w:val="00752B3A"/>
    <w:rsid w:val="00753F21"/>
    <w:rsid w:val="00754401"/>
    <w:rsid w:val="007546B9"/>
    <w:rsid w:val="007556B5"/>
    <w:rsid w:val="00756162"/>
    <w:rsid w:val="007573E2"/>
    <w:rsid w:val="00757B8A"/>
    <w:rsid w:val="00760520"/>
    <w:rsid w:val="00760C55"/>
    <w:rsid w:val="00760D7C"/>
    <w:rsid w:val="00760F31"/>
    <w:rsid w:val="00761FE1"/>
    <w:rsid w:val="00762775"/>
    <w:rsid w:val="0076287D"/>
    <w:rsid w:val="00762974"/>
    <w:rsid w:val="00763A9A"/>
    <w:rsid w:val="00764D81"/>
    <w:rsid w:val="00765C14"/>
    <w:rsid w:val="007660DC"/>
    <w:rsid w:val="0076669B"/>
    <w:rsid w:val="00770399"/>
    <w:rsid w:val="00770AF7"/>
    <w:rsid w:val="007712C7"/>
    <w:rsid w:val="007719AD"/>
    <w:rsid w:val="00771ED1"/>
    <w:rsid w:val="0077231F"/>
    <w:rsid w:val="0077252D"/>
    <w:rsid w:val="0077370F"/>
    <w:rsid w:val="00775036"/>
    <w:rsid w:val="007750FF"/>
    <w:rsid w:val="00775422"/>
    <w:rsid w:val="0077590F"/>
    <w:rsid w:val="00775C3B"/>
    <w:rsid w:val="00775E9E"/>
    <w:rsid w:val="007761A9"/>
    <w:rsid w:val="0077669F"/>
    <w:rsid w:val="007767F7"/>
    <w:rsid w:val="00776DE6"/>
    <w:rsid w:val="00780041"/>
    <w:rsid w:val="0078022E"/>
    <w:rsid w:val="00780566"/>
    <w:rsid w:val="00780883"/>
    <w:rsid w:val="00780BC8"/>
    <w:rsid w:val="00781633"/>
    <w:rsid w:val="00781AEB"/>
    <w:rsid w:val="00782C50"/>
    <w:rsid w:val="00783230"/>
    <w:rsid w:val="007837B5"/>
    <w:rsid w:val="0078435E"/>
    <w:rsid w:val="007855B8"/>
    <w:rsid w:val="00786191"/>
    <w:rsid w:val="00787240"/>
    <w:rsid w:val="00787DFB"/>
    <w:rsid w:val="00790219"/>
    <w:rsid w:val="00790410"/>
    <w:rsid w:val="0079126D"/>
    <w:rsid w:val="00791966"/>
    <w:rsid w:val="00792549"/>
    <w:rsid w:val="00792642"/>
    <w:rsid w:val="0079319A"/>
    <w:rsid w:val="0079358D"/>
    <w:rsid w:val="007938BC"/>
    <w:rsid w:val="007943A2"/>
    <w:rsid w:val="00794413"/>
    <w:rsid w:val="00794E7D"/>
    <w:rsid w:val="00794F16"/>
    <w:rsid w:val="00794F42"/>
    <w:rsid w:val="00795C46"/>
    <w:rsid w:val="007966F8"/>
    <w:rsid w:val="00797490"/>
    <w:rsid w:val="00797589"/>
    <w:rsid w:val="0079773B"/>
    <w:rsid w:val="0079785D"/>
    <w:rsid w:val="00797D8E"/>
    <w:rsid w:val="007A06A9"/>
    <w:rsid w:val="007A0A55"/>
    <w:rsid w:val="007A0F6B"/>
    <w:rsid w:val="007A105C"/>
    <w:rsid w:val="007A1AA8"/>
    <w:rsid w:val="007A2020"/>
    <w:rsid w:val="007A239A"/>
    <w:rsid w:val="007A364E"/>
    <w:rsid w:val="007A36F7"/>
    <w:rsid w:val="007A3BB3"/>
    <w:rsid w:val="007A4BBD"/>
    <w:rsid w:val="007A4D56"/>
    <w:rsid w:val="007A4EDC"/>
    <w:rsid w:val="007A4FC0"/>
    <w:rsid w:val="007A5418"/>
    <w:rsid w:val="007A6426"/>
    <w:rsid w:val="007A6559"/>
    <w:rsid w:val="007A7C20"/>
    <w:rsid w:val="007B05A5"/>
    <w:rsid w:val="007B0799"/>
    <w:rsid w:val="007B1488"/>
    <w:rsid w:val="007B162C"/>
    <w:rsid w:val="007B1C90"/>
    <w:rsid w:val="007B1D08"/>
    <w:rsid w:val="007B1D4F"/>
    <w:rsid w:val="007B27B1"/>
    <w:rsid w:val="007B3222"/>
    <w:rsid w:val="007B3D33"/>
    <w:rsid w:val="007B482A"/>
    <w:rsid w:val="007B5157"/>
    <w:rsid w:val="007B70EE"/>
    <w:rsid w:val="007B7253"/>
    <w:rsid w:val="007B7533"/>
    <w:rsid w:val="007B76FD"/>
    <w:rsid w:val="007B7A0E"/>
    <w:rsid w:val="007B7E51"/>
    <w:rsid w:val="007C006C"/>
    <w:rsid w:val="007C1256"/>
    <w:rsid w:val="007C1724"/>
    <w:rsid w:val="007C28D3"/>
    <w:rsid w:val="007C2C89"/>
    <w:rsid w:val="007C318F"/>
    <w:rsid w:val="007C353F"/>
    <w:rsid w:val="007C3778"/>
    <w:rsid w:val="007C3DA4"/>
    <w:rsid w:val="007C43DD"/>
    <w:rsid w:val="007C5120"/>
    <w:rsid w:val="007C5A26"/>
    <w:rsid w:val="007C5E19"/>
    <w:rsid w:val="007C5F45"/>
    <w:rsid w:val="007C69AC"/>
    <w:rsid w:val="007C69CD"/>
    <w:rsid w:val="007C69FF"/>
    <w:rsid w:val="007C6D39"/>
    <w:rsid w:val="007C7049"/>
    <w:rsid w:val="007C7664"/>
    <w:rsid w:val="007C76F9"/>
    <w:rsid w:val="007C7F13"/>
    <w:rsid w:val="007D01AE"/>
    <w:rsid w:val="007D11BE"/>
    <w:rsid w:val="007D14AB"/>
    <w:rsid w:val="007D1F4F"/>
    <w:rsid w:val="007D25CC"/>
    <w:rsid w:val="007D2E3D"/>
    <w:rsid w:val="007D2E4F"/>
    <w:rsid w:val="007D3074"/>
    <w:rsid w:val="007D3CC7"/>
    <w:rsid w:val="007D3D07"/>
    <w:rsid w:val="007D53AE"/>
    <w:rsid w:val="007D66F8"/>
    <w:rsid w:val="007D73D4"/>
    <w:rsid w:val="007D7B52"/>
    <w:rsid w:val="007E0031"/>
    <w:rsid w:val="007E041D"/>
    <w:rsid w:val="007E0697"/>
    <w:rsid w:val="007E06F1"/>
    <w:rsid w:val="007E0700"/>
    <w:rsid w:val="007E0CE9"/>
    <w:rsid w:val="007E16D9"/>
    <w:rsid w:val="007E20CB"/>
    <w:rsid w:val="007E2BFC"/>
    <w:rsid w:val="007E3130"/>
    <w:rsid w:val="007E402D"/>
    <w:rsid w:val="007E42E8"/>
    <w:rsid w:val="007E4768"/>
    <w:rsid w:val="007E4816"/>
    <w:rsid w:val="007E5980"/>
    <w:rsid w:val="007E5BB3"/>
    <w:rsid w:val="007E6182"/>
    <w:rsid w:val="007E622B"/>
    <w:rsid w:val="007E6EE1"/>
    <w:rsid w:val="007E7099"/>
    <w:rsid w:val="007E730D"/>
    <w:rsid w:val="007E734C"/>
    <w:rsid w:val="007F04B7"/>
    <w:rsid w:val="007F0A57"/>
    <w:rsid w:val="007F19E1"/>
    <w:rsid w:val="007F1B7D"/>
    <w:rsid w:val="007F2CE8"/>
    <w:rsid w:val="007F37D8"/>
    <w:rsid w:val="007F4048"/>
    <w:rsid w:val="007F409F"/>
    <w:rsid w:val="007F42B8"/>
    <w:rsid w:val="007F42F9"/>
    <w:rsid w:val="007F4602"/>
    <w:rsid w:val="007F5736"/>
    <w:rsid w:val="007F5D37"/>
    <w:rsid w:val="007F704D"/>
    <w:rsid w:val="007F7232"/>
    <w:rsid w:val="00800693"/>
    <w:rsid w:val="008009FB"/>
    <w:rsid w:val="00800D8D"/>
    <w:rsid w:val="00801631"/>
    <w:rsid w:val="00801BFD"/>
    <w:rsid w:val="008023C1"/>
    <w:rsid w:val="00802A8F"/>
    <w:rsid w:val="00802BA2"/>
    <w:rsid w:val="00803164"/>
    <w:rsid w:val="008036B1"/>
    <w:rsid w:val="008049B4"/>
    <w:rsid w:val="00805DBE"/>
    <w:rsid w:val="008065F9"/>
    <w:rsid w:val="00806C6B"/>
    <w:rsid w:val="00807074"/>
    <w:rsid w:val="008071AD"/>
    <w:rsid w:val="00807F0B"/>
    <w:rsid w:val="0081010C"/>
    <w:rsid w:val="0081026C"/>
    <w:rsid w:val="00810E12"/>
    <w:rsid w:val="00811B31"/>
    <w:rsid w:val="00812468"/>
    <w:rsid w:val="0081397B"/>
    <w:rsid w:val="008141FF"/>
    <w:rsid w:val="00816279"/>
    <w:rsid w:val="00816F52"/>
    <w:rsid w:val="00817A33"/>
    <w:rsid w:val="00820681"/>
    <w:rsid w:val="00820BD6"/>
    <w:rsid w:val="00821431"/>
    <w:rsid w:val="0082193D"/>
    <w:rsid w:val="0082202E"/>
    <w:rsid w:val="0082239A"/>
    <w:rsid w:val="00822E39"/>
    <w:rsid w:val="00822E74"/>
    <w:rsid w:val="00823657"/>
    <w:rsid w:val="008237F2"/>
    <w:rsid w:val="00824773"/>
    <w:rsid w:val="0082490F"/>
    <w:rsid w:val="00824D9D"/>
    <w:rsid w:val="00824DCC"/>
    <w:rsid w:val="00825527"/>
    <w:rsid w:val="008263EC"/>
    <w:rsid w:val="008265E7"/>
    <w:rsid w:val="00826E47"/>
    <w:rsid w:val="00827E13"/>
    <w:rsid w:val="00830EDA"/>
    <w:rsid w:val="008318B4"/>
    <w:rsid w:val="00831D8B"/>
    <w:rsid w:val="0083209D"/>
    <w:rsid w:val="00833971"/>
    <w:rsid w:val="00833D8C"/>
    <w:rsid w:val="0083406C"/>
    <w:rsid w:val="00834B73"/>
    <w:rsid w:val="008352EC"/>
    <w:rsid w:val="00835566"/>
    <w:rsid w:val="0083578F"/>
    <w:rsid w:val="00835890"/>
    <w:rsid w:val="008359AA"/>
    <w:rsid w:val="00835A29"/>
    <w:rsid w:val="00836795"/>
    <w:rsid w:val="00836DAA"/>
    <w:rsid w:val="00836DD9"/>
    <w:rsid w:val="00836F50"/>
    <w:rsid w:val="008370D1"/>
    <w:rsid w:val="008377BE"/>
    <w:rsid w:val="00837E69"/>
    <w:rsid w:val="008402E8"/>
    <w:rsid w:val="00840C2C"/>
    <w:rsid w:val="00841418"/>
    <w:rsid w:val="0084253D"/>
    <w:rsid w:val="008426E3"/>
    <w:rsid w:val="00842DFC"/>
    <w:rsid w:val="00843A1C"/>
    <w:rsid w:val="00843DD2"/>
    <w:rsid w:val="00843E31"/>
    <w:rsid w:val="00843F44"/>
    <w:rsid w:val="00844938"/>
    <w:rsid w:val="0084523D"/>
    <w:rsid w:val="0084534C"/>
    <w:rsid w:val="008471C7"/>
    <w:rsid w:val="00847AA9"/>
    <w:rsid w:val="008502B5"/>
    <w:rsid w:val="00850447"/>
    <w:rsid w:val="00850834"/>
    <w:rsid w:val="0085117E"/>
    <w:rsid w:val="00851B18"/>
    <w:rsid w:val="00851B5A"/>
    <w:rsid w:val="00852819"/>
    <w:rsid w:val="008530E8"/>
    <w:rsid w:val="008548B6"/>
    <w:rsid w:val="00854B52"/>
    <w:rsid w:val="00854D16"/>
    <w:rsid w:val="008558FE"/>
    <w:rsid w:val="0085768B"/>
    <w:rsid w:val="00857F22"/>
    <w:rsid w:val="0086029F"/>
    <w:rsid w:val="00860E80"/>
    <w:rsid w:val="0086152D"/>
    <w:rsid w:val="00861720"/>
    <w:rsid w:val="00861E42"/>
    <w:rsid w:val="00863011"/>
    <w:rsid w:val="008637E3"/>
    <w:rsid w:val="00863BB2"/>
    <w:rsid w:val="00863E1C"/>
    <w:rsid w:val="00863E43"/>
    <w:rsid w:val="0086428B"/>
    <w:rsid w:val="00864800"/>
    <w:rsid w:val="00865958"/>
    <w:rsid w:val="00865B9F"/>
    <w:rsid w:val="00865C46"/>
    <w:rsid w:val="008663D4"/>
    <w:rsid w:val="008663FD"/>
    <w:rsid w:val="0086641D"/>
    <w:rsid w:val="008673D8"/>
    <w:rsid w:val="00867593"/>
    <w:rsid w:val="00867B26"/>
    <w:rsid w:val="00870AF8"/>
    <w:rsid w:val="00870BA9"/>
    <w:rsid w:val="00871153"/>
    <w:rsid w:val="0087183F"/>
    <w:rsid w:val="00872B52"/>
    <w:rsid w:val="00872DFB"/>
    <w:rsid w:val="00872F2A"/>
    <w:rsid w:val="00873C2F"/>
    <w:rsid w:val="0087476B"/>
    <w:rsid w:val="00875152"/>
    <w:rsid w:val="00875751"/>
    <w:rsid w:val="00875CF1"/>
    <w:rsid w:val="00875DA8"/>
    <w:rsid w:val="008761DF"/>
    <w:rsid w:val="0087623B"/>
    <w:rsid w:val="00876E47"/>
    <w:rsid w:val="00876F7A"/>
    <w:rsid w:val="00877018"/>
    <w:rsid w:val="00877A4C"/>
    <w:rsid w:val="00877B1A"/>
    <w:rsid w:val="00877E6E"/>
    <w:rsid w:val="00880072"/>
    <w:rsid w:val="00880541"/>
    <w:rsid w:val="00880600"/>
    <w:rsid w:val="00881461"/>
    <w:rsid w:val="00881C52"/>
    <w:rsid w:val="00882189"/>
    <w:rsid w:val="008824CA"/>
    <w:rsid w:val="00882FCD"/>
    <w:rsid w:val="0088308E"/>
    <w:rsid w:val="00883A99"/>
    <w:rsid w:val="00883E42"/>
    <w:rsid w:val="008842A8"/>
    <w:rsid w:val="008846FA"/>
    <w:rsid w:val="008847A6"/>
    <w:rsid w:val="00885ADC"/>
    <w:rsid w:val="00886448"/>
    <w:rsid w:val="00886A5F"/>
    <w:rsid w:val="00886CBB"/>
    <w:rsid w:val="008875C3"/>
    <w:rsid w:val="00887A9B"/>
    <w:rsid w:val="00887B5C"/>
    <w:rsid w:val="00887C97"/>
    <w:rsid w:val="00890131"/>
    <w:rsid w:val="0089021B"/>
    <w:rsid w:val="0089099B"/>
    <w:rsid w:val="00890DA9"/>
    <w:rsid w:val="008910D8"/>
    <w:rsid w:val="00891184"/>
    <w:rsid w:val="00891382"/>
    <w:rsid w:val="0089216F"/>
    <w:rsid w:val="008936B7"/>
    <w:rsid w:val="00893893"/>
    <w:rsid w:val="00893B76"/>
    <w:rsid w:val="00894707"/>
    <w:rsid w:val="00894A1E"/>
    <w:rsid w:val="00894CE1"/>
    <w:rsid w:val="0089545D"/>
    <w:rsid w:val="00895581"/>
    <w:rsid w:val="008959DD"/>
    <w:rsid w:val="00895FB0"/>
    <w:rsid w:val="00896499"/>
    <w:rsid w:val="008969A7"/>
    <w:rsid w:val="008974DE"/>
    <w:rsid w:val="00897A64"/>
    <w:rsid w:val="00897BDE"/>
    <w:rsid w:val="00897D82"/>
    <w:rsid w:val="008A0111"/>
    <w:rsid w:val="008A0355"/>
    <w:rsid w:val="008A1C79"/>
    <w:rsid w:val="008A1F0B"/>
    <w:rsid w:val="008A1F51"/>
    <w:rsid w:val="008A214D"/>
    <w:rsid w:val="008A298B"/>
    <w:rsid w:val="008A3597"/>
    <w:rsid w:val="008A362A"/>
    <w:rsid w:val="008A5C27"/>
    <w:rsid w:val="008A6056"/>
    <w:rsid w:val="008A632A"/>
    <w:rsid w:val="008A6DD6"/>
    <w:rsid w:val="008A6E4E"/>
    <w:rsid w:val="008A6F10"/>
    <w:rsid w:val="008A6FD0"/>
    <w:rsid w:val="008A73F8"/>
    <w:rsid w:val="008A7E4C"/>
    <w:rsid w:val="008B01FB"/>
    <w:rsid w:val="008B0A70"/>
    <w:rsid w:val="008B0BFB"/>
    <w:rsid w:val="008B1320"/>
    <w:rsid w:val="008B13E1"/>
    <w:rsid w:val="008B1612"/>
    <w:rsid w:val="008B1950"/>
    <w:rsid w:val="008B1B8F"/>
    <w:rsid w:val="008B2D9A"/>
    <w:rsid w:val="008B2F30"/>
    <w:rsid w:val="008B2F3D"/>
    <w:rsid w:val="008B3005"/>
    <w:rsid w:val="008B3BBA"/>
    <w:rsid w:val="008B3CF2"/>
    <w:rsid w:val="008B4269"/>
    <w:rsid w:val="008B5DDD"/>
    <w:rsid w:val="008B640A"/>
    <w:rsid w:val="008B71CD"/>
    <w:rsid w:val="008B757E"/>
    <w:rsid w:val="008C1B18"/>
    <w:rsid w:val="008C1BDF"/>
    <w:rsid w:val="008C218A"/>
    <w:rsid w:val="008C2965"/>
    <w:rsid w:val="008C29CB"/>
    <w:rsid w:val="008C2B79"/>
    <w:rsid w:val="008C2E93"/>
    <w:rsid w:val="008C3FAE"/>
    <w:rsid w:val="008C41A8"/>
    <w:rsid w:val="008C54EC"/>
    <w:rsid w:val="008C5A73"/>
    <w:rsid w:val="008C5EB2"/>
    <w:rsid w:val="008C5FAD"/>
    <w:rsid w:val="008C68DB"/>
    <w:rsid w:val="008C6B58"/>
    <w:rsid w:val="008C7123"/>
    <w:rsid w:val="008C7374"/>
    <w:rsid w:val="008C749E"/>
    <w:rsid w:val="008C7688"/>
    <w:rsid w:val="008C7EEA"/>
    <w:rsid w:val="008D095D"/>
    <w:rsid w:val="008D0E53"/>
    <w:rsid w:val="008D17E3"/>
    <w:rsid w:val="008D1AE6"/>
    <w:rsid w:val="008D243F"/>
    <w:rsid w:val="008D2CC6"/>
    <w:rsid w:val="008D2DF1"/>
    <w:rsid w:val="008D390F"/>
    <w:rsid w:val="008D3AC9"/>
    <w:rsid w:val="008D3B2E"/>
    <w:rsid w:val="008D494D"/>
    <w:rsid w:val="008D5483"/>
    <w:rsid w:val="008D612A"/>
    <w:rsid w:val="008D714F"/>
    <w:rsid w:val="008D7279"/>
    <w:rsid w:val="008D7367"/>
    <w:rsid w:val="008D7374"/>
    <w:rsid w:val="008E0ABB"/>
    <w:rsid w:val="008E0B09"/>
    <w:rsid w:val="008E101D"/>
    <w:rsid w:val="008E336C"/>
    <w:rsid w:val="008E346C"/>
    <w:rsid w:val="008E38F3"/>
    <w:rsid w:val="008E5CEC"/>
    <w:rsid w:val="008E64F6"/>
    <w:rsid w:val="008E6BBE"/>
    <w:rsid w:val="008E6D3B"/>
    <w:rsid w:val="008E6FEB"/>
    <w:rsid w:val="008E7364"/>
    <w:rsid w:val="008E7CB9"/>
    <w:rsid w:val="008F0ACA"/>
    <w:rsid w:val="008F1840"/>
    <w:rsid w:val="008F186B"/>
    <w:rsid w:val="008F228B"/>
    <w:rsid w:val="008F231C"/>
    <w:rsid w:val="008F2C21"/>
    <w:rsid w:val="008F2D92"/>
    <w:rsid w:val="008F3048"/>
    <w:rsid w:val="008F38D0"/>
    <w:rsid w:val="008F4BFF"/>
    <w:rsid w:val="008F4CA2"/>
    <w:rsid w:val="008F4E0A"/>
    <w:rsid w:val="008F5339"/>
    <w:rsid w:val="008F53C5"/>
    <w:rsid w:val="008F60A1"/>
    <w:rsid w:val="008F63A7"/>
    <w:rsid w:val="008F6F8F"/>
    <w:rsid w:val="008F7364"/>
    <w:rsid w:val="008F750B"/>
    <w:rsid w:val="008F7852"/>
    <w:rsid w:val="008F7B0E"/>
    <w:rsid w:val="008F7D1D"/>
    <w:rsid w:val="00900649"/>
    <w:rsid w:val="0090113F"/>
    <w:rsid w:val="00901275"/>
    <w:rsid w:val="00901F60"/>
    <w:rsid w:val="009020B6"/>
    <w:rsid w:val="009026E2"/>
    <w:rsid w:val="009031CD"/>
    <w:rsid w:val="0090376F"/>
    <w:rsid w:val="00903E08"/>
    <w:rsid w:val="00903E0E"/>
    <w:rsid w:val="009042F6"/>
    <w:rsid w:val="00904A62"/>
    <w:rsid w:val="00904D1F"/>
    <w:rsid w:val="00904E1C"/>
    <w:rsid w:val="0090531D"/>
    <w:rsid w:val="00905426"/>
    <w:rsid w:val="009061EC"/>
    <w:rsid w:val="00906CB9"/>
    <w:rsid w:val="00907381"/>
    <w:rsid w:val="0090764D"/>
    <w:rsid w:val="009077BA"/>
    <w:rsid w:val="00907809"/>
    <w:rsid w:val="00907DF4"/>
    <w:rsid w:val="0091031F"/>
    <w:rsid w:val="0091041B"/>
    <w:rsid w:val="009104A4"/>
    <w:rsid w:val="00910F1D"/>
    <w:rsid w:val="009112D7"/>
    <w:rsid w:val="00911686"/>
    <w:rsid w:val="0091295B"/>
    <w:rsid w:val="00912A19"/>
    <w:rsid w:val="00912C40"/>
    <w:rsid w:val="00913E32"/>
    <w:rsid w:val="0091422E"/>
    <w:rsid w:val="009148C9"/>
    <w:rsid w:val="009148EE"/>
    <w:rsid w:val="00914B66"/>
    <w:rsid w:val="00914DAD"/>
    <w:rsid w:val="009150D5"/>
    <w:rsid w:val="00915247"/>
    <w:rsid w:val="009156A2"/>
    <w:rsid w:val="00915CC9"/>
    <w:rsid w:val="00916F16"/>
    <w:rsid w:val="0091701B"/>
    <w:rsid w:val="00920125"/>
    <w:rsid w:val="00920E13"/>
    <w:rsid w:val="00921D84"/>
    <w:rsid w:val="00921D9F"/>
    <w:rsid w:val="00922813"/>
    <w:rsid w:val="009237A4"/>
    <w:rsid w:val="00923A91"/>
    <w:rsid w:val="009244CC"/>
    <w:rsid w:val="009253CB"/>
    <w:rsid w:val="00925798"/>
    <w:rsid w:val="0092595F"/>
    <w:rsid w:val="00925F1C"/>
    <w:rsid w:val="00927355"/>
    <w:rsid w:val="00930468"/>
    <w:rsid w:val="00931401"/>
    <w:rsid w:val="00931772"/>
    <w:rsid w:val="00931E08"/>
    <w:rsid w:val="00931F49"/>
    <w:rsid w:val="00931F5C"/>
    <w:rsid w:val="00932008"/>
    <w:rsid w:val="0093203F"/>
    <w:rsid w:val="009325FA"/>
    <w:rsid w:val="00933319"/>
    <w:rsid w:val="00933532"/>
    <w:rsid w:val="009339BF"/>
    <w:rsid w:val="00934229"/>
    <w:rsid w:val="00934399"/>
    <w:rsid w:val="00934A53"/>
    <w:rsid w:val="00935D18"/>
    <w:rsid w:val="009365B0"/>
    <w:rsid w:val="00936F85"/>
    <w:rsid w:val="00937206"/>
    <w:rsid w:val="00940036"/>
    <w:rsid w:val="009401AB"/>
    <w:rsid w:val="0094086D"/>
    <w:rsid w:val="009408D1"/>
    <w:rsid w:val="00942165"/>
    <w:rsid w:val="00942356"/>
    <w:rsid w:val="009427F3"/>
    <w:rsid w:val="00942A45"/>
    <w:rsid w:val="00942AB1"/>
    <w:rsid w:val="00943023"/>
    <w:rsid w:val="00943D91"/>
    <w:rsid w:val="00944A6F"/>
    <w:rsid w:val="009453F6"/>
    <w:rsid w:val="0094560A"/>
    <w:rsid w:val="00945731"/>
    <w:rsid w:val="00945C22"/>
    <w:rsid w:val="00946A21"/>
    <w:rsid w:val="00947B1C"/>
    <w:rsid w:val="00950EA7"/>
    <w:rsid w:val="00951A70"/>
    <w:rsid w:val="009520E5"/>
    <w:rsid w:val="00952347"/>
    <w:rsid w:val="0095292A"/>
    <w:rsid w:val="00952EE9"/>
    <w:rsid w:val="00952F99"/>
    <w:rsid w:val="009537E8"/>
    <w:rsid w:val="00953E6D"/>
    <w:rsid w:val="00953E81"/>
    <w:rsid w:val="00953F55"/>
    <w:rsid w:val="0095421C"/>
    <w:rsid w:val="00954C80"/>
    <w:rsid w:val="00954DAE"/>
    <w:rsid w:val="00954F6E"/>
    <w:rsid w:val="0095594B"/>
    <w:rsid w:val="00955D5A"/>
    <w:rsid w:val="00955E4F"/>
    <w:rsid w:val="009560E6"/>
    <w:rsid w:val="00956282"/>
    <w:rsid w:val="00956B72"/>
    <w:rsid w:val="00956CB7"/>
    <w:rsid w:val="00960307"/>
    <w:rsid w:val="009612C6"/>
    <w:rsid w:val="0096164C"/>
    <w:rsid w:val="009628ED"/>
    <w:rsid w:val="00962AC7"/>
    <w:rsid w:val="00963009"/>
    <w:rsid w:val="00963255"/>
    <w:rsid w:val="0096359E"/>
    <w:rsid w:val="009635D7"/>
    <w:rsid w:val="00963886"/>
    <w:rsid w:val="009653A3"/>
    <w:rsid w:val="009656EE"/>
    <w:rsid w:val="009657CA"/>
    <w:rsid w:val="00965D4B"/>
    <w:rsid w:val="00965DD5"/>
    <w:rsid w:val="0096615E"/>
    <w:rsid w:val="009666C2"/>
    <w:rsid w:val="00967020"/>
    <w:rsid w:val="0096724A"/>
    <w:rsid w:val="009676F2"/>
    <w:rsid w:val="00967BAF"/>
    <w:rsid w:val="00967C5C"/>
    <w:rsid w:val="00970230"/>
    <w:rsid w:val="00970401"/>
    <w:rsid w:val="0097088F"/>
    <w:rsid w:val="009709E4"/>
    <w:rsid w:val="00970C59"/>
    <w:rsid w:val="0097107F"/>
    <w:rsid w:val="0097113C"/>
    <w:rsid w:val="00971445"/>
    <w:rsid w:val="00971691"/>
    <w:rsid w:val="00972E4E"/>
    <w:rsid w:val="00972FC5"/>
    <w:rsid w:val="009735CD"/>
    <w:rsid w:val="009738A0"/>
    <w:rsid w:val="00973A9E"/>
    <w:rsid w:val="00974202"/>
    <w:rsid w:val="009743D2"/>
    <w:rsid w:val="00974BC3"/>
    <w:rsid w:val="00976A17"/>
    <w:rsid w:val="00976F2F"/>
    <w:rsid w:val="00980119"/>
    <w:rsid w:val="0098034C"/>
    <w:rsid w:val="0098076A"/>
    <w:rsid w:val="009810D0"/>
    <w:rsid w:val="00981617"/>
    <w:rsid w:val="00982806"/>
    <w:rsid w:val="0098286F"/>
    <w:rsid w:val="00982AAC"/>
    <w:rsid w:val="00983740"/>
    <w:rsid w:val="00983854"/>
    <w:rsid w:val="00984226"/>
    <w:rsid w:val="0098424D"/>
    <w:rsid w:val="009852FC"/>
    <w:rsid w:val="0098664F"/>
    <w:rsid w:val="00986665"/>
    <w:rsid w:val="00987F16"/>
    <w:rsid w:val="00990412"/>
    <w:rsid w:val="009904C5"/>
    <w:rsid w:val="00990D9B"/>
    <w:rsid w:val="009910BC"/>
    <w:rsid w:val="009916C9"/>
    <w:rsid w:val="00992A21"/>
    <w:rsid w:val="00992B03"/>
    <w:rsid w:val="00992BCC"/>
    <w:rsid w:val="00992CB0"/>
    <w:rsid w:val="00992D37"/>
    <w:rsid w:val="00993014"/>
    <w:rsid w:val="00993108"/>
    <w:rsid w:val="009941B5"/>
    <w:rsid w:val="009941F9"/>
    <w:rsid w:val="009943C5"/>
    <w:rsid w:val="00994757"/>
    <w:rsid w:val="009957FE"/>
    <w:rsid w:val="009961B8"/>
    <w:rsid w:val="00996762"/>
    <w:rsid w:val="009968F4"/>
    <w:rsid w:val="00997C06"/>
    <w:rsid w:val="009A0B57"/>
    <w:rsid w:val="009A10E6"/>
    <w:rsid w:val="009A1360"/>
    <w:rsid w:val="009A148A"/>
    <w:rsid w:val="009A198E"/>
    <w:rsid w:val="009A1F9D"/>
    <w:rsid w:val="009A21CA"/>
    <w:rsid w:val="009A224A"/>
    <w:rsid w:val="009A263D"/>
    <w:rsid w:val="009A3474"/>
    <w:rsid w:val="009A3513"/>
    <w:rsid w:val="009A3895"/>
    <w:rsid w:val="009A3D64"/>
    <w:rsid w:val="009A3E89"/>
    <w:rsid w:val="009A404F"/>
    <w:rsid w:val="009A48C1"/>
    <w:rsid w:val="009A4AE6"/>
    <w:rsid w:val="009A50A7"/>
    <w:rsid w:val="009A6058"/>
    <w:rsid w:val="009A608E"/>
    <w:rsid w:val="009A6539"/>
    <w:rsid w:val="009A6B03"/>
    <w:rsid w:val="009A6B38"/>
    <w:rsid w:val="009A7DD8"/>
    <w:rsid w:val="009B0427"/>
    <w:rsid w:val="009B0E6A"/>
    <w:rsid w:val="009B15FA"/>
    <w:rsid w:val="009B1B8D"/>
    <w:rsid w:val="009B1ED1"/>
    <w:rsid w:val="009B2AFB"/>
    <w:rsid w:val="009B329D"/>
    <w:rsid w:val="009B3D1E"/>
    <w:rsid w:val="009B3DE6"/>
    <w:rsid w:val="009B42C2"/>
    <w:rsid w:val="009B50F8"/>
    <w:rsid w:val="009B59E6"/>
    <w:rsid w:val="009B5A11"/>
    <w:rsid w:val="009B6567"/>
    <w:rsid w:val="009B689D"/>
    <w:rsid w:val="009B6A86"/>
    <w:rsid w:val="009B763D"/>
    <w:rsid w:val="009B7CCD"/>
    <w:rsid w:val="009B7F47"/>
    <w:rsid w:val="009C00C1"/>
    <w:rsid w:val="009C0B42"/>
    <w:rsid w:val="009C1DF9"/>
    <w:rsid w:val="009C22F0"/>
    <w:rsid w:val="009C2428"/>
    <w:rsid w:val="009C2AA5"/>
    <w:rsid w:val="009C2AC4"/>
    <w:rsid w:val="009C2BBE"/>
    <w:rsid w:val="009C34CF"/>
    <w:rsid w:val="009C3B75"/>
    <w:rsid w:val="009C3B76"/>
    <w:rsid w:val="009C3F76"/>
    <w:rsid w:val="009C4EE7"/>
    <w:rsid w:val="009C58D0"/>
    <w:rsid w:val="009C5D86"/>
    <w:rsid w:val="009C5FC2"/>
    <w:rsid w:val="009C6646"/>
    <w:rsid w:val="009C691F"/>
    <w:rsid w:val="009C6C89"/>
    <w:rsid w:val="009C77BE"/>
    <w:rsid w:val="009D0EFF"/>
    <w:rsid w:val="009D1348"/>
    <w:rsid w:val="009D173A"/>
    <w:rsid w:val="009D1CC0"/>
    <w:rsid w:val="009D20C1"/>
    <w:rsid w:val="009D2143"/>
    <w:rsid w:val="009D2160"/>
    <w:rsid w:val="009D24DB"/>
    <w:rsid w:val="009D28A6"/>
    <w:rsid w:val="009D446D"/>
    <w:rsid w:val="009D51A9"/>
    <w:rsid w:val="009D5350"/>
    <w:rsid w:val="009D5C40"/>
    <w:rsid w:val="009D5DD1"/>
    <w:rsid w:val="009D63CC"/>
    <w:rsid w:val="009D63FC"/>
    <w:rsid w:val="009D7B64"/>
    <w:rsid w:val="009E064B"/>
    <w:rsid w:val="009E07A9"/>
    <w:rsid w:val="009E090D"/>
    <w:rsid w:val="009E17D1"/>
    <w:rsid w:val="009E1C91"/>
    <w:rsid w:val="009E1DCA"/>
    <w:rsid w:val="009E2760"/>
    <w:rsid w:val="009E2946"/>
    <w:rsid w:val="009E2D4A"/>
    <w:rsid w:val="009E3451"/>
    <w:rsid w:val="009E37BB"/>
    <w:rsid w:val="009E4066"/>
    <w:rsid w:val="009E4430"/>
    <w:rsid w:val="009E470C"/>
    <w:rsid w:val="009E540D"/>
    <w:rsid w:val="009E5719"/>
    <w:rsid w:val="009E57C3"/>
    <w:rsid w:val="009E5DF8"/>
    <w:rsid w:val="009E6471"/>
    <w:rsid w:val="009E675A"/>
    <w:rsid w:val="009E7312"/>
    <w:rsid w:val="009E7699"/>
    <w:rsid w:val="009E7776"/>
    <w:rsid w:val="009E7BB9"/>
    <w:rsid w:val="009F0573"/>
    <w:rsid w:val="009F07FF"/>
    <w:rsid w:val="009F10B9"/>
    <w:rsid w:val="009F1771"/>
    <w:rsid w:val="009F1773"/>
    <w:rsid w:val="009F2108"/>
    <w:rsid w:val="009F216E"/>
    <w:rsid w:val="009F22C9"/>
    <w:rsid w:val="009F2B78"/>
    <w:rsid w:val="009F2E4F"/>
    <w:rsid w:val="009F3ADB"/>
    <w:rsid w:val="009F3B3B"/>
    <w:rsid w:val="009F4976"/>
    <w:rsid w:val="009F4E2B"/>
    <w:rsid w:val="009F53D6"/>
    <w:rsid w:val="009F5943"/>
    <w:rsid w:val="009F64C5"/>
    <w:rsid w:val="009F694B"/>
    <w:rsid w:val="009F6B0E"/>
    <w:rsid w:val="009F6F40"/>
    <w:rsid w:val="009F7D55"/>
    <w:rsid w:val="00A0007A"/>
    <w:rsid w:val="00A00244"/>
    <w:rsid w:val="00A004F1"/>
    <w:rsid w:val="00A007D5"/>
    <w:rsid w:val="00A01489"/>
    <w:rsid w:val="00A0181F"/>
    <w:rsid w:val="00A01B9F"/>
    <w:rsid w:val="00A02D58"/>
    <w:rsid w:val="00A034F1"/>
    <w:rsid w:val="00A03982"/>
    <w:rsid w:val="00A03BBE"/>
    <w:rsid w:val="00A04394"/>
    <w:rsid w:val="00A043E4"/>
    <w:rsid w:val="00A046FF"/>
    <w:rsid w:val="00A0476C"/>
    <w:rsid w:val="00A047B1"/>
    <w:rsid w:val="00A04945"/>
    <w:rsid w:val="00A050FC"/>
    <w:rsid w:val="00A056A8"/>
    <w:rsid w:val="00A056E9"/>
    <w:rsid w:val="00A0651F"/>
    <w:rsid w:val="00A06BEA"/>
    <w:rsid w:val="00A06DF7"/>
    <w:rsid w:val="00A06EC2"/>
    <w:rsid w:val="00A06FFB"/>
    <w:rsid w:val="00A07587"/>
    <w:rsid w:val="00A07697"/>
    <w:rsid w:val="00A0773A"/>
    <w:rsid w:val="00A07E57"/>
    <w:rsid w:val="00A1032A"/>
    <w:rsid w:val="00A1047B"/>
    <w:rsid w:val="00A10C0A"/>
    <w:rsid w:val="00A110EF"/>
    <w:rsid w:val="00A11FE0"/>
    <w:rsid w:val="00A1224C"/>
    <w:rsid w:val="00A12461"/>
    <w:rsid w:val="00A12806"/>
    <w:rsid w:val="00A12F34"/>
    <w:rsid w:val="00A13D0A"/>
    <w:rsid w:val="00A13F82"/>
    <w:rsid w:val="00A140CF"/>
    <w:rsid w:val="00A142FD"/>
    <w:rsid w:val="00A146DF"/>
    <w:rsid w:val="00A149C5"/>
    <w:rsid w:val="00A15256"/>
    <w:rsid w:val="00A156D8"/>
    <w:rsid w:val="00A15866"/>
    <w:rsid w:val="00A159DE"/>
    <w:rsid w:val="00A15D56"/>
    <w:rsid w:val="00A16B19"/>
    <w:rsid w:val="00A16B54"/>
    <w:rsid w:val="00A1727C"/>
    <w:rsid w:val="00A20A9C"/>
    <w:rsid w:val="00A211C4"/>
    <w:rsid w:val="00A2198F"/>
    <w:rsid w:val="00A23A7C"/>
    <w:rsid w:val="00A2472A"/>
    <w:rsid w:val="00A24D25"/>
    <w:rsid w:val="00A24D47"/>
    <w:rsid w:val="00A2540D"/>
    <w:rsid w:val="00A259D6"/>
    <w:rsid w:val="00A25B85"/>
    <w:rsid w:val="00A26A51"/>
    <w:rsid w:val="00A26C7D"/>
    <w:rsid w:val="00A26E12"/>
    <w:rsid w:val="00A26E8A"/>
    <w:rsid w:val="00A27211"/>
    <w:rsid w:val="00A278A7"/>
    <w:rsid w:val="00A27A2D"/>
    <w:rsid w:val="00A30FAE"/>
    <w:rsid w:val="00A3212F"/>
    <w:rsid w:val="00A32349"/>
    <w:rsid w:val="00A324F2"/>
    <w:rsid w:val="00A328DC"/>
    <w:rsid w:val="00A32CDA"/>
    <w:rsid w:val="00A32E9D"/>
    <w:rsid w:val="00A332BA"/>
    <w:rsid w:val="00A33D2E"/>
    <w:rsid w:val="00A3432F"/>
    <w:rsid w:val="00A3483D"/>
    <w:rsid w:val="00A34D29"/>
    <w:rsid w:val="00A34F2A"/>
    <w:rsid w:val="00A34FAF"/>
    <w:rsid w:val="00A35F7A"/>
    <w:rsid w:val="00A363E8"/>
    <w:rsid w:val="00A36B28"/>
    <w:rsid w:val="00A3770B"/>
    <w:rsid w:val="00A3775D"/>
    <w:rsid w:val="00A402AC"/>
    <w:rsid w:val="00A40349"/>
    <w:rsid w:val="00A406DE"/>
    <w:rsid w:val="00A40AB4"/>
    <w:rsid w:val="00A4100D"/>
    <w:rsid w:val="00A41D1F"/>
    <w:rsid w:val="00A42991"/>
    <w:rsid w:val="00A42B57"/>
    <w:rsid w:val="00A4354A"/>
    <w:rsid w:val="00A43986"/>
    <w:rsid w:val="00A440A8"/>
    <w:rsid w:val="00A44A0D"/>
    <w:rsid w:val="00A44D2E"/>
    <w:rsid w:val="00A454BB"/>
    <w:rsid w:val="00A459B1"/>
    <w:rsid w:val="00A45B29"/>
    <w:rsid w:val="00A4633E"/>
    <w:rsid w:val="00A46BE8"/>
    <w:rsid w:val="00A4735F"/>
    <w:rsid w:val="00A47C5A"/>
    <w:rsid w:val="00A50238"/>
    <w:rsid w:val="00A50314"/>
    <w:rsid w:val="00A5057F"/>
    <w:rsid w:val="00A520DD"/>
    <w:rsid w:val="00A52B32"/>
    <w:rsid w:val="00A52EF4"/>
    <w:rsid w:val="00A533EC"/>
    <w:rsid w:val="00A540E5"/>
    <w:rsid w:val="00A54A8F"/>
    <w:rsid w:val="00A54E84"/>
    <w:rsid w:val="00A55435"/>
    <w:rsid w:val="00A56148"/>
    <w:rsid w:val="00A57874"/>
    <w:rsid w:val="00A57D00"/>
    <w:rsid w:val="00A57ED2"/>
    <w:rsid w:val="00A60102"/>
    <w:rsid w:val="00A60468"/>
    <w:rsid w:val="00A60C5F"/>
    <w:rsid w:val="00A6100D"/>
    <w:rsid w:val="00A61681"/>
    <w:rsid w:val="00A61AAA"/>
    <w:rsid w:val="00A625BF"/>
    <w:rsid w:val="00A62D92"/>
    <w:rsid w:val="00A62EE9"/>
    <w:rsid w:val="00A63368"/>
    <w:rsid w:val="00A6371B"/>
    <w:rsid w:val="00A638AD"/>
    <w:rsid w:val="00A65259"/>
    <w:rsid w:val="00A65D53"/>
    <w:rsid w:val="00A6683D"/>
    <w:rsid w:val="00A66B0D"/>
    <w:rsid w:val="00A66C14"/>
    <w:rsid w:val="00A66F40"/>
    <w:rsid w:val="00A67086"/>
    <w:rsid w:val="00A70CC1"/>
    <w:rsid w:val="00A70DB0"/>
    <w:rsid w:val="00A717ED"/>
    <w:rsid w:val="00A719A5"/>
    <w:rsid w:val="00A71CCE"/>
    <w:rsid w:val="00A722AE"/>
    <w:rsid w:val="00A722FA"/>
    <w:rsid w:val="00A735DC"/>
    <w:rsid w:val="00A73614"/>
    <w:rsid w:val="00A73D8D"/>
    <w:rsid w:val="00A751DE"/>
    <w:rsid w:val="00A7522E"/>
    <w:rsid w:val="00A75D21"/>
    <w:rsid w:val="00A765A7"/>
    <w:rsid w:val="00A7709F"/>
    <w:rsid w:val="00A7765F"/>
    <w:rsid w:val="00A776DC"/>
    <w:rsid w:val="00A77DD3"/>
    <w:rsid w:val="00A80D7F"/>
    <w:rsid w:val="00A81448"/>
    <w:rsid w:val="00A8185C"/>
    <w:rsid w:val="00A81EDC"/>
    <w:rsid w:val="00A82215"/>
    <w:rsid w:val="00A8226B"/>
    <w:rsid w:val="00A82AC2"/>
    <w:rsid w:val="00A82EE2"/>
    <w:rsid w:val="00A82F5C"/>
    <w:rsid w:val="00A82FAD"/>
    <w:rsid w:val="00A832B4"/>
    <w:rsid w:val="00A84237"/>
    <w:rsid w:val="00A849C4"/>
    <w:rsid w:val="00A84A39"/>
    <w:rsid w:val="00A84F5A"/>
    <w:rsid w:val="00A854DD"/>
    <w:rsid w:val="00A86714"/>
    <w:rsid w:val="00A86E6B"/>
    <w:rsid w:val="00A871EF"/>
    <w:rsid w:val="00A87670"/>
    <w:rsid w:val="00A8770C"/>
    <w:rsid w:val="00A8788C"/>
    <w:rsid w:val="00A879E0"/>
    <w:rsid w:val="00A902F8"/>
    <w:rsid w:val="00A90658"/>
    <w:rsid w:val="00A90989"/>
    <w:rsid w:val="00A91427"/>
    <w:rsid w:val="00A914CE"/>
    <w:rsid w:val="00A9193F"/>
    <w:rsid w:val="00A91DF6"/>
    <w:rsid w:val="00A920D2"/>
    <w:rsid w:val="00A92286"/>
    <w:rsid w:val="00A9232A"/>
    <w:rsid w:val="00A92650"/>
    <w:rsid w:val="00A934AF"/>
    <w:rsid w:val="00A94495"/>
    <w:rsid w:val="00A94E7D"/>
    <w:rsid w:val="00A95688"/>
    <w:rsid w:val="00A95AAB"/>
    <w:rsid w:val="00A964B0"/>
    <w:rsid w:val="00A969F5"/>
    <w:rsid w:val="00A9720A"/>
    <w:rsid w:val="00A97400"/>
    <w:rsid w:val="00A977A4"/>
    <w:rsid w:val="00A97A3C"/>
    <w:rsid w:val="00AA03F3"/>
    <w:rsid w:val="00AA0DE0"/>
    <w:rsid w:val="00AA0EB3"/>
    <w:rsid w:val="00AA13AE"/>
    <w:rsid w:val="00AA19BD"/>
    <w:rsid w:val="00AA19D3"/>
    <w:rsid w:val="00AA1AF1"/>
    <w:rsid w:val="00AA1D2D"/>
    <w:rsid w:val="00AA280F"/>
    <w:rsid w:val="00AA3318"/>
    <w:rsid w:val="00AA41E9"/>
    <w:rsid w:val="00AA46A5"/>
    <w:rsid w:val="00AA4785"/>
    <w:rsid w:val="00AA4C2E"/>
    <w:rsid w:val="00AA542F"/>
    <w:rsid w:val="00AA5502"/>
    <w:rsid w:val="00AA55D6"/>
    <w:rsid w:val="00AA5622"/>
    <w:rsid w:val="00AA5B13"/>
    <w:rsid w:val="00AA5F57"/>
    <w:rsid w:val="00AA6E8B"/>
    <w:rsid w:val="00AA70D7"/>
    <w:rsid w:val="00AA7731"/>
    <w:rsid w:val="00AB08E7"/>
    <w:rsid w:val="00AB0D11"/>
    <w:rsid w:val="00AB1B70"/>
    <w:rsid w:val="00AB1E5D"/>
    <w:rsid w:val="00AB2249"/>
    <w:rsid w:val="00AB2BDA"/>
    <w:rsid w:val="00AB394B"/>
    <w:rsid w:val="00AB402B"/>
    <w:rsid w:val="00AB411A"/>
    <w:rsid w:val="00AB48D3"/>
    <w:rsid w:val="00AB4F79"/>
    <w:rsid w:val="00AB50EC"/>
    <w:rsid w:val="00AB662D"/>
    <w:rsid w:val="00AB705E"/>
    <w:rsid w:val="00AB7140"/>
    <w:rsid w:val="00AB73AF"/>
    <w:rsid w:val="00AB7715"/>
    <w:rsid w:val="00AB775B"/>
    <w:rsid w:val="00AC02A9"/>
    <w:rsid w:val="00AC0B70"/>
    <w:rsid w:val="00AC0BA4"/>
    <w:rsid w:val="00AC122F"/>
    <w:rsid w:val="00AC1890"/>
    <w:rsid w:val="00AC1EAA"/>
    <w:rsid w:val="00AC2213"/>
    <w:rsid w:val="00AC258D"/>
    <w:rsid w:val="00AC39C6"/>
    <w:rsid w:val="00AC3B01"/>
    <w:rsid w:val="00AC3E50"/>
    <w:rsid w:val="00AC40E2"/>
    <w:rsid w:val="00AC4603"/>
    <w:rsid w:val="00AC6228"/>
    <w:rsid w:val="00AC650E"/>
    <w:rsid w:val="00AC7C36"/>
    <w:rsid w:val="00AD0B3B"/>
    <w:rsid w:val="00AD1FF1"/>
    <w:rsid w:val="00AD228E"/>
    <w:rsid w:val="00AD38CA"/>
    <w:rsid w:val="00AD3BDE"/>
    <w:rsid w:val="00AD3D2E"/>
    <w:rsid w:val="00AD3E7B"/>
    <w:rsid w:val="00AD3F7E"/>
    <w:rsid w:val="00AD4149"/>
    <w:rsid w:val="00AD488A"/>
    <w:rsid w:val="00AD4F70"/>
    <w:rsid w:val="00AD501A"/>
    <w:rsid w:val="00AD65E4"/>
    <w:rsid w:val="00AD6A26"/>
    <w:rsid w:val="00AD7A5F"/>
    <w:rsid w:val="00AD7D3A"/>
    <w:rsid w:val="00AD7D5F"/>
    <w:rsid w:val="00AE1570"/>
    <w:rsid w:val="00AE209F"/>
    <w:rsid w:val="00AE252D"/>
    <w:rsid w:val="00AE3AE2"/>
    <w:rsid w:val="00AE3F08"/>
    <w:rsid w:val="00AE453E"/>
    <w:rsid w:val="00AE47C3"/>
    <w:rsid w:val="00AE4E14"/>
    <w:rsid w:val="00AE5038"/>
    <w:rsid w:val="00AE5210"/>
    <w:rsid w:val="00AE6ABE"/>
    <w:rsid w:val="00AE71A9"/>
    <w:rsid w:val="00AE77C9"/>
    <w:rsid w:val="00AE7904"/>
    <w:rsid w:val="00AE7B2D"/>
    <w:rsid w:val="00AE7F09"/>
    <w:rsid w:val="00AE7FDF"/>
    <w:rsid w:val="00AF0443"/>
    <w:rsid w:val="00AF12D4"/>
    <w:rsid w:val="00AF23AF"/>
    <w:rsid w:val="00AF35D8"/>
    <w:rsid w:val="00AF3BDC"/>
    <w:rsid w:val="00AF3DE3"/>
    <w:rsid w:val="00AF44EC"/>
    <w:rsid w:val="00AF4915"/>
    <w:rsid w:val="00AF551A"/>
    <w:rsid w:val="00AF5B3B"/>
    <w:rsid w:val="00AF5BF2"/>
    <w:rsid w:val="00AF6A2B"/>
    <w:rsid w:val="00AF6AE4"/>
    <w:rsid w:val="00AF7900"/>
    <w:rsid w:val="00AF7929"/>
    <w:rsid w:val="00AF79F2"/>
    <w:rsid w:val="00AF7E78"/>
    <w:rsid w:val="00AF7F37"/>
    <w:rsid w:val="00B0162A"/>
    <w:rsid w:val="00B01AD3"/>
    <w:rsid w:val="00B022D3"/>
    <w:rsid w:val="00B02599"/>
    <w:rsid w:val="00B0282A"/>
    <w:rsid w:val="00B02EBF"/>
    <w:rsid w:val="00B03276"/>
    <w:rsid w:val="00B03339"/>
    <w:rsid w:val="00B03A52"/>
    <w:rsid w:val="00B03A68"/>
    <w:rsid w:val="00B03A7D"/>
    <w:rsid w:val="00B04422"/>
    <w:rsid w:val="00B04795"/>
    <w:rsid w:val="00B04E8C"/>
    <w:rsid w:val="00B04FA0"/>
    <w:rsid w:val="00B05F44"/>
    <w:rsid w:val="00B0613C"/>
    <w:rsid w:val="00B063A3"/>
    <w:rsid w:val="00B07CF6"/>
    <w:rsid w:val="00B100B3"/>
    <w:rsid w:val="00B10391"/>
    <w:rsid w:val="00B1069A"/>
    <w:rsid w:val="00B12142"/>
    <w:rsid w:val="00B12820"/>
    <w:rsid w:val="00B13639"/>
    <w:rsid w:val="00B1407A"/>
    <w:rsid w:val="00B153AE"/>
    <w:rsid w:val="00B1561D"/>
    <w:rsid w:val="00B157DE"/>
    <w:rsid w:val="00B15FD1"/>
    <w:rsid w:val="00B165CA"/>
    <w:rsid w:val="00B16BFF"/>
    <w:rsid w:val="00B17DB4"/>
    <w:rsid w:val="00B200A2"/>
    <w:rsid w:val="00B20137"/>
    <w:rsid w:val="00B20341"/>
    <w:rsid w:val="00B2073E"/>
    <w:rsid w:val="00B20D68"/>
    <w:rsid w:val="00B20FAE"/>
    <w:rsid w:val="00B21054"/>
    <w:rsid w:val="00B215C6"/>
    <w:rsid w:val="00B2194A"/>
    <w:rsid w:val="00B2200A"/>
    <w:rsid w:val="00B222C8"/>
    <w:rsid w:val="00B22A34"/>
    <w:rsid w:val="00B22C19"/>
    <w:rsid w:val="00B23110"/>
    <w:rsid w:val="00B23349"/>
    <w:rsid w:val="00B23F46"/>
    <w:rsid w:val="00B24853"/>
    <w:rsid w:val="00B252B4"/>
    <w:rsid w:val="00B26257"/>
    <w:rsid w:val="00B26F20"/>
    <w:rsid w:val="00B27573"/>
    <w:rsid w:val="00B27E61"/>
    <w:rsid w:val="00B30215"/>
    <w:rsid w:val="00B305C9"/>
    <w:rsid w:val="00B306CC"/>
    <w:rsid w:val="00B31536"/>
    <w:rsid w:val="00B31F04"/>
    <w:rsid w:val="00B325AA"/>
    <w:rsid w:val="00B32881"/>
    <w:rsid w:val="00B32D8A"/>
    <w:rsid w:val="00B32F92"/>
    <w:rsid w:val="00B3398E"/>
    <w:rsid w:val="00B33C6C"/>
    <w:rsid w:val="00B3407C"/>
    <w:rsid w:val="00B34DB4"/>
    <w:rsid w:val="00B351BD"/>
    <w:rsid w:val="00B3544A"/>
    <w:rsid w:val="00B35B92"/>
    <w:rsid w:val="00B3608A"/>
    <w:rsid w:val="00B361C6"/>
    <w:rsid w:val="00B36904"/>
    <w:rsid w:val="00B36A05"/>
    <w:rsid w:val="00B36A59"/>
    <w:rsid w:val="00B37044"/>
    <w:rsid w:val="00B37067"/>
    <w:rsid w:val="00B379F2"/>
    <w:rsid w:val="00B37DA6"/>
    <w:rsid w:val="00B37E0B"/>
    <w:rsid w:val="00B40348"/>
    <w:rsid w:val="00B403FB"/>
    <w:rsid w:val="00B41049"/>
    <w:rsid w:val="00B41461"/>
    <w:rsid w:val="00B41B08"/>
    <w:rsid w:val="00B422D5"/>
    <w:rsid w:val="00B4264A"/>
    <w:rsid w:val="00B42AC7"/>
    <w:rsid w:val="00B42BAC"/>
    <w:rsid w:val="00B42F89"/>
    <w:rsid w:val="00B437BF"/>
    <w:rsid w:val="00B43F88"/>
    <w:rsid w:val="00B444B0"/>
    <w:rsid w:val="00B4471F"/>
    <w:rsid w:val="00B454B9"/>
    <w:rsid w:val="00B454E2"/>
    <w:rsid w:val="00B45645"/>
    <w:rsid w:val="00B45E9D"/>
    <w:rsid w:val="00B46049"/>
    <w:rsid w:val="00B461E5"/>
    <w:rsid w:val="00B46773"/>
    <w:rsid w:val="00B4677D"/>
    <w:rsid w:val="00B46B8E"/>
    <w:rsid w:val="00B47865"/>
    <w:rsid w:val="00B47906"/>
    <w:rsid w:val="00B47E00"/>
    <w:rsid w:val="00B47E02"/>
    <w:rsid w:val="00B501AB"/>
    <w:rsid w:val="00B502BF"/>
    <w:rsid w:val="00B50324"/>
    <w:rsid w:val="00B50433"/>
    <w:rsid w:val="00B5043A"/>
    <w:rsid w:val="00B5152B"/>
    <w:rsid w:val="00B51D3A"/>
    <w:rsid w:val="00B52024"/>
    <w:rsid w:val="00B52671"/>
    <w:rsid w:val="00B52756"/>
    <w:rsid w:val="00B52DDE"/>
    <w:rsid w:val="00B53266"/>
    <w:rsid w:val="00B53296"/>
    <w:rsid w:val="00B53AA7"/>
    <w:rsid w:val="00B542D3"/>
    <w:rsid w:val="00B54FFC"/>
    <w:rsid w:val="00B61638"/>
    <w:rsid w:val="00B61665"/>
    <w:rsid w:val="00B619F7"/>
    <w:rsid w:val="00B61E30"/>
    <w:rsid w:val="00B62417"/>
    <w:rsid w:val="00B62868"/>
    <w:rsid w:val="00B6355E"/>
    <w:rsid w:val="00B6356B"/>
    <w:rsid w:val="00B63879"/>
    <w:rsid w:val="00B63A10"/>
    <w:rsid w:val="00B63A86"/>
    <w:rsid w:val="00B63CA4"/>
    <w:rsid w:val="00B63E59"/>
    <w:rsid w:val="00B6448A"/>
    <w:rsid w:val="00B650B4"/>
    <w:rsid w:val="00B6565F"/>
    <w:rsid w:val="00B65BE9"/>
    <w:rsid w:val="00B662EE"/>
    <w:rsid w:val="00B66BAB"/>
    <w:rsid w:val="00B67251"/>
    <w:rsid w:val="00B67CF5"/>
    <w:rsid w:val="00B67D85"/>
    <w:rsid w:val="00B70EA6"/>
    <w:rsid w:val="00B719C3"/>
    <w:rsid w:val="00B71D21"/>
    <w:rsid w:val="00B72808"/>
    <w:rsid w:val="00B72BCD"/>
    <w:rsid w:val="00B732F9"/>
    <w:rsid w:val="00B745A6"/>
    <w:rsid w:val="00B74BA1"/>
    <w:rsid w:val="00B753DF"/>
    <w:rsid w:val="00B754DA"/>
    <w:rsid w:val="00B766F2"/>
    <w:rsid w:val="00B770BE"/>
    <w:rsid w:val="00B77547"/>
    <w:rsid w:val="00B779E2"/>
    <w:rsid w:val="00B77B29"/>
    <w:rsid w:val="00B77FD0"/>
    <w:rsid w:val="00B80709"/>
    <w:rsid w:val="00B80C7B"/>
    <w:rsid w:val="00B81039"/>
    <w:rsid w:val="00B812F3"/>
    <w:rsid w:val="00B81B98"/>
    <w:rsid w:val="00B83113"/>
    <w:rsid w:val="00B837C1"/>
    <w:rsid w:val="00B83ADA"/>
    <w:rsid w:val="00B849EB"/>
    <w:rsid w:val="00B84A55"/>
    <w:rsid w:val="00B8603C"/>
    <w:rsid w:val="00B87286"/>
    <w:rsid w:val="00B87662"/>
    <w:rsid w:val="00B90F58"/>
    <w:rsid w:val="00B9121E"/>
    <w:rsid w:val="00B91E92"/>
    <w:rsid w:val="00B9214A"/>
    <w:rsid w:val="00B9244E"/>
    <w:rsid w:val="00B93EB9"/>
    <w:rsid w:val="00B94D07"/>
    <w:rsid w:val="00B95903"/>
    <w:rsid w:val="00B96D0B"/>
    <w:rsid w:val="00B977DF"/>
    <w:rsid w:val="00B97927"/>
    <w:rsid w:val="00BA02D0"/>
    <w:rsid w:val="00BA03EB"/>
    <w:rsid w:val="00BA0A6F"/>
    <w:rsid w:val="00BA1792"/>
    <w:rsid w:val="00BA20C4"/>
    <w:rsid w:val="00BA23C0"/>
    <w:rsid w:val="00BA2460"/>
    <w:rsid w:val="00BA3161"/>
    <w:rsid w:val="00BA3263"/>
    <w:rsid w:val="00BA3879"/>
    <w:rsid w:val="00BA3D0C"/>
    <w:rsid w:val="00BA3D84"/>
    <w:rsid w:val="00BA3E93"/>
    <w:rsid w:val="00BA4701"/>
    <w:rsid w:val="00BA4B20"/>
    <w:rsid w:val="00BA4FD6"/>
    <w:rsid w:val="00BA5C65"/>
    <w:rsid w:val="00BA6129"/>
    <w:rsid w:val="00BA6A8E"/>
    <w:rsid w:val="00BA6C21"/>
    <w:rsid w:val="00BA6D2B"/>
    <w:rsid w:val="00BA6F19"/>
    <w:rsid w:val="00BA6F8A"/>
    <w:rsid w:val="00BA75B0"/>
    <w:rsid w:val="00BA78C2"/>
    <w:rsid w:val="00BA7B1D"/>
    <w:rsid w:val="00BA7F3E"/>
    <w:rsid w:val="00BB028B"/>
    <w:rsid w:val="00BB034A"/>
    <w:rsid w:val="00BB04BA"/>
    <w:rsid w:val="00BB06A0"/>
    <w:rsid w:val="00BB088E"/>
    <w:rsid w:val="00BB09D8"/>
    <w:rsid w:val="00BB110D"/>
    <w:rsid w:val="00BB13C5"/>
    <w:rsid w:val="00BB1DB4"/>
    <w:rsid w:val="00BB2109"/>
    <w:rsid w:val="00BB2207"/>
    <w:rsid w:val="00BB23D4"/>
    <w:rsid w:val="00BB2BCF"/>
    <w:rsid w:val="00BB336C"/>
    <w:rsid w:val="00BB35CE"/>
    <w:rsid w:val="00BB3CD2"/>
    <w:rsid w:val="00BB44CA"/>
    <w:rsid w:val="00BB4DA9"/>
    <w:rsid w:val="00BB4FEE"/>
    <w:rsid w:val="00BB52B2"/>
    <w:rsid w:val="00BB569F"/>
    <w:rsid w:val="00BB5B69"/>
    <w:rsid w:val="00BB665A"/>
    <w:rsid w:val="00BC0163"/>
    <w:rsid w:val="00BC0757"/>
    <w:rsid w:val="00BC0985"/>
    <w:rsid w:val="00BC09F5"/>
    <w:rsid w:val="00BC20D8"/>
    <w:rsid w:val="00BC2B94"/>
    <w:rsid w:val="00BC301C"/>
    <w:rsid w:val="00BC41AB"/>
    <w:rsid w:val="00BC4249"/>
    <w:rsid w:val="00BC4546"/>
    <w:rsid w:val="00BC49B1"/>
    <w:rsid w:val="00BC4FD0"/>
    <w:rsid w:val="00BC54CD"/>
    <w:rsid w:val="00BC5DE1"/>
    <w:rsid w:val="00BC5E9A"/>
    <w:rsid w:val="00BC6271"/>
    <w:rsid w:val="00BC7223"/>
    <w:rsid w:val="00BC77B2"/>
    <w:rsid w:val="00BC7B84"/>
    <w:rsid w:val="00BC7E88"/>
    <w:rsid w:val="00BD0531"/>
    <w:rsid w:val="00BD1F03"/>
    <w:rsid w:val="00BD2BE7"/>
    <w:rsid w:val="00BD3581"/>
    <w:rsid w:val="00BD402F"/>
    <w:rsid w:val="00BD45B7"/>
    <w:rsid w:val="00BD4A8B"/>
    <w:rsid w:val="00BD4E89"/>
    <w:rsid w:val="00BD52FE"/>
    <w:rsid w:val="00BD55FF"/>
    <w:rsid w:val="00BD57AD"/>
    <w:rsid w:val="00BD610B"/>
    <w:rsid w:val="00BD614C"/>
    <w:rsid w:val="00BD61FF"/>
    <w:rsid w:val="00BD6DCF"/>
    <w:rsid w:val="00BD6F21"/>
    <w:rsid w:val="00BD78AA"/>
    <w:rsid w:val="00BD7A56"/>
    <w:rsid w:val="00BE0904"/>
    <w:rsid w:val="00BE0D82"/>
    <w:rsid w:val="00BE0EC5"/>
    <w:rsid w:val="00BE0F55"/>
    <w:rsid w:val="00BE198E"/>
    <w:rsid w:val="00BE1A22"/>
    <w:rsid w:val="00BE2A23"/>
    <w:rsid w:val="00BE2EEE"/>
    <w:rsid w:val="00BE3124"/>
    <w:rsid w:val="00BE32E7"/>
    <w:rsid w:val="00BE3F9E"/>
    <w:rsid w:val="00BE4424"/>
    <w:rsid w:val="00BE4425"/>
    <w:rsid w:val="00BE5C6E"/>
    <w:rsid w:val="00BE678C"/>
    <w:rsid w:val="00BE681C"/>
    <w:rsid w:val="00BE78F8"/>
    <w:rsid w:val="00BE795F"/>
    <w:rsid w:val="00BE79DB"/>
    <w:rsid w:val="00BE7AE7"/>
    <w:rsid w:val="00BE7E13"/>
    <w:rsid w:val="00BF0D5E"/>
    <w:rsid w:val="00BF1369"/>
    <w:rsid w:val="00BF154A"/>
    <w:rsid w:val="00BF1EBE"/>
    <w:rsid w:val="00BF2049"/>
    <w:rsid w:val="00BF2E80"/>
    <w:rsid w:val="00BF341A"/>
    <w:rsid w:val="00BF348E"/>
    <w:rsid w:val="00BF3CB1"/>
    <w:rsid w:val="00BF42B7"/>
    <w:rsid w:val="00BF47CE"/>
    <w:rsid w:val="00BF4F4E"/>
    <w:rsid w:val="00BF50C5"/>
    <w:rsid w:val="00BF5C2A"/>
    <w:rsid w:val="00BF5F25"/>
    <w:rsid w:val="00BF621E"/>
    <w:rsid w:val="00BF689A"/>
    <w:rsid w:val="00BF6942"/>
    <w:rsid w:val="00BF69A6"/>
    <w:rsid w:val="00BF7874"/>
    <w:rsid w:val="00BF7EB3"/>
    <w:rsid w:val="00C00705"/>
    <w:rsid w:val="00C00B22"/>
    <w:rsid w:val="00C01D91"/>
    <w:rsid w:val="00C01E19"/>
    <w:rsid w:val="00C0325E"/>
    <w:rsid w:val="00C03323"/>
    <w:rsid w:val="00C040E1"/>
    <w:rsid w:val="00C0441D"/>
    <w:rsid w:val="00C04660"/>
    <w:rsid w:val="00C04AF2"/>
    <w:rsid w:val="00C05670"/>
    <w:rsid w:val="00C06ED6"/>
    <w:rsid w:val="00C06F93"/>
    <w:rsid w:val="00C0797B"/>
    <w:rsid w:val="00C10BF9"/>
    <w:rsid w:val="00C10F0C"/>
    <w:rsid w:val="00C10F74"/>
    <w:rsid w:val="00C10FBF"/>
    <w:rsid w:val="00C1117A"/>
    <w:rsid w:val="00C116F3"/>
    <w:rsid w:val="00C118E7"/>
    <w:rsid w:val="00C11950"/>
    <w:rsid w:val="00C12122"/>
    <w:rsid w:val="00C123F9"/>
    <w:rsid w:val="00C12F26"/>
    <w:rsid w:val="00C132F5"/>
    <w:rsid w:val="00C134CC"/>
    <w:rsid w:val="00C13A3D"/>
    <w:rsid w:val="00C14304"/>
    <w:rsid w:val="00C14676"/>
    <w:rsid w:val="00C15023"/>
    <w:rsid w:val="00C164B3"/>
    <w:rsid w:val="00C166E8"/>
    <w:rsid w:val="00C16B84"/>
    <w:rsid w:val="00C16DAB"/>
    <w:rsid w:val="00C17143"/>
    <w:rsid w:val="00C17625"/>
    <w:rsid w:val="00C20211"/>
    <w:rsid w:val="00C2050C"/>
    <w:rsid w:val="00C209B2"/>
    <w:rsid w:val="00C20C23"/>
    <w:rsid w:val="00C20DDA"/>
    <w:rsid w:val="00C20EC1"/>
    <w:rsid w:val="00C22E8D"/>
    <w:rsid w:val="00C230AC"/>
    <w:rsid w:val="00C231E8"/>
    <w:rsid w:val="00C23660"/>
    <w:rsid w:val="00C2424C"/>
    <w:rsid w:val="00C257EC"/>
    <w:rsid w:val="00C25B5C"/>
    <w:rsid w:val="00C262CB"/>
    <w:rsid w:val="00C26A80"/>
    <w:rsid w:val="00C27755"/>
    <w:rsid w:val="00C27837"/>
    <w:rsid w:val="00C27CC6"/>
    <w:rsid w:val="00C30A4F"/>
    <w:rsid w:val="00C310A6"/>
    <w:rsid w:val="00C313F5"/>
    <w:rsid w:val="00C32F59"/>
    <w:rsid w:val="00C3306D"/>
    <w:rsid w:val="00C33D29"/>
    <w:rsid w:val="00C346E1"/>
    <w:rsid w:val="00C34AAD"/>
    <w:rsid w:val="00C34C44"/>
    <w:rsid w:val="00C356F0"/>
    <w:rsid w:val="00C35C1F"/>
    <w:rsid w:val="00C35E76"/>
    <w:rsid w:val="00C3649E"/>
    <w:rsid w:val="00C36ADE"/>
    <w:rsid w:val="00C36F1D"/>
    <w:rsid w:val="00C36F29"/>
    <w:rsid w:val="00C370A2"/>
    <w:rsid w:val="00C37DDF"/>
    <w:rsid w:val="00C409BC"/>
    <w:rsid w:val="00C40F4C"/>
    <w:rsid w:val="00C41388"/>
    <w:rsid w:val="00C41635"/>
    <w:rsid w:val="00C42283"/>
    <w:rsid w:val="00C423E9"/>
    <w:rsid w:val="00C42937"/>
    <w:rsid w:val="00C42C89"/>
    <w:rsid w:val="00C42E62"/>
    <w:rsid w:val="00C437D6"/>
    <w:rsid w:val="00C43F4C"/>
    <w:rsid w:val="00C45565"/>
    <w:rsid w:val="00C45CD0"/>
    <w:rsid w:val="00C461C6"/>
    <w:rsid w:val="00C4697E"/>
    <w:rsid w:val="00C46A23"/>
    <w:rsid w:val="00C46CDE"/>
    <w:rsid w:val="00C46E6D"/>
    <w:rsid w:val="00C471C2"/>
    <w:rsid w:val="00C479E9"/>
    <w:rsid w:val="00C47A00"/>
    <w:rsid w:val="00C513A5"/>
    <w:rsid w:val="00C514BD"/>
    <w:rsid w:val="00C51625"/>
    <w:rsid w:val="00C54F1D"/>
    <w:rsid w:val="00C55CB1"/>
    <w:rsid w:val="00C55EB7"/>
    <w:rsid w:val="00C55F33"/>
    <w:rsid w:val="00C55FBF"/>
    <w:rsid w:val="00C56355"/>
    <w:rsid w:val="00C5669A"/>
    <w:rsid w:val="00C56BEA"/>
    <w:rsid w:val="00C56FF5"/>
    <w:rsid w:val="00C5721E"/>
    <w:rsid w:val="00C5725A"/>
    <w:rsid w:val="00C60ABB"/>
    <w:rsid w:val="00C60DD4"/>
    <w:rsid w:val="00C610D9"/>
    <w:rsid w:val="00C619F2"/>
    <w:rsid w:val="00C62F89"/>
    <w:rsid w:val="00C64A91"/>
    <w:rsid w:val="00C6543B"/>
    <w:rsid w:val="00C659B7"/>
    <w:rsid w:val="00C6628B"/>
    <w:rsid w:val="00C66750"/>
    <w:rsid w:val="00C66CC7"/>
    <w:rsid w:val="00C66DA9"/>
    <w:rsid w:val="00C66E06"/>
    <w:rsid w:val="00C672DA"/>
    <w:rsid w:val="00C6749D"/>
    <w:rsid w:val="00C675BC"/>
    <w:rsid w:val="00C675F0"/>
    <w:rsid w:val="00C67A90"/>
    <w:rsid w:val="00C67DB2"/>
    <w:rsid w:val="00C67E81"/>
    <w:rsid w:val="00C701B4"/>
    <w:rsid w:val="00C705A6"/>
    <w:rsid w:val="00C70D08"/>
    <w:rsid w:val="00C70F4B"/>
    <w:rsid w:val="00C711AB"/>
    <w:rsid w:val="00C71AE8"/>
    <w:rsid w:val="00C728A9"/>
    <w:rsid w:val="00C73D65"/>
    <w:rsid w:val="00C74329"/>
    <w:rsid w:val="00C744A2"/>
    <w:rsid w:val="00C74569"/>
    <w:rsid w:val="00C74EC0"/>
    <w:rsid w:val="00C7532F"/>
    <w:rsid w:val="00C75391"/>
    <w:rsid w:val="00C75665"/>
    <w:rsid w:val="00C77158"/>
    <w:rsid w:val="00C77205"/>
    <w:rsid w:val="00C7747D"/>
    <w:rsid w:val="00C77B48"/>
    <w:rsid w:val="00C77B97"/>
    <w:rsid w:val="00C80499"/>
    <w:rsid w:val="00C805F2"/>
    <w:rsid w:val="00C80A43"/>
    <w:rsid w:val="00C814D2"/>
    <w:rsid w:val="00C8204C"/>
    <w:rsid w:val="00C823DB"/>
    <w:rsid w:val="00C82686"/>
    <w:rsid w:val="00C82DD1"/>
    <w:rsid w:val="00C8365A"/>
    <w:rsid w:val="00C836DA"/>
    <w:rsid w:val="00C83A10"/>
    <w:rsid w:val="00C843CB"/>
    <w:rsid w:val="00C84DE0"/>
    <w:rsid w:val="00C850E2"/>
    <w:rsid w:val="00C854D5"/>
    <w:rsid w:val="00C85522"/>
    <w:rsid w:val="00C860CD"/>
    <w:rsid w:val="00C864F2"/>
    <w:rsid w:val="00C865F0"/>
    <w:rsid w:val="00C870FE"/>
    <w:rsid w:val="00C872E5"/>
    <w:rsid w:val="00C87510"/>
    <w:rsid w:val="00C877B9"/>
    <w:rsid w:val="00C910F1"/>
    <w:rsid w:val="00C918CA"/>
    <w:rsid w:val="00C9227F"/>
    <w:rsid w:val="00C923F2"/>
    <w:rsid w:val="00C927FA"/>
    <w:rsid w:val="00C928D2"/>
    <w:rsid w:val="00C92915"/>
    <w:rsid w:val="00C9344A"/>
    <w:rsid w:val="00C938AE"/>
    <w:rsid w:val="00C939F6"/>
    <w:rsid w:val="00C93A43"/>
    <w:rsid w:val="00C9515D"/>
    <w:rsid w:val="00C956B7"/>
    <w:rsid w:val="00C959A4"/>
    <w:rsid w:val="00C95D8F"/>
    <w:rsid w:val="00C96109"/>
    <w:rsid w:val="00C96659"/>
    <w:rsid w:val="00C96728"/>
    <w:rsid w:val="00C975BC"/>
    <w:rsid w:val="00C976CB"/>
    <w:rsid w:val="00C97B4F"/>
    <w:rsid w:val="00CA0191"/>
    <w:rsid w:val="00CA0449"/>
    <w:rsid w:val="00CA053B"/>
    <w:rsid w:val="00CA0C95"/>
    <w:rsid w:val="00CA0DA5"/>
    <w:rsid w:val="00CA0F03"/>
    <w:rsid w:val="00CA2136"/>
    <w:rsid w:val="00CA21D7"/>
    <w:rsid w:val="00CA2D58"/>
    <w:rsid w:val="00CA3883"/>
    <w:rsid w:val="00CA3A48"/>
    <w:rsid w:val="00CA4045"/>
    <w:rsid w:val="00CA436F"/>
    <w:rsid w:val="00CA453A"/>
    <w:rsid w:val="00CA5E0F"/>
    <w:rsid w:val="00CA6546"/>
    <w:rsid w:val="00CA6739"/>
    <w:rsid w:val="00CA6CB6"/>
    <w:rsid w:val="00CA6D7B"/>
    <w:rsid w:val="00CB02BE"/>
    <w:rsid w:val="00CB086D"/>
    <w:rsid w:val="00CB0B26"/>
    <w:rsid w:val="00CB122B"/>
    <w:rsid w:val="00CB164D"/>
    <w:rsid w:val="00CB172D"/>
    <w:rsid w:val="00CB1A96"/>
    <w:rsid w:val="00CB27DC"/>
    <w:rsid w:val="00CB30A9"/>
    <w:rsid w:val="00CB3489"/>
    <w:rsid w:val="00CB4756"/>
    <w:rsid w:val="00CB52C9"/>
    <w:rsid w:val="00CB6871"/>
    <w:rsid w:val="00CB6D65"/>
    <w:rsid w:val="00CB707C"/>
    <w:rsid w:val="00CB71C0"/>
    <w:rsid w:val="00CB7806"/>
    <w:rsid w:val="00CB7916"/>
    <w:rsid w:val="00CC0999"/>
    <w:rsid w:val="00CC11AD"/>
    <w:rsid w:val="00CC235D"/>
    <w:rsid w:val="00CC299C"/>
    <w:rsid w:val="00CC2BB6"/>
    <w:rsid w:val="00CC2FEB"/>
    <w:rsid w:val="00CC3170"/>
    <w:rsid w:val="00CC3778"/>
    <w:rsid w:val="00CC3816"/>
    <w:rsid w:val="00CC4E87"/>
    <w:rsid w:val="00CC5DEB"/>
    <w:rsid w:val="00CC5F0D"/>
    <w:rsid w:val="00CC6381"/>
    <w:rsid w:val="00CC6783"/>
    <w:rsid w:val="00CC679D"/>
    <w:rsid w:val="00CC706B"/>
    <w:rsid w:val="00CC75FD"/>
    <w:rsid w:val="00CC7751"/>
    <w:rsid w:val="00CC7797"/>
    <w:rsid w:val="00CC7888"/>
    <w:rsid w:val="00CC7F77"/>
    <w:rsid w:val="00CC7FFC"/>
    <w:rsid w:val="00CD0551"/>
    <w:rsid w:val="00CD1161"/>
    <w:rsid w:val="00CD16CB"/>
    <w:rsid w:val="00CD1C4E"/>
    <w:rsid w:val="00CD36D9"/>
    <w:rsid w:val="00CD41AF"/>
    <w:rsid w:val="00CD48C4"/>
    <w:rsid w:val="00CD53D0"/>
    <w:rsid w:val="00CD566F"/>
    <w:rsid w:val="00CD5D1C"/>
    <w:rsid w:val="00CD622E"/>
    <w:rsid w:val="00CD644E"/>
    <w:rsid w:val="00CD6B3B"/>
    <w:rsid w:val="00CD716B"/>
    <w:rsid w:val="00CE06F0"/>
    <w:rsid w:val="00CE07C2"/>
    <w:rsid w:val="00CE0F54"/>
    <w:rsid w:val="00CE1673"/>
    <w:rsid w:val="00CE1BAB"/>
    <w:rsid w:val="00CE2493"/>
    <w:rsid w:val="00CE25A8"/>
    <w:rsid w:val="00CE28E9"/>
    <w:rsid w:val="00CE2E36"/>
    <w:rsid w:val="00CE3235"/>
    <w:rsid w:val="00CE3492"/>
    <w:rsid w:val="00CE39BA"/>
    <w:rsid w:val="00CE5610"/>
    <w:rsid w:val="00CE5BFA"/>
    <w:rsid w:val="00CE5F55"/>
    <w:rsid w:val="00CE6899"/>
    <w:rsid w:val="00CE764F"/>
    <w:rsid w:val="00CE797C"/>
    <w:rsid w:val="00CF00ED"/>
    <w:rsid w:val="00CF1491"/>
    <w:rsid w:val="00CF1539"/>
    <w:rsid w:val="00CF173B"/>
    <w:rsid w:val="00CF17FA"/>
    <w:rsid w:val="00CF21F0"/>
    <w:rsid w:val="00CF284D"/>
    <w:rsid w:val="00CF345C"/>
    <w:rsid w:val="00CF35CB"/>
    <w:rsid w:val="00CF412F"/>
    <w:rsid w:val="00CF472F"/>
    <w:rsid w:val="00CF47B4"/>
    <w:rsid w:val="00CF5A31"/>
    <w:rsid w:val="00CF5DAC"/>
    <w:rsid w:val="00CF5E4F"/>
    <w:rsid w:val="00CF5E92"/>
    <w:rsid w:val="00CF5EBD"/>
    <w:rsid w:val="00CF5FC5"/>
    <w:rsid w:val="00CF6037"/>
    <w:rsid w:val="00CF6970"/>
    <w:rsid w:val="00CF69D3"/>
    <w:rsid w:val="00CF73FB"/>
    <w:rsid w:val="00CF77FF"/>
    <w:rsid w:val="00CF7FEC"/>
    <w:rsid w:val="00D000A5"/>
    <w:rsid w:val="00D0166F"/>
    <w:rsid w:val="00D01972"/>
    <w:rsid w:val="00D028E5"/>
    <w:rsid w:val="00D02E09"/>
    <w:rsid w:val="00D0328F"/>
    <w:rsid w:val="00D03B18"/>
    <w:rsid w:val="00D03D54"/>
    <w:rsid w:val="00D04FB9"/>
    <w:rsid w:val="00D05924"/>
    <w:rsid w:val="00D05CC6"/>
    <w:rsid w:val="00D05D1C"/>
    <w:rsid w:val="00D05DA3"/>
    <w:rsid w:val="00D05F16"/>
    <w:rsid w:val="00D06BEF"/>
    <w:rsid w:val="00D06BFA"/>
    <w:rsid w:val="00D06C3E"/>
    <w:rsid w:val="00D06F7E"/>
    <w:rsid w:val="00D07293"/>
    <w:rsid w:val="00D07E44"/>
    <w:rsid w:val="00D10218"/>
    <w:rsid w:val="00D106C8"/>
    <w:rsid w:val="00D11D66"/>
    <w:rsid w:val="00D1260B"/>
    <w:rsid w:val="00D13640"/>
    <w:rsid w:val="00D136E6"/>
    <w:rsid w:val="00D137FC"/>
    <w:rsid w:val="00D13A7A"/>
    <w:rsid w:val="00D143CD"/>
    <w:rsid w:val="00D143E1"/>
    <w:rsid w:val="00D149DA"/>
    <w:rsid w:val="00D14B65"/>
    <w:rsid w:val="00D1504F"/>
    <w:rsid w:val="00D1543D"/>
    <w:rsid w:val="00D15563"/>
    <w:rsid w:val="00D15B21"/>
    <w:rsid w:val="00D166A1"/>
    <w:rsid w:val="00D16C42"/>
    <w:rsid w:val="00D170E7"/>
    <w:rsid w:val="00D177D3"/>
    <w:rsid w:val="00D21098"/>
    <w:rsid w:val="00D214B4"/>
    <w:rsid w:val="00D21B03"/>
    <w:rsid w:val="00D22587"/>
    <w:rsid w:val="00D227DA"/>
    <w:rsid w:val="00D2341E"/>
    <w:rsid w:val="00D23C25"/>
    <w:rsid w:val="00D2402F"/>
    <w:rsid w:val="00D24120"/>
    <w:rsid w:val="00D2412D"/>
    <w:rsid w:val="00D243F6"/>
    <w:rsid w:val="00D244A1"/>
    <w:rsid w:val="00D24567"/>
    <w:rsid w:val="00D24802"/>
    <w:rsid w:val="00D24CD8"/>
    <w:rsid w:val="00D24D38"/>
    <w:rsid w:val="00D25180"/>
    <w:rsid w:val="00D25806"/>
    <w:rsid w:val="00D26298"/>
    <w:rsid w:val="00D26796"/>
    <w:rsid w:val="00D26CF2"/>
    <w:rsid w:val="00D27695"/>
    <w:rsid w:val="00D27A58"/>
    <w:rsid w:val="00D27B4A"/>
    <w:rsid w:val="00D27CBF"/>
    <w:rsid w:val="00D27D1F"/>
    <w:rsid w:val="00D27DDE"/>
    <w:rsid w:val="00D30280"/>
    <w:rsid w:val="00D30791"/>
    <w:rsid w:val="00D30B66"/>
    <w:rsid w:val="00D30F64"/>
    <w:rsid w:val="00D311D7"/>
    <w:rsid w:val="00D31229"/>
    <w:rsid w:val="00D315F8"/>
    <w:rsid w:val="00D31927"/>
    <w:rsid w:val="00D31A73"/>
    <w:rsid w:val="00D344F1"/>
    <w:rsid w:val="00D3499C"/>
    <w:rsid w:val="00D34A57"/>
    <w:rsid w:val="00D34CFC"/>
    <w:rsid w:val="00D35224"/>
    <w:rsid w:val="00D35789"/>
    <w:rsid w:val="00D35F1F"/>
    <w:rsid w:val="00D362DC"/>
    <w:rsid w:val="00D36681"/>
    <w:rsid w:val="00D36A28"/>
    <w:rsid w:val="00D36D3C"/>
    <w:rsid w:val="00D37187"/>
    <w:rsid w:val="00D375BD"/>
    <w:rsid w:val="00D376E4"/>
    <w:rsid w:val="00D37E80"/>
    <w:rsid w:val="00D40389"/>
    <w:rsid w:val="00D4046E"/>
    <w:rsid w:val="00D4147E"/>
    <w:rsid w:val="00D41B4F"/>
    <w:rsid w:val="00D42C59"/>
    <w:rsid w:val="00D436D9"/>
    <w:rsid w:val="00D43CFB"/>
    <w:rsid w:val="00D440BE"/>
    <w:rsid w:val="00D440D7"/>
    <w:rsid w:val="00D449FF"/>
    <w:rsid w:val="00D44E54"/>
    <w:rsid w:val="00D44F83"/>
    <w:rsid w:val="00D45312"/>
    <w:rsid w:val="00D45CFD"/>
    <w:rsid w:val="00D47690"/>
    <w:rsid w:val="00D477D6"/>
    <w:rsid w:val="00D5015F"/>
    <w:rsid w:val="00D502BB"/>
    <w:rsid w:val="00D5097A"/>
    <w:rsid w:val="00D50F83"/>
    <w:rsid w:val="00D51BBB"/>
    <w:rsid w:val="00D526F1"/>
    <w:rsid w:val="00D52976"/>
    <w:rsid w:val="00D52A8F"/>
    <w:rsid w:val="00D52E02"/>
    <w:rsid w:val="00D538C6"/>
    <w:rsid w:val="00D5412D"/>
    <w:rsid w:val="00D544EF"/>
    <w:rsid w:val="00D547EC"/>
    <w:rsid w:val="00D54D56"/>
    <w:rsid w:val="00D551D7"/>
    <w:rsid w:val="00D55A29"/>
    <w:rsid w:val="00D55EC7"/>
    <w:rsid w:val="00D56950"/>
    <w:rsid w:val="00D5733E"/>
    <w:rsid w:val="00D57353"/>
    <w:rsid w:val="00D575C9"/>
    <w:rsid w:val="00D57AD4"/>
    <w:rsid w:val="00D57EB5"/>
    <w:rsid w:val="00D602DE"/>
    <w:rsid w:val="00D6087D"/>
    <w:rsid w:val="00D613F9"/>
    <w:rsid w:val="00D61672"/>
    <w:rsid w:val="00D61827"/>
    <w:rsid w:val="00D6232C"/>
    <w:rsid w:val="00D637F3"/>
    <w:rsid w:val="00D639B4"/>
    <w:rsid w:val="00D64238"/>
    <w:rsid w:val="00D64728"/>
    <w:rsid w:val="00D6495E"/>
    <w:rsid w:val="00D6579F"/>
    <w:rsid w:val="00D65C96"/>
    <w:rsid w:val="00D65DD8"/>
    <w:rsid w:val="00D66FC2"/>
    <w:rsid w:val="00D67058"/>
    <w:rsid w:val="00D67469"/>
    <w:rsid w:val="00D674D0"/>
    <w:rsid w:val="00D701A6"/>
    <w:rsid w:val="00D703D3"/>
    <w:rsid w:val="00D7068D"/>
    <w:rsid w:val="00D70780"/>
    <w:rsid w:val="00D70A3E"/>
    <w:rsid w:val="00D70BF9"/>
    <w:rsid w:val="00D70E2A"/>
    <w:rsid w:val="00D70E50"/>
    <w:rsid w:val="00D71D24"/>
    <w:rsid w:val="00D72273"/>
    <w:rsid w:val="00D723BE"/>
    <w:rsid w:val="00D72415"/>
    <w:rsid w:val="00D72C1A"/>
    <w:rsid w:val="00D72E59"/>
    <w:rsid w:val="00D73CD9"/>
    <w:rsid w:val="00D74436"/>
    <w:rsid w:val="00D74865"/>
    <w:rsid w:val="00D74E84"/>
    <w:rsid w:val="00D755BA"/>
    <w:rsid w:val="00D75715"/>
    <w:rsid w:val="00D75B6A"/>
    <w:rsid w:val="00D7606A"/>
    <w:rsid w:val="00D768CD"/>
    <w:rsid w:val="00D76EE5"/>
    <w:rsid w:val="00D77C05"/>
    <w:rsid w:val="00D80257"/>
    <w:rsid w:val="00D80754"/>
    <w:rsid w:val="00D80882"/>
    <w:rsid w:val="00D808DB"/>
    <w:rsid w:val="00D80C32"/>
    <w:rsid w:val="00D80D69"/>
    <w:rsid w:val="00D81252"/>
    <w:rsid w:val="00D8294F"/>
    <w:rsid w:val="00D82F3E"/>
    <w:rsid w:val="00D831D1"/>
    <w:rsid w:val="00D83743"/>
    <w:rsid w:val="00D83826"/>
    <w:rsid w:val="00D8439F"/>
    <w:rsid w:val="00D84704"/>
    <w:rsid w:val="00D84D62"/>
    <w:rsid w:val="00D84FFA"/>
    <w:rsid w:val="00D854BE"/>
    <w:rsid w:val="00D85F35"/>
    <w:rsid w:val="00D8673C"/>
    <w:rsid w:val="00D86B06"/>
    <w:rsid w:val="00D86EC9"/>
    <w:rsid w:val="00D879A9"/>
    <w:rsid w:val="00D87C32"/>
    <w:rsid w:val="00D90F4B"/>
    <w:rsid w:val="00D9194A"/>
    <w:rsid w:val="00D91E68"/>
    <w:rsid w:val="00D92049"/>
    <w:rsid w:val="00D92321"/>
    <w:rsid w:val="00D926A0"/>
    <w:rsid w:val="00D92DD9"/>
    <w:rsid w:val="00D93109"/>
    <w:rsid w:val="00D93306"/>
    <w:rsid w:val="00D93A0E"/>
    <w:rsid w:val="00D93C6A"/>
    <w:rsid w:val="00D9405F"/>
    <w:rsid w:val="00D94367"/>
    <w:rsid w:val="00D9478E"/>
    <w:rsid w:val="00D94AEF"/>
    <w:rsid w:val="00D96EB1"/>
    <w:rsid w:val="00D96EF5"/>
    <w:rsid w:val="00D97062"/>
    <w:rsid w:val="00D9729F"/>
    <w:rsid w:val="00D979D2"/>
    <w:rsid w:val="00D97D86"/>
    <w:rsid w:val="00DA027A"/>
    <w:rsid w:val="00DA05A4"/>
    <w:rsid w:val="00DA0634"/>
    <w:rsid w:val="00DA0AB9"/>
    <w:rsid w:val="00DA0C4E"/>
    <w:rsid w:val="00DA0CE5"/>
    <w:rsid w:val="00DA102D"/>
    <w:rsid w:val="00DA1138"/>
    <w:rsid w:val="00DA1C81"/>
    <w:rsid w:val="00DA2433"/>
    <w:rsid w:val="00DA3042"/>
    <w:rsid w:val="00DA3AAB"/>
    <w:rsid w:val="00DA46E3"/>
    <w:rsid w:val="00DA4F7D"/>
    <w:rsid w:val="00DA565F"/>
    <w:rsid w:val="00DA5B68"/>
    <w:rsid w:val="00DA5B91"/>
    <w:rsid w:val="00DA6439"/>
    <w:rsid w:val="00DA6C2F"/>
    <w:rsid w:val="00DA73B3"/>
    <w:rsid w:val="00DB0F4C"/>
    <w:rsid w:val="00DB126C"/>
    <w:rsid w:val="00DB13F6"/>
    <w:rsid w:val="00DB1D37"/>
    <w:rsid w:val="00DB2277"/>
    <w:rsid w:val="00DB23F6"/>
    <w:rsid w:val="00DB29BA"/>
    <w:rsid w:val="00DB3737"/>
    <w:rsid w:val="00DB38BB"/>
    <w:rsid w:val="00DB4253"/>
    <w:rsid w:val="00DB4F18"/>
    <w:rsid w:val="00DB4FE0"/>
    <w:rsid w:val="00DB575C"/>
    <w:rsid w:val="00DB5BE3"/>
    <w:rsid w:val="00DB5DA4"/>
    <w:rsid w:val="00DB6272"/>
    <w:rsid w:val="00DB6618"/>
    <w:rsid w:val="00DB6A83"/>
    <w:rsid w:val="00DB7611"/>
    <w:rsid w:val="00DB78D9"/>
    <w:rsid w:val="00DB793E"/>
    <w:rsid w:val="00DC008B"/>
    <w:rsid w:val="00DC021F"/>
    <w:rsid w:val="00DC0EB8"/>
    <w:rsid w:val="00DC19AB"/>
    <w:rsid w:val="00DC1BF8"/>
    <w:rsid w:val="00DC21F7"/>
    <w:rsid w:val="00DC2768"/>
    <w:rsid w:val="00DC379A"/>
    <w:rsid w:val="00DC39B2"/>
    <w:rsid w:val="00DC3D39"/>
    <w:rsid w:val="00DC40EB"/>
    <w:rsid w:val="00DC4595"/>
    <w:rsid w:val="00DC69C4"/>
    <w:rsid w:val="00DC7191"/>
    <w:rsid w:val="00DC7271"/>
    <w:rsid w:val="00DC7573"/>
    <w:rsid w:val="00DC78E1"/>
    <w:rsid w:val="00DD1E37"/>
    <w:rsid w:val="00DD2AC4"/>
    <w:rsid w:val="00DD2F39"/>
    <w:rsid w:val="00DD3174"/>
    <w:rsid w:val="00DD3C96"/>
    <w:rsid w:val="00DD3E21"/>
    <w:rsid w:val="00DD41D2"/>
    <w:rsid w:val="00DD4459"/>
    <w:rsid w:val="00DD447A"/>
    <w:rsid w:val="00DD4526"/>
    <w:rsid w:val="00DD4606"/>
    <w:rsid w:val="00DD5220"/>
    <w:rsid w:val="00DD7364"/>
    <w:rsid w:val="00DE02D6"/>
    <w:rsid w:val="00DE08EC"/>
    <w:rsid w:val="00DE0E8F"/>
    <w:rsid w:val="00DE107D"/>
    <w:rsid w:val="00DE1E6E"/>
    <w:rsid w:val="00DE20E6"/>
    <w:rsid w:val="00DE2405"/>
    <w:rsid w:val="00DE2849"/>
    <w:rsid w:val="00DE30F6"/>
    <w:rsid w:val="00DE313B"/>
    <w:rsid w:val="00DE3286"/>
    <w:rsid w:val="00DE3287"/>
    <w:rsid w:val="00DE3620"/>
    <w:rsid w:val="00DE427F"/>
    <w:rsid w:val="00DE45E7"/>
    <w:rsid w:val="00DE49CD"/>
    <w:rsid w:val="00DE4EB9"/>
    <w:rsid w:val="00DE4F7A"/>
    <w:rsid w:val="00DE52E5"/>
    <w:rsid w:val="00DE56E9"/>
    <w:rsid w:val="00DE56FC"/>
    <w:rsid w:val="00DE5F00"/>
    <w:rsid w:val="00DE6D22"/>
    <w:rsid w:val="00DE7791"/>
    <w:rsid w:val="00DF07DF"/>
    <w:rsid w:val="00DF0B89"/>
    <w:rsid w:val="00DF0BA7"/>
    <w:rsid w:val="00DF1614"/>
    <w:rsid w:val="00DF2A14"/>
    <w:rsid w:val="00DF2E20"/>
    <w:rsid w:val="00DF38F5"/>
    <w:rsid w:val="00DF4C99"/>
    <w:rsid w:val="00DF557F"/>
    <w:rsid w:val="00DF57D3"/>
    <w:rsid w:val="00DF6463"/>
    <w:rsid w:val="00DF6A41"/>
    <w:rsid w:val="00DF7216"/>
    <w:rsid w:val="00DF7377"/>
    <w:rsid w:val="00E00B5F"/>
    <w:rsid w:val="00E00DFD"/>
    <w:rsid w:val="00E010E8"/>
    <w:rsid w:val="00E01312"/>
    <w:rsid w:val="00E013A8"/>
    <w:rsid w:val="00E017BA"/>
    <w:rsid w:val="00E01FD2"/>
    <w:rsid w:val="00E02E7B"/>
    <w:rsid w:val="00E031CF"/>
    <w:rsid w:val="00E03747"/>
    <w:rsid w:val="00E038F4"/>
    <w:rsid w:val="00E039F8"/>
    <w:rsid w:val="00E04824"/>
    <w:rsid w:val="00E04ED7"/>
    <w:rsid w:val="00E05DAA"/>
    <w:rsid w:val="00E05EAD"/>
    <w:rsid w:val="00E05FA8"/>
    <w:rsid w:val="00E063D5"/>
    <w:rsid w:val="00E064DD"/>
    <w:rsid w:val="00E0685F"/>
    <w:rsid w:val="00E06FB5"/>
    <w:rsid w:val="00E07F7B"/>
    <w:rsid w:val="00E1021B"/>
    <w:rsid w:val="00E105A2"/>
    <w:rsid w:val="00E10D13"/>
    <w:rsid w:val="00E10DDD"/>
    <w:rsid w:val="00E11475"/>
    <w:rsid w:val="00E1199B"/>
    <w:rsid w:val="00E119B5"/>
    <w:rsid w:val="00E11F67"/>
    <w:rsid w:val="00E12632"/>
    <w:rsid w:val="00E12665"/>
    <w:rsid w:val="00E126DF"/>
    <w:rsid w:val="00E12E05"/>
    <w:rsid w:val="00E13492"/>
    <w:rsid w:val="00E13BDE"/>
    <w:rsid w:val="00E13CE0"/>
    <w:rsid w:val="00E13F28"/>
    <w:rsid w:val="00E14900"/>
    <w:rsid w:val="00E14CAF"/>
    <w:rsid w:val="00E15284"/>
    <w:rsid w:val="00E15361"/>
    <w:rsid w:val="00E15961"/>
    <w:rsid w:val="00E15A00"/>
    <w:rsid w:val="00E166A7"/>
    <w:rsid w:val="00E16872"/>
    <w:rsid w:val="00E16CA1"/>
    <w:rsid w:val="00E17370"/>
    <w:rsid w:val="00E17840"/>
    <w:rsid w:val="00E178A1"/>
    <w:rsid w:val="00E17941"/>
    <w:rsid w:val="00E20981"/>
    <w:rsid w:val="00E209CC"/>
    <w:rsid w:val="00E214B4"/>
    <w:rsid w:val="00E22F56"/>
    <w:rsid w:val="00E22F6C"/>
    <w:rsid w:val="00E2390E"/>
    <w:rsid w:val="00E2399E"/>
    <w:rsid w:val="00E23BE9"/>
    <w:rsid w:val="00E24FE0"/>
    <w:rsid w:val="00E25669"/>
    <w:rsid w:val="00E2588E"/>
    <w:rsid w:val="00E269AE"/>
    <w:rsid w:val="00E26B6C"/>
    <w:rsid w:val="00E26E58"/>
    <w:rsid w:val="00E30337"/>
    <w:rsid w:val="00E30875"/>
    <w:rsid w:val="00E30D96"/>
    <w:rsid w:val="00E31652"/>
    <w:rsid w:val="00E3182E"/>
    <w:rsid w:val="00E320E2"/>
    <w:rsid w:val="00E3288F"/>
    <w:rsid w:val="00E32AF0"/>
    <w:rsid w:val="00E32D6D"/>
    <w:rsid w:val="00E32DB5"/>
    <w:rsid w:val="00E3307C"/>
    <w:rsid w:val="00E33D3E"/>
    <w:rsid w:val="00E3409E"/>
    <w:rsid w:val="00E3467D"/>
    <w:rsid w:val="00E35D18"/>
    <w:rsid w:val="00E361E3"/>
    <w:rsid w:val="00E3647F"/>
    <w:rsid w:val="00E36ECF"/>
    <w:rsid w:val="00E371E7"/>
    <w:rsid w:val="00E3778F"/>
    <w:rsid w:val="00E37C14"/>
    <w:rsid w:val="00E402E9"/>
    <w:rsid w:val="00E40AA1"/>
    <w:rsid w:val="00E414F0"/>
    <w:rsid w:val="00E427C7"/>
    <w:rsid w:val="00E42BB0"/>
    <w:rsid w:val="00E4336B"/>
    <w:rsid w:val="00E43380"/>
    <w:rsid w:val="00E435CD"/>
    <w:rsid w:val="00E43DB2"/>
    <w:rsid w:val="00E44B98"/>
    <w:rsid w:val="00E44EA1"/>
    <w:rsid w:val="00E4556A"/>
    <w:rsid w:val="00E45AD7"/>
    <w:rsid w:val="00E45E3B"/>
    <w:rsid w:val="00E47A4A"/>
    <w:rsid w:val="00E501B0"/>
    <w:rsid w:val="00E5072D"/>
    <w:rsid w:val="00E50BA2"/>
    <w:rsid w:val="00E50DCF"/>
    <w:rsid w:val="00E50E75"/>
    <w:rsid w:val="00E516B9"/>
    <w:rsid w:val="00E51762"/>
    <w:rsid w:val="00E51831"/>
    <w:rsid w:val="00E5198F"/>
    <w:rsid w:val="00E519BA"/>
    <w:rsid w:val="00E51D9F"/>
    <w:rsid w:val="00E520C2"/>
    <w:rsid w:val="00E52E97"/>
    <w:rsid w:val="00E53D52"/>
    <w:rsid w:val="00E53EF3"/>
    <w:rsid w:val="00E54131"/>
    <w:rsid w:val="00E545CE"/>
    <w:rsid w:val="00E5478F"/>
    <w:rsid w:val="00E54921"/>
    <w:rsid w:val="00E54CD4"/>
    <w:rsid w:val="00E5635A"/>
    <w:rsid w:val="00E57146"/>
    <w:rsid w:val="00E5724C"/>
    <w:rsid w:val="00E5728C"/>
    <w:rsid w:val="00E57F55"/>
    <w:rsid w:val="00E60988"/>
    <w:rsid w:val="00E61753"/>
    <w:rsid w:val="00E61FEC"/>
    <w:rsid w:val="00E623DF"/>
    <w:rsid w:val="00E62C8A"/>
    <w:rsid w:val="00E62E3C"/>
    <w:rsid w:val="00E64102"/>
    <w:rsid w:val="00E64208"/>
    <w:rsid w:val="00E64279"/>
    <w:rsid w:val="00E644E1"/>
    <w:rsid w:val="00E64C13"/>
    <w:rsid w:val="00E64D53"/>
    <w:rsid w:val="00E65658"/>
    <w:rsid w:val="00E65DDB"/>
    <w:rsid w:val="00E65E13"/>
    <w:rsid w:val="00E65ECF"/>
    <w:rsid w:val="00E674AE"/>
    <w:rsid w:val="00E67DF3"/>
    <w:rsid w:val="00E70C11"/>
    <w:rsid w:val="00E716CC"/>
    <w:rsid w:val="00E72C01"/>
    <w:rsid w:val="00E72C7E"/>
    <w:rsid w:val="00E73E88"/>
    <w:rsid w:val="00E74470"/>
    <w:rsid w:val="00E7502A"/>
    <w:rsid w:val="00E75404"/>
    <w:rsid w:val="00E76D54"/>
    <w:rsid w:val="00E77FD8"/>
    <w:rsid w:val="00E81CE8"/>
    <w:rsid w:val="00E82A2D"/>
    <w:rsid w:val="00E8381A"/>
    <w:rsid w:val="00E83FA6"/>
    <w:rsid w:val="00E84DDC"/>
    <w:rsid w:val="00E84F5C"/>
    <w:rsid w:val="00E84F66"/>
    <w:rsid w:val="00E8561B"/>
    <w:rsid w:val="00E856D4"/>
    <w:rsid w:val="00E863DE"/>
    <w:rsid w:val="00E8651E"/>
    <w:rsid w:val="00E86E84"/>
    <w:rsid w:val="00E87320"/>
    <w:rsid w:val="00E87743"/>
    <w:rsid w:val="00E87B9D"/>
    <w:rsid w:val="00E87ED0"/>
    <w:rsid w:val="00E9093C"/>
    <w:rsid w:val="00E90D2E"/>
    <w:rsid w:val="00E91AAF"/>
    <w:rsid w:val="00E91FAD"/>
    <w:rsid w:val="00E92052"/>
    <w:rsid w:val="00E929CE"/>
    <w:rsid w:val="00E92EE0"/>
    <w:rsid w:val="00E93585"/>
    <w:rsid w:val="00E93D0A"/>
    <w:rsid w:val="00E93E22"/>
    <w:rsid w:val="00E941E0"/>
    <w:rsid w:val="00E94EC9"/>
    <w:rsid w:val="00E95856"/>
    <w:rsid w:val="00E962DB"/>
    <w:rsid w:val="00E96882"/>
    <w:rsid w:val="00E96955"/>
    <w:rsid w:val="00E96B8F"/>
    <w:rsid w:val="00E97209"/>
    <w:rsid w:val="00E97626"/>
    <w:rsid w:val="00E97CED"/>
    <w:rsid w:val="00EA0A28"/>
    <w:rsid w:val="00EA0B12"/>
    <w:rsid w:val="00EA0D14"/>
    <w:rsid w:val="00EA0E89"/>
    <w:rsid w:val="00EA0EC1"/>
    <w:rsid w:val="00EA12D4"/>
    <w:rsid w:val="00EA1449"/>
    <w:rsid w:val="00EA161B"/>
    <w:rsid w:val="00EA1B60"/>
    <w:rsid w:val="00EA27CD"/>
    <w:rsid w:val="00EA28DD"/>
    <w:rsid w:val="00EA3428"/>
    <w:rsid w:val="00EA4132"/>
    <w:rsid w:val="00EA4164"/>
    <w:rsid w:val="00EA4356"/>
    <w:rsid w:val="00EA6E4C"/>
    <w:rsid w:val="00EA73C2"/>
    <w:rsid w:val="00EA77C4"/>
    <w:rsid w:val="00EA7DB9"/>
    <w:rsid w:val="00EA7FD3"/>
    <w:rsid w:val="00EB039D"/>
    <w:rsid w:val="00EB042F"/>
    <w:rsid w:val="00EB0CA5"/>
    <w:rsid w:val="00EB0EC7"/>
    <w:rsid w:val="00EB1058"/>
    <w:rsid w:val="00EB320E"/>
    <w:rsid w:val="00EB3745"/>
    <w:rsid w:val="00EB4179"/>
    <w:rsid w:val="00EB4397"/>
    <w:rsid w:val="00EB4E19"/>
    <w:rsid w:val="00EB5667"/>
    <w:rsid w:val="00EB5CED"/>
    <w:rsid w:val="00EB62FA"/>
    <w:rsid w:val="00EB6EC3"/>
    <w:rsid w:val="00EB7597"/>
    <w:rsid w:val="00EB775B"/>
    <w:rsid w:val="00EB7D47"/>
    <w:rsid w:val="00EC0294"/>
    <w:rsid w:val="00EC045B"/>
    <w:rsid w:val="00EC0A4B"/>
    <w:rsid w:val="00EC0D6F"/>
    <w:rsid w:val="00EC14F8"/>
    <w:rsid w:val="00EC15AA"/>
    <w:rsid w:val="00EC17C0"/>
    <w:rsid w:val="00EC1B5B"/>
    <w:rsid w:val="00EC1CAD"/>
    <w:rsid w:val="00EC2B16"/>
    <w:rsid w:val="00EC2B2E"/>
    <w:rsid w:val="00EC31E4"/>
    <w:rsid w:val="00EC33CC"/>
    <w:rsid w:val="00EC357D"/>
    <w:rsid w:val="00EC3AC6"/>
    <w:rsid w:val="00EC3ED7"/>
    <w:rsid w:val="00EC53E5"/>
    <w:rsid w:val="00EC54D3"/>
    <w:rsid w:val="00EC60F4"/>
    <w:rsid w:val="00EC6231"/>
    <w:rsid w:val="00EC6698"/>
    <w:rsid w:val="00EC7467"/>
    <w:rsid w:val="00EC7516"/>
    <w:rsid w:val="00ED19FA"/>
    <w:rsid w:val="00ED24AB"/>
    <w:rsid w:val="00ED28CD"/>
    <w:rsid w:val="00ED2BA2"/>
    <w:rsid w:val="00ED328A"/>
    <w:rsid w:val="00ED32B6"/>
    <w:rsid w:val="00ED3464"/>
    <w:rsid w:val="00ED3DA6"/>
    <w:rsid w:val="00ED499C"/>
    <w:rsid w:val="00ED4AC0"/>
    <w:rsid w:val="00ED4B19"/>
    <w:rsid w:val="00ED4F8E"/>
    <w:rsid w:val="00ED5683"/>
    <w:rsid w:val="00ED5820"/>
    <w:rsid w:val="00ED5916"/>
    <w:rsid w:val="00ED60AA"/>
    <w:rsid w:val="00ED60DA"/>
    <w:rsid w:val="00ED66CB"/>
    <w:rsid w:val="00ED718B"/>
    <w:rsid w:val="00ED75B3"/>
    <w:rsid w:val="00EE1327"/>
    <w:rsid w:val="00EE1F2A"/>
    <w:rsid w:val="00EE20D1"/>
    <w:rsid w:val="00EE2995"/>
    <w:rsid w:val="00EE4010"/>
    <w:rsid w:val="00EE42C7"/>
    <w:rsid w:val="00EE484B"/>
    <w:rsid w:val="00EE489A"/>
    <w:rsid w:val="00EE4E65"/>
    <w:rsid w:val="00EE54C4"/>
    <w:rsid w:val="00EE5761"/>
    <w:rsid w:val="00EE5C27"/>
    <w:rsid w:val="00EE7DE3"/>
    <w:rsid w:val="00EF19C0"/>
    <w:rsid w:val="00EF207A"/>
    <w:rsid w:val="00EF2132"/>
    <w:rsid w:val="00EF238D"/>
    <w:rsid w:val="00EF2854"/>
    <w:rsid w:val="00EF623F"/>
    <w:rsid w:val="00EF62FB"/>
    <w:rsid w:val="00EF67FF"/>
    <w:rsid w:val="00EF7540"/>
    <w:rsid w:val="00EF77EF"/>
    <w:rsid w:val="00EF7EA6"/>
    <w:rsid w:val="00F0172A"/>
    <w:rsid w:val="00F01EB2"/>
    <w:rsid w:val="00F02428"/>
    <w:rsid w:val="00F03352"/>
    <w:rsid w:val="00F034B3"/>
    <w:rsid w:val="00F03869"/>
    <w:rsid w:val="00F03B00"/>
    <w:rsid w:val="00F03CCD"/>
    <w:rsid w:val="00F03FD9"/>
    <w:rsid w:val="00F043AF"/>
    <w:rsid w:val="00F044D0"/>
    <w:rsid w:val="00F0483C"/>
    <w:rsid w:val="00F06FEA"/>
    <w:rsid w:val="00F074AE"/>
    <w:rsid w:val="00F10D09"/>
    <w:rsid w:val="00F1157A"/>
    <w:rsid w:val="00F11D2F"/>
    <w:rsid w:val="00F124C4"/>
    <w:rsid w:val="00F12E12"/>
    <w:rsid w:val="00F13251"/>
    <w:rsid w:val="00F150D5"/>
    <w:rsid w:val="00F152D9"/>
    <w:rsid w:val="00F154E2"/>
    <w:rsid w:val="00F1551E"/>
    <w:rsid w:val="00F16067"/>
    <w:rsid w:val="00F16599"/>
    <w:rsid w:val="00F165B6"/>
    <w:rsid w:val="00F174F9"/>
    <w:rsid w:val="00F17F05"/>
    <w:rsid w:val="00F2138F"/>
    <w:rsid w:val="00F21C18"/>
    <w:rsid w:val="00F223BA"/>
    <w:rsid w:val="00F2258B"/>
    <w:rsid w:val="00F22C48"/>
    <w:rsid w:val="00F237A2"/>
    <w:rsid w:val="00F23830"/>
    <w:rsid w:val="00F23C80"/>
    <w:rsid w:val="00F24849"/>
    <w:rsid w:val="00F258E9"/>
    <w:rsid w:val="00F25EC4"/>
    <w:rsid w:val="00F26732"/>
    <w:rsid w:val="00F272B4"/>
    <w:rsid w:val="00F27355"/>
    <w:rsid w:val="00F27771"/>
    <w:rsid w:val="00F27EA2"/>
    <w:rsid w:val="00F30083"/>
    <w:rsid w:val="00F30EE0"/>
    <w:rsid w:val="00F312BC"/>
    <w:rsid w:val="00F31946"/>
    <w:rsid w:val="00F31A7A"/>
    <w:rsid w:val="00F32185"/>
    <w:rsid w:val="00F32586"/>
    <w:rsid w:val="00F32B23"/>
    <w:rsid w:val="00F3397C"/>
    <w:rsid w:val="00F33B9E"/>
    <w:rsid w:val="00F33C9A"/>
    <w:rsid w:val="00F33DF3"/>
    <w:rsid w:val="00F3450A"/>
    <w:rsid w:val="00F34B14"/>
    <w:rsid w:val="00F352BB"/>
    <w:rsid w:val="00F353A2"/>
    <w:rsid w:val="00F35838"/>
    <w:rsid w:val="00F35A31"/>
    <w:rsid w:val="00F36346"/>
    <w:rsid w:val="00F3657D"/>
    <w:rsid w:val="00F3713F"/>
    <w:rsid w:val="00F373D4"/>
    <w:rsid w:val="00F376ED"/>
    <w:rsid w:val="00F37B7F"/>
    <w:rsid w:val="00F37FE5"/>
    <w:rsid w:val="00F408D5"/>
    <w:rsid w:val="00F41744"/>
    <w:rsid w:val="00F43558"/>
    <w:rsid w:val="00F43606"/>
    <w:rsid w:val="00F43CCC"/>
    <w:rsid w:val="00F4416A"/>
    <w:rsid w:val="00F44693"/>
    <w:rsid w:val="00F45538"/>
    <w:rsid w:val="00F457AD"/>
    <w:rsid w:val="00F457F1"/>
    <w:rsid w:val="00F45905"/>
    <w:rsid w:val="00F45EBB"/>
    <w:rsid w:val="00F45EF3"/>
    <w:rsid w:val="00F46323"/>
    <w:rsid w:val="00F4748B"/>
    <w:rsid w:val="00F474A7"/>
    <w:rsid w:val="00F47CC5"/>
    <w:rsid w:val="00F51C10"/>
    <w:rsid w:val="00F526DE"/>
    <w:rsid w:val="00F52E46"/>
    <w:rsid w:val="00F537B1"/>
    <w:rsid w:val="00F53A44"/>
    <w:rsid w:val="00F53FC3"/>
    <w:rsid w:val="00F54067"/>
    <w:rsid w:val="00F547B7"/>
    <w:rsid w:val="00F54832"/>
    <w:rsid w:val="00F54A30"/>
    <w:rsid w:val="00F54A33"/>
    <w:rsid w:val="00F54DEF"/>
    <w:rsid w:val="00F55CA3"/>
    <w:rsid w:val="00F55FE3"/>
    <w:rsid w:val="00F56267"/>
    <w:rsid w:val="00F56B7C"/>
    <w:rsid w:val="00F56BE5"/>
    <w:rsid w:val="00F5746F"/>
    <w:rsid w:val="00F57A67"/>
    <w:rsid w:val="00F57D38"/>
    <w:rsid w:val="00F57EE8"/>
    <w:rsid w:val="00F61675"/>
    <w:rsid w:val="00F6239D"/>
    <w:rsid w:val="00F636A9"/>
    <w:rsid w:val="00F63B65"/>
    <w:rsid w:val="00F63F9F"/>
    <w:rsid w:val="00F64552"/>
    <w:rsid w:val="00F64DFF"/>
    <w:rsid w:val="00F6501D"/>
    <w:rsid w:val="00F65E4A"/>
    <w:rsid w:val="00F6679F"/>
    <w:rsid w:val="00F66BFE"/>
    <w:rsid w:val="00F7011E"/>
    <w:rsid w:val="00F7013B"/>
    <w:rsid w:val="00F70190"/>
    <w:rsid w:val="00F708CA"/>
    <w:rsid w:val="00F70B74"/>
    <w:rsid w:val="00F73489"/>
    <w:rsid w:val="00F742FF"/>
    <w:rsid w:val="00F750FC"/>
    <w:rsid w:val="00F75DA1"/>
    <w:rsid w:val="00F75FD3"/>
    <w:rsid w:val="00F76436"/>
    <w:rsid w:val="00F76D47"/>
    <w:rsid w:val="00F776CB"/>
    <w:rsid w:val="00F777CE"/>
    <w:rsid w:val="00F7788A"/>
    <w:rsid w:val="00F77CD7"/>
    <w:rsid w:val="00F803A3"/>
    <w:rsid w:val="00F8059A"/>
    <w:rsid w:val="00F807C7"/>
    <w:rsid w:val="00F80B99"/>
    <w:rsid w:val="00F8131E"/>
    <w:rsid w:val="00F82DE5"/>
    <w:rsid w:val="00F8333A"/>
    <w:rsid w:val="00F83C02"/>
    <w:rsid w:val="00F841A4"/>
    <w:rsid w:val="00F850C6"/>
    <w:rsid w:val="00F852EC"/>
    <w:rsid w:val="00F8566C"/>
    <w:rsid w:val="00F866F3"/>
    <w:rsid w:val="00F86F75"/>
    <w:rsid w:val="00F8748B"/>
    <w:rsid w:val="00F9112E"/>
    <w:rsid w:val="00F916D8"/>
    <w:rsid w:val="00F92364"/>
    <w:rsid w:val="00F924D7"/>
    <w:rsid w:val="00F9279E"/>
    <w:rsid w:val="00F92A77"/>
    <w:rsid w:val="00F9458E"/>
    <w:rsid w:val="00F94A54"/>
    <w:rsid w:val="00F94FD2"/>
    <w:rsid w:val="00F955CE"/>
    <w:rsid w:val="00F956BD"/>
    <w:rsid w:val="00F9615B"/>
    <w:rsid w:val="00F965BC"/>
    <w:rsid w:val="00F96ABF"/>
    <w:rsid w:val="00F96CD2"/>
    <w:rsid w:val="00F9717B"/>
    <w:rsid w:val="00F974CF"/>
    <w:rsid w:val="00F97670"/>
    <w:rsid w:val="00FA00DA"/>
    <w:rsid w:val="00FA05AE"/>
    <w:rsid w:val="00FA09BC"/>
    <w:rsid w:val="00FA0A45"/>
    <w:rsid w:val="00FA0C12"/>
    <w:rsid w:val="00FA15C3"/>
    <w:rsid w:val="00FA15C9"/>
    <w:rsid w:val="00FA16FA"/>
    <w:rsid w:val="00FA19EF"/>
    <w:rsid w:val="00FA1BDF"/>
    <w:rsid w:val="00FA24FC"/>
    <w:rsid w:val="00FA2C27"/>
    <w:rsid w:val="00FA34DE"/>
    <w:rsid w:val="00FA361D"/>
    <w:rsid w:val="00FA369F"/>
    <w:rsid w:val="00FA3E2D"/>
    <w:rsid w:val="00FA484E"/>
    <w:rsid w:val="00FA4FD3"/>
    <w:rsid w:val="00FA54E6"/>
    <w:rsid w:val="00FA5A67"/>
    <w:rsid w:val="00FA6743"/>
    <w:rsid w:val="00FA679D"/>
    <w:rsid w:val="00FA7A61"/>
    <w:rsid w:val="00FA7DD6"/>
    <w:rsid w:val="00FB029A"/>
    <w:rsid w:val="00FB02B6"/>
    <w:rsid w:val="00FB074B"/>
    <w:rsid w:val="00FB0E63"/>
    <w:rsid w:val="00FB1006"/>
    <w:rsid w:val="00FB2C73"/>
    <w:rsid w:val="00FB3094"/>
    <w:rsid w:val="00FB441B"/>
    <w:rsid w:val="00FB4649"/>
    <w:rsid w:val="00FB4C2C"/>
    <w:rsid w:val="00FB6455"/>
    <w:rsid w:val="00FB66E6"/>
    <w:rsid w:val="00FB6D79"/>
    <w:rsid w:val="00FB6F32"/>
    <w:rsid w:val="00FB7675"/>
    <w:rsid w:val="00FB79BB"/>
    <w:rsid w:val="00FC0251"/>
    <w:rsid w:val="00FC09EC"/>
    <w:rsid w:val="00FC0B43"/>
    <w:rsid w:val="00FC0FF3"/>
    <w:rsid w:val="00FC137D"/>
    <w:rsid w:val="00FC1AA0"/>
    <w:rsid w:val="00FC211F"/>
    <w:rsid w:val="00FC2B5F"/>
    <w:rsid w:val="00FC3780"/>
    <w:rsid w:val="00FC3A47"/>
    <w:rsid w:val="00FC3CB6"/>
    <w:rsid w:val="00FC4635"/>
    <w:rsid w:val="00FC4716"/>
    <w:rsid w:val="00FC4D41"/>
    <w:rsid w:val="00FC60FC"/>
    <w:rsid w:val="00FC6C2B"/>
    <w:rsid w:val="00FD0394"/>
    <w:rsid w:val="00FD07FB"/>
    <w:rsid w:val="00FD0FFA"/>
    <w:rsid w:val="00FD11B0"/>
    <w:rsid w:val="00FD143F"/>
    <w:rsid w:val="00FD150E"/>
    <w:rsid w:val="00FD185C"/>
    <w:rsid w:val="00FD189E"/>
    <w:rsid w:val="00FD1BE3"/>
    <w:rsid w:val="00FD20EE"/>
    <w:rsid w:val="00FD367D"/>
    <w:rsid w:val="00FD3E52"/>
    <w:rsid w:val="00FD4290"/>
    <w:rsid w:val="00FD54AB"/>
    <w:rsid w:val="00FD54E3"/>
    <w:rsid w:val="00FD54ED"/>
    <w:rsid w:val="00FD571D"/>
    <w:rsid w:val="00FD60A8"/>
    <w:rsid w:val="00FD63D5"/>
    <w:rsid w:val="00FD66BA"/>
    <w:rsid w:val="00FD6800"/>
    <w:rsid w:val="00FD7982"/>
    <w:rsid w:val="00FE00F9"/>
    <w:rsid w:val="00FE02B9"/>
    <w:rsid w:val="00FE054C"/>
    <w:rsid w:val="00FE093D"/>
    <w:rsid w:val="00FE17EA"/>
    <w:rsid w:val="00FE198C"/>
    <w:rsid w:val="00FE25E6"/>
    <w:rsid w:val="00FE2637"/>
    <w:rsid w:val="00FE2BF2"/>
    <w:rsid w:val="00FE2C60"/>
    <w:rsid w:val="00FE30D3"/>
    <w:rsid w:val="00FE382E"/>
    <w:rsid w:val="00FE43FE"/>
    <w:rsid w:val="00FE454C"/>
    <w:rsid w:val="00FE47D0"/>
    <w:rsid w:val="00FE5015"/>
    <w:rsid w:val="00FE514B"/>
    <w:rsid w:val="00FE5318"/>
    <w:rsid w:val="00FE5BDC"/>
    <w:rsid w:val="00FE5F40"/>
    <w:rsid w:val="00FE60C1"/>
    <w:rsid w:val="00FE703E"/>
    <w:rsid w:val="00FE789E"/>
    <w:rsid w:val="00FE78A0"/>
    <w:rsid w:val="00FE7A78"/>
    <w:rsid w:val="00FE7EA8"/>
    <w:rsid w:val="00FF118B"/>
    <w:rsid w:val="00FF13AB"/>
    <w:rsid w:val="00FF170E"/>
    <w:rsid w:val="00FF1801"/>
    <w:rsid w:val="00FF1CE6"/>
    <w:rsid w:val="00FF3533"/>
    <w:rsid w:val="00FF3895"/>
    <w:rsid w:val="00FF3F2F"/>
    <w:rsid w:val="00FF498D"/>
    <w:rsid w:val="00FF542A"/>
    <w:rsid w:val="00FF62B1"/>
    <w:rsid w:val="00FF65A3"/>
    <w:rsid w:val="00FF69AD"/>
    <w:rsid w:val="00FF799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FC3C25"/>
  <w15:docId w15:val="{DA8E6B49-B653-D14B-A496-53152ED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5C9C"/>
    <w:rPr>
      <w:rFonts w:ascii="Times New Roman" w:hAnsi="Times New Roman" w:cs="Times New Roman"/>
      <w:lang w:eastAsia="de-DE"/>
    </w:rPr>
  </w:style>
  <w:style w:type="paragraph" w:styleId="berschrift3">
    <w:name w:val="heading 3"/>
    <w:basedOn w:val="Standard"/>
    <w:link w:val="berschrift3Zchn"/>
    <w:uiPriority w:val="9"/>
    <w:qFormat/>
    <w:rsid w:val="007D66F8"/>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DejaVu Sans" w:hAnsi="Liberation Sans" w:cs="FreeSans"/>
      <w:sz w:val="28"/>
      <w:szCs w:val="28"/>
      <w:lang w:val="en-US" w:eastAsia="en-US"/>
    </w:rPr>
  </w:style>
  <w:style w:type="paragraph" w:styleId="Textkrper">
    <w:name w:val="Body Text"/>
    <w:basedOn w:val="Standard"/>
    <w:pPr>
      <w:spacing w:after="140" w:line="288" w:lineRule="auto"/>
    </w:pPr>
    <w:rPr>
      <w:rFonts w:asciiTheme="minorHAnsi" w:hAnsiTheme="minorHAnsi" w:cstheme="minorBidi"/>
      <w:lang w:val="en-US" w:eastAsia="en-US"/>
    </w:r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asciiTheme="minorHAnsi" w:hAnsiTheme="minorHAnsi" w:cs="FreeSans"/>
      <w:i/>
      <w:iCs/>
      <w:lang w:val="en-US" w:eastAsia="en-US"/>
    </w:rPr>
  </w:style>
  <w:style w:type="paragraph" w:customStyle="1" w:styleId="Index">
    <w:name w:val="Index"/>
    <w:basedOn w:val="Standard"/>
    <w:qFormat/>
    <w:pPr>
      <w:suppressLineNumbers/>
    </w:pPr>
    <w:rPr>
      <w:rFonts w:asciiTheme="minorHAnsi" w:hAnsiTheme="minorHAnsi" w:cs="FreeSans"/>
      <w:lang w:val="en-US" w:eastAsia="en-US"/>
    </w:rPr>
  </w:style>
  <w:style w:type="character" w:styleId="Kommentarzeichen">
    <w:name w:val="annotation reference"/>
    <w:basedOn w:val="Absatz-Standardschriftart"/>
    <w:uiPriority w:val="99"/>
    <w:semiHidden/>
    <w:unhideWhenUsed/>
    <w:rsid w:val="00B26257"/>
    <w:rPr>
      <w:sz w:val="16"/>
      <w:szCs w:val="16"/>
    </w:rPr>
  </w:style>
  <w:style w:type="paragraph" w:styleId="Kommentartext">
    <w:name w:val="annotation text"/>
    <w:basedOn w:val="Standard"/>
    <w:link w:val="KommentartextZchn"/>
    <w:uiPriority w:val="99"/>
    <w:unhideWhenUsed/>
    <w:rsid w:val="00B26257"/>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rsid w:val="00B26257"/>
    <w:rPr>
      <w:sz w:val="20"/>
      <w:szCs w:val="20"/>
      <w:lang w:val="en-US"/>
    </w:rPr>
  </w:style>
  <w:style w:type="paragraph" w:styleId="Kommentarthema">
    <w:name w:val="annotation subject"/>
    <w:basedOn w:val="Kommentartext"/>
    <w:next w:val="Kommentartext"/>
    <w:link w:val="KommentarthemaZchn"/>
    <w:uiPriority w:val="99"/>
    <w:semiHidden/>
    <w:unhideWhenUsed/>
    <w:rsid w:val="00B26257"/>
    <w:rPr>
      <w:b/>
      <w:bCs/>
    </w:rPr>
  </w:style>
  <w:style w:type="character" w:customStyle="1" w:styleId="KommentarthemaZchn">
    <w:name w:val="Kommentarthema Zchn"/>
    <w:basedOn w:val="KommentartextZchn"/>
    <w:link w:val="Kommentarthema"/>
    <w:uiPriority w:val="99"/>
    <w:semiHidden/>
    <w:rsid w:val="00B26257"/>
    <w:rPr>
      <w:b/>
      <w:bCs/>
      <w:sz w:val="20"/>
      <w:szCs w:val="20"/>
      <w:lang w:val="en-US"/>
    </w:rPr>
  </w:style>
  <w:style w:type="paragraph" w:styleId="Sprechblasentext">
    <w:name w:val="Balloon Text"/>
    <w:basedOn w:val="Standard"/>
    <w:link w:val="SprechblasentextZchn"/>
    <w:uiPriority w:val="99"/>
    <w:semiHidden/>
    <w:unhideWhenUsed/>
    <w:rsid w:val="00B26257"/>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B26257"/>
    <w:rPr>
      <w:rFonts w:ascii="Tahoma" w:hAnsi="Tahoma" w:cs="Tahoma"/>
      <w:sz w:val="16"/>
      <w:szCs w:val="16"/>
      <w:lang w:val="en-US"/>
    </w:rPr>
  </w:style>
  <w:style w:type="paragraph" w:styleId="berarbeitung">
    <w:name w:val="Revision"/>
    <w:hidden/>
    <w:uiPriority w:val="99"/>
    <w:semiHidden/>
    <w:rsid w:val="0079773B"/>
    <w:rPr>
      <w:lang w:val="en-US"/>
    </w:rPr>
  </w:style>
  <w:style w:type="table" w:styleId="Tabellenraster">
    <w:name w:val="Table Grid"/>
    <w:basedOn w:val="NormaleTabelle"/>
    <w:uiPriority w:val="39"/>
    <w:rsid w:val="00EB0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36681"/>
    <w:rPr>
      <w:color w:val="808080"/>
    </w:rPr>
  </w:style>
  <w:style w:type="paragraph" w:styleId="Kopfzeile">
    <w:name w:val="header"/>
    <w:basedOn w:val="Standard"/>
    <w:link w:val="KopfzeileZchn"/>
    <w:uiPriority w:val="99"/>
    <w:unhideWhenUsed/>
    <w:rsid w:val="005F4D5C"/>
    <w:pPr>
      <w:tabs>
        <w:tab w:val="center" w:pos="4536"/>
        <w:tab w:val="right" w:pos="9072"/>
      </w:tabs>
    </w:pPr>
    <w:rPr>
      <w:rFonts w:asciiTheme="minorHAnsi" w:hAnsiTheme="minorHAnsi" w:cstheme="minorBidi"/>
      <w:lang w:val="en-US" w:eastAsia="en-US"/>
    </w:rPr>
  </w:style>
  <w:style w:type="character" w:customStyle="1" w:styleId="KopfzeileZchn">
    <w:name w:val="Kopfzeile Zchn"/>
    <w:basedOn w:val="Absatz-Standardschriftart"/>
    <w:link w:val="Kopfzeile"/>
    <w:uiPriority w:val="99"/>
    <w:rsid w:val="005F4D5C"/>
    <w:rPr>
      <w:lang w:val="en-US"/>
    </w:rPr>
  </w:style>
  <w:style w:type="paragraph" w:styleId="Fuzeile">
    <w:name w:val="footer"/>
    <w:basedOn w:val="Standard"/>
    <w:link w:val="FuzeileZchn"/>
    <w:uiPriority w:val="99"/>
    <w:unhideWhenUsed/>
    <w:rsid w:val="005F4D5C"/>
    <w:pPr>
      <w:tabs>
        <w:tab w:val="center" w:pos="4536"/>
        <w:tab w:val="right" w:pos="9072"/>
      </w:tabs>
    </w:pPr>
    <w:rPr>
      <w:rFonts w:asciiTheme="minorHAnsi" w:hAnsiTheme="minorHAnsi" w:cstheme="minorBidi"/>
      <w:lang w:val="en-US" w:eastAsia="en-US"/>
    </w:rPr>
  </w:style>
  <w:style w:type="character" w:customStyle="1" w:styleId="FuzeileZchn">
    <w:name w:val="Fußzeile Zchn"/>
    <w:basedOn w:val="Absatz-Standardschriftart"/>
    <w:link w:val="Fuzeile"/>
    <w:uiPriority w:val="99"/>
    <w:rsid w:val="005F4D5C"/>
    <w:rPr>
      <w:lang w:val="en-US"/>
    </w:rPr>
  </w:style>
  <w:style w:type="paragraph" w:styleId="Listenabsatz">
    <w:name w:val="List Paragraph"/>
    <w:basedOn w:val="Standard"/>
    <w:uiPriority w:val="34"/>
    <w:qFormat/>
    <w:rsid w:val="00025E3B"/>
    <w:pPr>
      <w:ind w:left="720"/>
      <w:contextualSpacing/>
    </w:pPr>
    <w:rPr>
      <w:rFonts w:asciiTheme="minorHAnsi" w:hAnsiTheme="minorHAnsi" w:cstheme="minorBidi"/>
      <w:lang w:val="en-US" w:eastAsia="en-US"/>
    </w:rPr>
  </w:style>
  <w:style w:type="character" w:styleId="Hyperlink">
    <w:name w:val="Hyperlink"/>
    <w:basedOn w:val="Absatz-Standardschriftart"/>
    <w:uiPriority w:val="99"/>
    <w:unhideWhenUsed/>
    <w:rsid w:val="00357633"/>
    <w:rPr>
      <w:color w:val="0000FF"/>
      <w:u w:val="single"/>
    </w:rPr>
  </w:style>
  <w:style w:type="character" w:styleId="Seitenzahl">
    <w:name w:val="page number"/>
    <w:basedOn w:val="Absatz-Standardschriftart"/>
    <w:uiPriority w:val="99"/>
    <w:semiHidden/>
    <w:unhideWhenUsed/>
    <w:rsid w:val="00F22C48"/>
  </w:style>
  <w:style w:type="paragraph" w:styleId="Dokumentstruktur">
    <w:name w:val="Document Map"/>
    <w:basedOn w:val="Standard"/>
    <w:link w:val="DokumentstrukturZchn"/>
    <w:uiPriority w:val="99"/>
    <w:semiHidden/>
    <w:unhideWhenUsed/>
    <w:rsid w:val="000C0044"/>
    <w:rPr>
      <w:lang w:val="en-US" w:eastAsia="en-US"/>
    </w:rPr>
  </w:style>
  <w:style w:type="character" w:customStyle="1" w:styleId="DokumentstrukturZchn">
    <w:name w:val="Dokumentstruktur Zchn"/>
    <w:basedOn w:val="Absatz-Standardschriftart"/>
    <w:link w:val="Dokumentstruktur"/>
    <w:uiPriority w:val="99"/>
    <w:semiHidden/>
    <w:rsid w:val="000C0044"/>
    <w:rPr>
      <w:rFonts w:ascii="Times New Roman" w:hAnsi="Times New Roman" w:cs="Times New Roman"/>
      <w:lang w:val="en-US"/>
    </w:rPr>
  </w:style>
  <w:style w:type="character" w:customStyle="1" w:styleId="SubberschriftkursivZeile">
    <w:name w:val="Subüberschrift kursiv Zeile"/>
    <w:basedOn w:val="Absatz-Standardschriftart"/>
    <w:uiPriority w:val="99"/>
    <w:rsid w:val="00B26F20"/>
    <w:rPr>
      <w:rFonts w:ascii="Times New Roman" w:hAnsi="Times New Roman" w:cs="Times New Roman"/>
      <w:i/>
      <w:sz w:val="24"/>
    </w:rPr>
  </w:style>
  <w:style w:type="paragraph" w:customStyle="1" w:styleId="Textbody">
    <w:name w:val="Text body"/>
    <w:basedOn w:val="Standard"/>
    <w:uiPriority w:val="99"/>
    <w:rsid w:val="00B26F20"/>
    <w:pPr>
      <w:tabs>
        <w:tab w:val="left" w:pos="708"/>
      </w:tabs>
      <w:suppressAutoHyphens/>
    </w:pPr>
    <w:rPr>
      <w:rFonts w:eastAsia="MS ??"/>
      <w:sz w:val="20"/>
      <w:szCs w:val="20"/>
      <w:lang w:val="en-GB" w:eastAsia="ar-SA"/>
    </w:rPr>
  </w:style>
  <w:style w:type="paragraph" w:customStyle="1" w:styleId="Heading21">
    <w:name w:val="Heading 21"/>
    <w:basedOn w:val="Standard"/>
    <w:next w:val="Textbody"/>
    <w:uiPriority w:val="99"/>
    <w:rsid w:val="00276A92"/>
    <w:pPr>
      <w:keepNext/>
      <w:numPr>
        <w:ilvl w:val="1"/>
        <w:numId w:val="2"/>
      </w:numPr>
      <w:tabs>
        <w:tab w:val="left" w:pos="708"/>
      </w:tabs>
      <w:suppressAutoHyphens/>
      <w:spacing w:before="60"/>
      <w:outlineLvl w:val="1"/>
    </w:pPr>
    <w:rPr>
      <w:rFonts w:ascii="Calibri" w:eastAsia="MS ??" w:hAnsi="Calibri"/>
      <w:b/>
      <w:bCs/>
      <w:iCs/>
      <w:color w:val="1F497D"/>
      <w:sz w:val="22"/>
      <w:szCs w:val="28"/>
      <w:lang w:val="en-GB" w:eastAsia="en-US"/>
    </w:rPr>
  </w:style>
  <w:style w:type="paragraph" w:customStyle="1" w:styleId="Heading31">
    <w:name w:val="Heading 31"/>
    <w:basedOn w:val="Standard"/>
    <w:next w:val="Textbody"/>
    <w:uiPriority w:val="99"/>
    <w:rsid w:val="00276A92"/>
    <w:pPr>
      <w:keepNext/>
      <w:numPr>
        <w:ilvl w:val="2"/>
        <w:numId w:val="2"/>
      </w:numPr>
      <w:suppressAutoHyphens/>
      <w:spacing w:before="240" w:after="60"/>
      <w:outlineLvl w:val="2"/>
    </w:pPr>
    <w:rPr>
      <w:rFonts w:ascii="Calibri" w:eastAsia="MS ??" w:hAnsi="Calibri"/>
      <w:bCs/>
      <w:i/>
      <w:color w:val="1F497D"/>
      <w:sz w:val="22"/>
      <w:szCs w:val="26"/>
      <w:lang w:val="en-GB" w:eastAsia="en-US"/>
    </w:rPr>
  </w:style>
  <w:style w:type="character" w:customStyle="1" w:styleId="apple-converted-space">
    <w:name w:val="apple-converted-space"/>
    <w:basedOn w:val="Absatz-Standardschriftart"/>
    <w:rsid w:val="00D55A29"/>
  </w:style>
  <w:style w:type="character" w:styleId="Hervorhebung">
    <w:name w:val="Emphasis"/>
    <w:basedOn w:val="Absatz-Standardschriftart"/>
    <w:uiPriority w:val="20"/>
    <w:qFormat/>
    <w:rsid w:val="003059E7"/>
    <w:rPr>
      <w:i/>
      <w:iCs/>
    </w:rPr>
  </w:style>
  <w:style w:type="character" w:customStyle="1" w:styleId="berschrift3Zchn">
    <w:name w:val="Überschrift 3 Zchn"/>
    <w:basedOn w:val="Absatz-Standardschriftart"/>
    <w:link w:val="berschrift3"/>
    <w:uiPriority w:val="9"/>
    <w:rsid w:val="007D66F8"/>
    <w:rPr>
      <w:rFonts w:ascii="Times New Roman" w:hAnsi="Times New Roman" w:cs="Times New Roman"/>
      <w:b/>
      <w:bCs/>
      <w:sz w:val="27"/>
      <w:szCs w:val="27"/>
      <w:lang w:eastAsia="de-DE"/>
    </w:rPr>
  </w:style>
  <w:style w:type="paragraph" w:styleId="StandardWeb">
    <w:name w:val="Normal (Web)"/>
    <w:basedOn w:val="Standard"/>
    <w:uiPriority w:val="99"/>
    <w:unhideWhenUsed/>
    <w:rsid w:val="007D66F8"/>
    <w:pPr>
      <w:spacing w:before="100" w:beforeAutospacing="1" w:after="100" w:afterAutospacing="1"/>
    </w:pPr>
  </w:style>
  <w:style w:type="character" w:styleId="Fett">
    <w:name w:val="Strong"/>
    <w:basedOn w:val="Absatz-Standardschriftart"/>
    <w:uiPriority w:val="22"/>
    <w:qFormat/>
    <w:rsid w:val="009237A4"/>
    <w:rPr>
      <w:b/>
      <w:bCs/>
    </w:rPr>
  </w:style>
  <w:style w:type="character" w:styleId="BesuchterLink">
    <w:name w:val="FollowedHyperlink"/>
    <w:basedOn w:val="Absatz-Standardschriftart"/>
    <w:uiPriority w:val="99"/>
    <w:semiHidden/>
    <w:unhideWhenUsed/>
    <w:rsid w:val="008402E8"/>
    <w:rPr>
      <w:color w:val="954F72" w:themeColor="followedHyperlink"/>
      <w:u w:val="single"/>
    </w:rPr>
  </w:style>
  <w:style w:type="character" w:customStyle="1" w:styleId="object">
    <w:name w:val="object"/>
    <w:basedOn w:val="Absatz-Standardschriftart"/>
    <w:rsid w:val="00337546"/>
  </w:style>
  <w:style w:type="character" w:styleId="Zeilennummer">
    <w:name w:val="line number"/>
    <w:basedOn w:val="Absatz-Standardschriftart"/>
    <w:uiPriority w:val="99"/>
    <w:semiHidden/>
    <w:unhideWhenUsed/>
    <w:rsid w:val="00A40349"/>
  </w:style>
  <w:style w:type="character" w:styleId="NichtaufgelsteErwhnung">
    <w:name w:val="Unresolved Mention"/>
    <w:basedOn w:val="Absatz-Standardschriftart"/>
    <w:uiPriority w:val="99"/>
    <w:semiHidden/>
    <w:unhideWhenUsed/>
    <w:rsid w:val="00C55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155923982">
      <w:bodyDiv w:val="1"/>
      <w:marLeft w:val="0"/>
      <w:marRight w:val="0"/>
      <w:marTop w:val="0"/>
      <w:marBottom w:val="0"/>
      <w:divBdr>
        <w:top w:val="none" w:sz="0" w:space="0" w:color="auto"/>
        <w:left w:val="none" w:sz="0" w:space="0" w:color="auto"/>
        <w:bottom w:val="none" w:sz="0" w:space="0" w:color="auto"/>
        <w:right w:val="none" w:sz="0" w:space="0" w:color="auto"/>
      </w:divBdr>
    </w:div>
    <w:div w:id="335618886">
      <w:bodyDiv w:val="1"/>
      <w:marLeft w:val="0"/>
      <w:marRight w:val="0"/>
      <w:marTop w:val="0"/>
      <w:marBottom w:val="0"/>
      <w:divBdr>
        <w:top w:val="none" w:sz="0" w:space="0" w:color="auto"/>
        <w:left w:val="none" w:sz="0" w:space="0" w:color="auto"/>
        <w:bottom w:val="none" w:sz="0" w:space="0" w:color="auto"/>
        <w:right w:val="none" w:sz="0" w:space="0" w:color="auto"/>
      </w:divBdr>
    </w:div>
    <w:div w:id="355740669">
      <w:bodyDiv w:val="1"/>
      <w:marLeft w:val="0"/>
      <w:marRight w:val="0"/>
      <w:marTop w:val="0"/>
      <w:marBottom w:val="0"/>
      <w:divBdr>
        <w:top w:val="none" w:sz="0" w:space="0" w:color="auto"/>
        <w:left w:val="none" w:sz="0" w:space="0" w:color="auto"/>
        <w:bottom w:val="none" w:sz="0" w:space="0" w:color="auto"/>
        <w:right w:val="none" w:sz="0" w:space="0" w:color="auto"/>
      </w:divBdr>
      <w:divsChild>
        <w:div w:id="1620914967">
          <w:marLeft w:val="0"/>
          <w:marRight w:val="0"/>
          <w:marTop w:val="0"/>
          <w:marBottom w:val="0"/>
          <w:divBdr>
            <w:top w:val="none" w:sz="0" w:space="0" w:color="auto"/>
            <w:left w:val="none" w:sz="0" w:space="0" w:color="auto"/>
            <w:bottom w:val="none" w:sz="0" w:space="0" w:color="auto"/>
            <w:right w:val="none" w:sz="0" w:space="0" w:color="auto"/>
          </w:divBdr>
          <w:divsChild>
            <w:div w:id="546142462">
              <w:marLeft w:val="0"/>
              <w:marRight w:val="0"/>
              <w:marTop w:val="0"/>
              <w:marBottom w:val="0"/>
              <w:divBdr>
                <w:top w:val="none" w:sz="0" w:space="0" w:color="auto"/>
                <w:left w:val="none" w:sz="0" w:space="0" w:color="auto"/>
                <w:bottom w:val="none" w:sz="0" w:space="0" w:color="auto"/>
                <w:right w:val="none" w:sz="0" w:space="0" w:color="auto"/>
              </w:divBdr>
              <w:divsChild>
                <w:div w:id="16446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40216">
      <w:bodyDiv w:val="1"/>
      <w:marLeft w:val="0"/>
      <w:marRight w:val="0"/>
      <w:marTop w:val="0"/>
      <w:marBottom w:val="0"/>
      <w:divBdr>
        <w:top w:val="none" w:sz="0" w:space="0" w:color="auto"/>
        <w:left w:val="none" w:sz="0" w:space="0" w:color="auto"/>
        <w:bottom w:val="none" w:sz="0" w:space="0" w:color="auto"/>
        <w:right w:val="none" w:sz="0" w:space="0" w:color="auto"/>
      </w:divBdr>
    </w:div>
    <w:div w:id="456610255">
      <w:bodyDiv w:val="1"/>
      <w:marLeft w:val="0"/>
      <w:marRight w:val="0"/>
      <w:marTop w:val="0"/>
      <w:marBottom w:val="0"/>
      <w:divBdr>
        <w:top w:val="none" w:sz="0" w:space="0" w:color="auto"/>
        <w:left w:val="none" w:sz="0" w:space="0" w:color="auto"/>
        <w:bottom w:val="none" w:sz="0" w:space="0" w:color="auto"/>
        <w:right w:val="none" w:sz="0" w:space="0" w:color="auto"/>
      </w:divBdr>
      <w:divsChild>
        <w:div w:id="1798720601">
          <w:marLeft w:val="126"/>
          <w:marRight w:val="126"/>
          <w:marTop w:val="0"/>
          <w:marBottom w:val="126"/>
          <w:divBdr>
            <w:top w:val="none" w:sz="0" w:space="0" w:color="auto"/>
            <w:left w:val="none" w:sz="0" w:space="0" w:color="auto"/>
            <w:bottom w:val="none" w:sz="0" w:space="0" w:color="auto"/>
            <w:right w:val="none" w:sz="0" w:space="0" w:color="auto"/>
          </w:divBdr>
          <w:divsChild>
            <w:div w:id="1075588355">
              <w:marLeft w:val="0"/>
              <w:marRight w:val="0"/>
              <w:marTop w:val="0"/>
              <w:marBottom w:val="0"/>
              <w:divBdr>
                <w:top w:val="none" w:sz="0" w:space="0" w:color="auto"/>
                <w:left w:val="none" w:sz="0" w:space="0" w:color="auto"/>
                <w:bottom w:val="none" w:sz="0" w:space="0" w:color="auto"/>
                <w:right w:val="none" w:sz="0" w:space="0" w:color="auto"/>
              </w:divBdr>
              <w:divsChild>
                <w:div w:id="1022321683">
                  <w:marLeft w:val="0"/>
                  <w:marRight w:val="108"/>
                  <w:marTop w:val="108"/>
                  <w:marBottom w:val="108"/>
                  <w:divBdr>
                    <w:top w:val="none" w:sz="0" w:space="0" w:color="auto"/>
                    <w:left w:val="none" w:sz="0" w:space="0" w:color="auto"/>
                    <w:bottom w:val="none" w:sz="0" w:space="0" w:color="auto"/>
                    <w:right w:val="none" w:sz="0" w:space="0" w:color="auto"/>
                  </w:divBdr>
                  <w:divsChild>
                    <w:div w:id="1337810065">
                      <w:marLeft w:val="0"/>
                      <w:marRight w:val="0"/>
                      <w:marTop w:val="0"/>
                      <w:marBottom w:val="0"/>
                      <w:divBdr>
                        <w:top w:val="none" w:sz="0" w:space="0" w:color="auto"/>
                        <w:left w:val="none" w:sz="0" w:space="0" w:color="auto"/>
                        <w:bottom w:val="none" w:sz="0" w:space="0" w:color="auto"/>
                        <w:right w:val="none" w:sz="0" w:space="0" w:color="auto"/>
                      </w:divBdr>
                      <w:divsChild>
                        <w:div w:id="318920799">
                          <w:marLeft w:val="0"/>
                          <w:marRight w:val="0"/>
                          <w:marTop w:val="0"/>
                          <w:marBottom w:val="0"/>
                          <w:divBdr>
                            <w:top w:val="none" w:sz="0" w:space="0" w:color="auto"/>
                            <w:left w:val="none" w:sz="0" w:space="0" w:color="auto"/>
                            <w:bottom w:val="none" w:sz="0" w:space="0" w:color="auto"/>
                            <w:right w:val="none" w:sz="0" w:space="0" w:color="auto"/>
                          </w:divBdr>
                          <w:divsChild>
                            <w:div w:id="677774186">
                              <w:marLeft w:val="0"/>
                              <w:marRight w:val="0"/>
                              <w:marTop w:val="0"/>
                              <w:marBottom w:val="0"/>
                              <w:divBdr>
                                <w:top w:val="none" w:sz="0" w:space="0" w:color="auto"/>
                                <w:left w:val="none" w:sz="0" w:space="0" w:color="auto"/>
                                <w:bottom w:val="none" w:sz="0" w:space="0" w:color="auto"/>
                                <w:right w:val="none" w:sz="0" w:space="0" w:color="auto"/>
                              </w:divBdr>
                              <w:divsChild>
                                <w:div w:id="1996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16783">
      <w:bodyDiv w:val="1"/>
      <w:marLeft w:val="0"/>
      <w:marRight w:val="0"/>
      <w:marTop w:val="0"/>
      <w:marBottom w:val="0"/>
      <w:divBdr>
        <w:top w:val="none" w:sz="0" w:space="0" w:color="auto"/>
        <w:left w:val="none" w:sz="0" w:space="0" w:color="auto"/>
        <w:bottom w:val="none" w:sz="0" w:space="0" w:color="auto"/>
        <w:right w:val="none" w:sz="0" w:space="0" w:color="auto"/>
      </w:divBdr>
    </w:div>
    <w:div w:id="509174906">
      <w:bodyDiv w:val="1"/>
      <w:marLeft w:val="0"/>
      <w:marRight w:val="0"/>
      <w:marTop w:val="0"/>
      <w:marBottom w:val="0"/>
      <w:divBdr>
        <w:top w:val="none" w:sz="0" w:space="0" w:color="auto"/>
        <w:left w:val="none" w:sz="0" w:space="0" w:color="auto"/>
        <w:bottom w:val="none" w:sz="0" w:space="0" w:color="auto"/>
        <w:right w:val="none" w:sz="0" w:space="0" w:color="auto"/>
      </w:divBdr>
    </w:div>
    <w:div w:id="517231262">
      <w:bodyDiv w:val="1"/>
      <w:marLeft w:val="0"/>
      <w:marRight w:val="0"/>
      <w:marTop w:val="0"/>
      <w:marBottom w:val="0"/>
      <w:divBdr>
        <w:top w:val="none" w:sz="0" w:space="0" w:color="auto"/>
        <w:left w:val="none" w:sz="0" w:space="0" w:color="auto"/>
        <w:bottom w:val="none" w:sz="0" w:space="0" w:color="auto"/>
        <w:right w:val="none" w:sz="0" w:space="0" w:color="auto"/>
      </w:divBdr>
    </w:div>
    <w:div w:id="561527857">
      <w:bodyDiv w:val="1"/>
      <w:marLeft w:val="0"/>
      <w:marRight w:val="0"/>
      <w:marTop w:val="0"/>
      <w:marBottom w:val="0"/>
      <w:divBdr>
        <w:top w:val="none" w:sz="0" w:space="0" w:color="auto"/>
        <w:left w:val="none" w:sz="0" w:space="0" w:color="auto"/>
        <w:bottom w:val="none" w:sz="0" w:space="0" w:color="auto"/>
        <w:right w:val="none" w:sz="0" w:space="0" w:color="auto"/>
      </w:divBdr>
    </w:div>
    <w:div w:id="618607638">
      <w:bodyDiv w:val="1"/>
      <w:marLeft w:val="0"/>
      <w:marRight w:val="0"/>
      <w:marTop w:val="0"/>
      <w:marBottom w:val="0"/>
      <w:divBdr>
        <w:top w:val="none" w:sz="0" w:space="0" w:color="auto"/>
        <w:left w:val="none" w:sz="0" w:space="0" w:color="auto"/>
        <w:bottom w:val="none" w:sz="0" w:space="0" w:color="auto"/>
        <w:right w:val="none" w:sz="0" w:space="0" w:color="auto"/>
      </w:divBdr>
    </w:div>
    <w:div w:id="634873100">
      <w:bodyDiv w:val="1"/>
      <w:marLeft w:val="0"/>
      <w:marRight w:val="0"/>
      <w:marTop w:val="0"/>
      <w:marBottom w:val="0"/>
      <w:divBdr>
        <w:top w:val="none" w:sz="0" w:space="0" w:color="auto"/>
        <w:left w:val="none" w:sz="0" w:space="0" w:color="auto"/>
        <w:bottom w:val="none" w:sz="0" w:space="0" w:color="auto"/>
        <w:right w:val="none" w:sz="0" w:space="0" w:color="auto"/>
      </w:divBdr>
    </w:div>
    <w:div w:id="638808268">
      <w:bodyDiv w:val="1"/>
      <w:marLeft w:val="0"/>
      <w:marRight w:val="0"/>
      <w:marTop w:val="0"/>
      <w:marBottom w:val="0"/>
      <w:divBdr>
        <w:top w:val="none" w:sz="0" w:space="0" w:color="auto"/>
        <w:left w:val="none" w:sz="0" w:space="0" w:color="auto"/>
        <w:bottom w:val="none" w:sz="0" w:space="0" w:color="auto"/>
        <w:right w:val="none" w:sz="0" w:space="0" w:color="auto"/>
      </w:divBdr>
    </w:div>
    <w:div w:id="698317451">
      <w:bodyDiv w:val="1"/>
      <w:marLeft w:val="0"/>
      <w:marRight w:val="0"/>
      <w:marTop w:val="0"/>
      <w:marBottom w:val="0"/>
      <w:divBdr>
        <w:top w:val="none" w:sz="0" w:space="0" w:color="auto"/>
        <w:left w:val="none" w:sz="0" w:space="0" w:color="auto"/>
        <w:bottom w:val="none" w:sz="0" w:space="0" w:color="auto"/>
        <w:right w:val="none" w:sz="0" w:space="0" w:color="auto"/>
      </w:divBdr>
    </w:div>
    <w:div w:id="711657196">
      <w:bodyDiv w:val="1"/>
      <w:marLeft w:val="0"/>
      <w:marRight w:val="0"/>
      <w:marTop w:val="0"/>
      <w:marBottom w:val="0"/>
      <w:divBdr>
        <w:top w:val="none" w:sz="0" w:space="0" w:color="auto"/>
        <w:left w:val="none" w:sz="0" w:space="0" w:color="auto"/>
        <w:bottom w:val="none" w:sz="0" w:space="0" w:color="auto"/>
        <w:right w:val="none" w:sz="0" w:space="0" w:color="auto"/>
      </w:divBdr>
    </w:div>
    <w:div w:id="717977950">
      <w:bodyDiv w:val="1"/>
      <w:marLeft w:val="0"/>
      <w:marRight w:val="0"/>
      <w:marTop w:val="0"/>
      <w:marBottom w:val="0"/>
      <w:divBdr>
        <w:top w:val="none" w:sz="0" w:space="0" w:color="auto"/>
        <w:left w:val="none" w:sz="0" w:space="0" w:color="auto"/>
        <w:bottom w:val="none" w:sz="0" w:space="0" w:color="auto"/>
        <w:right w:val="none" w:sz="0" w:space="0" w:color="auto"/>
      </w:divBdr>
    </w:div>
    <w:div w:id="804859450">
      <w:bodyDiv w:val="1"/>
      <w:marLeft w:val="0"/>
      <w:marRight w:val="0"/>
      <w:marTop w:val="0"/>
      <w:marBottom w:val="0"/>
      <w:divBdr>
        <w:top w:val="none" w:sz="0" w:space="0" w:color="auto"/>
        <w:left w:val="none" w:sz="0" w:space="0" w:color="auto"/>
        <w:bottom w:val="none" w:sz="0" w:space="0" w:color="auto"/>
        <w:right w:val="none" w:sz="0" w:space="0" w:color="auto"/>
      </w:divBdr>
    </w:div>
    <w:div w:id="960964249">
      <w:bodyDiv w:val="1"/>
      <w:marLeft w:val="0"/>
      <w:marRight w:val="0"/>
      <w:marTop w:val="0"/>
      <w:marBottom w:val="0"/>
      <w:divBdr>
        <w:top w:val="none" w:sz="0" w:space="0" w:color="auto"/>
        <w:left w:val="none" w:sz="0" w:space="0" w:color="auto"/>
        <w:bottom w:val="none" w:sz="0" w:space="0" w:color="auto"/>
        <w:right w:val="none" w:sz="0" w:space="0" w:color="auto"/>
      </w:divBdr>
    </w:div>
    <w:div w:id="968706778">
      <w:bodyDiv w:val="1"/>
      <w:marLeft w:val="0"/>
      <w:marRight w:val="0"/>
      <w:marTop w:val="0"/>
      <w:marBottom w:val="0"/>
      <w:divBdr>
        <w:top w:val="none" w:sz="0" w:space="0" w:color="auto"/>
        <w:left w:val="none" w:sz="0" w:space="0" w:color="auto"/>
        <w:bottom w:val="none" w:sz="0" w:space="0" w:color="auto"/>
        <w:right w:val="none" w:sz="0" w:space="0" w:color="auto"/>
      </w:divBdr>
    </w:div>
    <w:div w:id="1015613728">
      <w:bodyDiv w:val="1"/>
      <w:marLeft w:val="0"/>
      <w:marRight w:val="0"/>
      <w:marTop w:val="0"/>
      <w:marBottom w:val="0"/>
      <w:divBdr>
        <w:top w:val="none" w:sz="0" w:space="0" w:color="auto"/>
        <w:left w:val="none" w:sz="0" w:space="0" w:color="auto"/>
        <w:bottom w:val="none" w:sz="0" w:space="0" w:color="auto"/>
        <w:right w:val="none" w:sz="0" w:space="0" w:color="auto"/>
      </w:divBdr>
    </w:div>
    <w:div w:id="1160081058">
      <w:bodyDiv w:val="1"/>
      <w:marLeft w:val="0"/>
      <w:marRight w:val="0"/>
      <w:marTop w:val="0"/>
      <w:marBottom w:val="0"/>
      <w:divBdr>
        <w:top w:val="none" w:sz="0" w:space="0" w:color="auto"/>
        <w:left w:val="none" w:sz="0" w:space="0" w:color="auto"/>
        <w:bottom w:val="none" w:sz="0" w:space="0" w:color="auto"/>
        <w:right w:val="none" w:sz="0" w:space="0" w:color="auto"/>
      </w:divBdr>
    </w:div>
    <w:div w:id="1167749368">
      <w:bodyDiv w:val="1"/>
      <w:marLeft w:val="0"/>
      <w:marRight w:val="0"/>
      <w:marTop w:val="0"/>
      <w:marBottom w:val="0"/>
      <w:divBdr>
        <w:top w:val="none" w:sz="0" w:space="0" w:color="auto"/>
        <w:left w:val="none" w:sz="0" w:space="0" w:color="auto"/>
        <w:bottom w:val="none" w:sz="0" w:space="0" w:color="auto"/>
        <w:right w:val="none" w:sz="0" w:space="0" w:color="auto"/>
      </w:divBdr>
    </w:div>
    <w:div w:id="1230388920">
      <w:bodyDiv w:val="1"/>
      <w:marLeft w:val="0"/>
      <w:marRight w:val="0"/>
      <w:marTop w:val="0"/>
      <w:marBottom w:val="0"/>
      <w:divBdr>
        <w:top w:val="none" w:sz="0" w:space="0" w:color="auto"/>
        <w:left w:val="none" w:sz="0" w:space="0" w:color="auto"/>
        <w:bottom w:val="none" w:sz="0" w:space="0" w:color="auto"/>
        <w:right w:val="none" w:sz="0" w:space="0" w:color="auto"/>
      </w:divBdr>
    </w:div>
    <w:div w:id="1236476442">
      <w:bodyDiv w:val="1"/>
      <w:marLeft w:val="0"/>
      <w:marRight w:val="0"/>
      <w:marTop w:val="0"/>
      <w:marBottom w:val="0"/>
      <w:divBdr>
        <w:top w:val="none" w:sz="0" w:space="0" w:color="auto"/>
        <w:left w:val="none" w:sz="0" w:space="0" w:color="auto"/>
        <w:bottom w:val="none" w:sz="0" w:space="0" w:color="auto"/>
        <w:right w:val="none" w:sz="0" w:space="0" w:color="auto"/>
      </w:divBdr>
    </w:div>
    <w:div w:id="1256787143">
      <w:bodyDiv w:val="1"/>
      <w:marLeft w:val="0"/>
      <w:marRight w:val="0"/>
      <w:marTop w:val="0"/>
      <w:marBottom w:val="0"/>
      <w:divBdr>
        <w:top w:val="none" w:sz="0" w:space="0" w:color="auto"/>
        <w:left w:val="none" w:sz="0" w:space="0" w:color="auto"/>
        <w:bottom w:val="none" w:sz="0" w:space="0" w:color="auto"/>
        <w:right w:val="none" w:sz="0" w:space="0" w:color="auto"/>
      </w:divBdr>
    </w:div>
    <w:div w:id="1346437474">
      <w:bodyDiv w:val="1"/>
      <w:marLeft w:val="0"/>
      <w:marRight w:val="0"/>
      <w:marTop w:val="0"/>
      <w:marBottom w:val="0"/>
      <w:divBdr>
        <w:top w:val="none" w:sz="0" w:space="0" w:color="auto"/>
        <w:left w:val="none" w:sz="0" w:space="0" w:color="auto"/>
        <w:bottom w:val="none" w:sz="0" w:space="0" w:color="auto"/>
        <w:right w:val="none" w:sz="0" w:space="0" w:color="auto"/>
      </w:divBdr>
    </w:div>
    <w:div w:id="1390346602">
      <w:bodyDiv w:val="1"/>
      <w:marLeft w:val="0"/>
      <w:marRight w:val="0"/>
      <w:marTop w:val="0"/>
      <w:marBottom w:val="0"/>
      <w:divBdr>
        <w:top w:val="none" w:sz="0" w:space="0" w:color="auto"/>
        <w:left w:val="none" w:sz="0" w:space="0" w:color="auto"/>
        <w:bottom w:val="none" w:sz="0" w:space="0" w:color="auto"/>
        <w:right w:val="none" w:sz="0" w:space="0" w:color="auto"/>
      </w:divBdr>
    </w:div>
    <w:div w:id="1432118563">
      <w:bodyDiv w:val="1"/>
      <w:marLeft w:val="0"/>
      <w:marRight w:val="0"/>
      <w:marTop w:val="0"/>
      <w:marBottom w:val="0"/>
      <w:divBdr>
        <w:top w:val="none" w:sz="0" w:space="0" w:color="auto"/>
        <w:left w:val="none" w:sz="0" w:space="0" w:color="auto"/>
        <w:bottom w:val="none" w:sz="0" w:space="0" w:color="auto"/>
        <w:right w:val="none" w:sz="0" w:space="0" w:color="auto"/>
      </w:divBdr>
    </w:div>
    <w:div w:id="1546259520">
      <w:bodyDiv w:val="1"/>
      <w:marLeft w:val="0"/>
      <w:marRight w:val="0"/>
      <w:marTop w:val="0"/>
      <w:marBottom w:val="0"/>
      <w:divBdr>
        <w:top w:val="none" w:sz="0" w:space="0" w:color="auto"/>
        <w:left w:val="none" w:sz="0" w:space="0" w:color="auto"/>
        <w:bottom w:val="none" w:sz="0" w:space="0" w:color="auto"/>
        <w:right w:val="none" w:sz="0" w:space="0" w:color="auto"/>
      </w:divBdr>
    </w:div>
    <w:div w:id="1709060861">
      <w:bodyDiv w:val="1"/>
      <w:marLeft w:val="0"/>
      <w:marRight w:val="0"/>
      <w:marTop w:val="0"/>
      <w:marBottom w:val="0"/>
      <w:divBdr>
        <w:top w:val="none" w:sz="0" w:space="0" w:color="auto"/>
        <w:left w:val="none" w:sz="0" w:space="0" w:color="auto"/>
        <w:bottom w:val="none" w:sz="0" w:space="0" w:color="auto"/>
        <w:right w:val="none" w:sz="0" w:space="0" w:color="auto"/>
      </w:divBdr>
    </w:div>
    <w:div w:id="1711538259">
      <w:bodyDiv w:val="1"/>
      <w:marLeft w:val="0"/>
      <w:marRight w:val="0"/>
      <w:marTop w:val="0"/>
      <w:marBottom w:val="0"/>
      <w:divBdr>
        <w:top w:val="none" w:sz="0" w:space="0" w:color="auto"/>
        <w:left w:val="none" w:sz="0" w:space="0" w:color="auto"/>
        <w:bottom w:val="none" w:sz="0" w:space="0" w:color="auto"/>
        <w:right w:val="none" w:sz="0" w:space="0" w:color="auto"/>
      </w:divBdr>
    </w:div>
    <w:div w:id="1714226803">
      <w:bodyDiv w:val="1"/>
      <w:marLeft w:val="0"/>
      <w:marRight w:val="0"/>
      <w:marTop w:val="0"/>
      <w:marBottom w:val="0"/>
      <w:divBdr>
        <w:top w:val="none" w:sz="0" w:space="0" w:color="auto"/>
        <w:left w:val="none" w:sz="0" w:space="0" w:color="auto"/>
        <w:bottom w:val="none" w:sz="0" w:space="0" w:color="auto"/>
        <w:right w:val="none" w:sz="0" w:space="0" w:color="auto"/>
      </w:divBdr>
      <w:divsChild>
        <w:div w:id="1040787645">
          <w:marLeft w:val="0"/>
          <w:marRight w:val="0"/>
          <w:marTop w:val="0"/>
          <w:marBottom w:val="0"/>
          <w:divBdr>
            <w:top w:val="none" w:sz="0" w:space="0" w:color="auto"/>
            <w:left w:val="none" w:sz="0" w:space="0" w:color="auto"/>
            <w:bottom w:val="none" w:sz="0" w:space="0" w:color="auto"/>
            <w:right w:val="none" w:sz="0" w:space="0" w:color="auto"/>
          </w:divBdr>
          <w:divsChild>
            <w:div w:id="1422750556">
              <w:marLeft w:val="0"/>
              <w:marRight w:val="0"/>
              <w:marTop w:val="0"/>
              <w:marBottom w:val="0"/>
              <w:divBdr>
                <w:top w:val="none" w:sz="0" w:space="0" w:color="auto"/>
                <w:left w:val="none" w:sz="0" w:space="0" w:color="auto"/>
                <w:bottom w:val="none" w:sz="0" w:space="0" w:color="auto"/>
                <w:right w:val="none" w:sz="0" w:space="0" w:color="auto"/>
              </w:divBdr>
              <w:divsChild>
                <w:div w:id="1753698141">
                  <w:marLeft w:val="0"/>
                  <w:marRight w:val="0"/>
                  <w:marTop w:val="0"/>
                  <w:marBottom w:val="0"/>
                  <w:divBdr>
                    <w:top w:val="none" w:sz="0" w:space="0" w:color="auto"/>
                    <w:left w:val="none" w:sz="0" w:space="0" w:color="auto"/>
                    <w:bottom w:val="none" w:sz="0" w:space="0" w:color="auto"/>
                    <w:right w:val="none" w:sz="0" w:space="0" w:color="auto"/>
                  </w:divBdr>
                  <w:divsChild>
                    <w:div w:id="1994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263172">
      <w:bodyDiv w:val="1"/>
      <w:marLeft w:val="0"/>
      <w:marRight w:val="0"/>
      <w:marTop w:val="0"/>
      <w:marBottom w:val="0"/>
      <w:divBdr>
        <w:top w:val="none" w:sz="0" w:space="0" w:color="auto"/>
        <w:left w:val="none" w:sz="0" w:space="0" w:color="auto"/>
        <w:bottom w:val="none" w:sz="0" w:space="0" w:color="auto"/>
        <w:right w:val="none" w:sz="0" w:space="0" w:color="auto"/>
      </w:divBdr>
    </w:div>
    <w:div w:id="1763841842">
      <w:bodyDiv w:val="1"/>
      <w:marLeft w:val="0"/>
      <w:marRight w:val="0"/>
      <w:marTop w:val="0"/>
      <w:marBottom w:val="0"/>
      <w:divBdr>
        <w:top w:val="none" w:sz="0" w:space="0" w:color="auto"/>
        <w:left w:val="none" w:sz="0" w:space="0" w:color="auto"/>
        <w:bottom w:val="none" w:sz="0" w:space="0" w:color="auto"/>
        <w:right w:val="none" w:sz="0" w:space="0" w:color="auto"/>
      </w:divBdr>
    </w:div>
    <w:div w:id="1765570703">
      <w:bodyDiv w:val="1"/>
      <w:marLeft w:val="0"/>
      <w:marRight w:val="0"/>
      <w:marTop w:val="0"/>
      <w:marBottom w:val="0"/>
      <w:divBdr>
        <w:top w:val="none" w:sz="0" w:space="0" w:color="auto"/>
        <w:left w:val="none" w:sz="0" w:space="0" w:color="auto"/>
        <w:bottom w:val="none" w:sz="0" w:space="0" w:color="auto"/>
        <w:right w:val="none" w:sz="0" w:space="0" w:color="auto"/>
      </w:divBdr>
    </w:div>
    <w:div w:id="1773353821">
      <w:bodyDiv w:val="1"/>
      <w:marLeft w:val="0"/>
      <w:marRight w:val="0"/>
      <w:marTop w:val="0"/>
      <w:marBottom w:val="0"/>
      <w:divBdr>
        <w:top w:val="none" w:sz="0" w:space="0" w:color="auto"/>
        <w:left w:val="none" w:sz="0" w:space="0" w:color="auto"/>
        <w:bottom w:val="none" w:sz="0" w:space="0" w:color="auto"/>
        <w:right w:val="none" w:sz="0" w:space="0" w:color="auto"/>
      </w:divBdr>
      <w:divsChild>
        <w:div w:id="20404853">
          <w:marLeft w:val="0"/>
          <w:marRight w:val="0"/>
          <w:marTop w:val="0"/>
          <w:marBottom w:val="0"/>
          <w:divBdr>
            <w:top w:val="none" w:sz="0" w:space="0" w:color="auto"/>
            <w:left w:val="none" w:sz="0" w:space="0" w:color="auto"/>
            <w:bottom w:val="none" w:sz="0" w:space="0" w:color="auto"/>
            <w:right w:val="none" w:sz="0" w:space="0" w:color="auto"/>
          </w:divBdr>
          <w:divsChild>
            <w:div w:id="1492520013">
              <w:marLeft w:val="0"/>
              <w:marRight w:val="0"/>
              <w:marTop w:val="0"/>
              <w:marBottom w:val="0"/>
              <w:divBdr>
                <w:top w:val="none" w:sz="0" w:space="0" w:color="auto"/>
                <w:left w:val="none" w:sz="0" w:space="0" w:color="auto"/>
                <w:bottom w:val="none" w:sz="0" w:space="0" w:color="auto"/>
                <w:right w:val="none" w:sz="0" w:space="0" w:color="auto"/>
              </w:divBdr>
              <w:divsChild>
                <w:div w:id="10617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29779">
      <w:bodyDiv w:val="1"/>
      <w:marLeft w:val="0"/>
      <w:marRight w:val="0"/>
      <w:marTop w:val="0"/>
      <w:marBottom w:val="0"/>
      <w:divBdr>
        <w:top w:val="none" w:sz="0" w:space="0" w:color="auto"/>
        <w:left w:val="none" w:sz="0" w:space="0" w:color="auto"/>
        <w:bottom w:val="none" w:sz="0" w:space="0" w:color="auto"/>
        <w:right w:val="none" w:sz="0" w:space="0" w:color="auto"/>
      </w:divBdr>
    </w:div>
    <w:div w:id="1968658632">
      <w:bodyDiv w:val="1"/>
      <w:marLeft w:val="0"/>
      <w:marRight w:val="0"/>
      <w:marTop w:val="0"/>
      <w:marBottom w:val="0"/>
      <w:divBdr>
        <w:top w:val="none" w:sz="0" w:space="0" w:color="auto"/>
        <w:left w:val="none" w:sz="0" w:space="0" w:color="auto"/>
        <w:bottom w:val="none" w:sz="0" w:space="0" w:color="auto"/>
        <w:right w:val="none" w:sz="0" w:space="0" w:color="auto"/>
      </w:divBdr>
    </w:div>
    <w:div w:id="1991133591">
      <w:bodyDiv w:val="1"/>
      <w:marLeft w:val="0"/>
      <w:marRight w:val="0"/>
      <w:marTop w:val="0"/>
      <w:marBottom w:val="0"/>
      <w:divBdr>
        <w:top w:val="none" w:sz="0" w:space="0" w:color="auto"/>
        <w:left w:val="none" w:sz="0" w:space="0" w:color="auto"/>
        <w:bottom w:val="none" w:sz="0" w:space="0" w:color="auto"/>
        <w:right w:val="none" w:sz="0" w:space="0" w:color="auto"/>
      </w:divBdr>
    </w:div>
    <w:div w:id="1995182620">
      <w:bodyDiv w:val="1"/>
      <w:marLeft w:val="0"/>
      <w:marRight w:val="0"/>
      <w:marTop w:val="0"/>
      <w:marBottom w:val="0"/>
      <w:divBdr>
        <w:top w:val="none" w:sz="0" w:space="0" w:color="auto"/>
        <w:left w:val="none" w:sz="0" w:space="0" w:color="auto"/>
        <w:bottom w:val="none" w:sz="0" w:space="0" w:color="auto"/>
        <w:right w:val="none" w:sz="0" w:space="0" w:color="auto"/>
      </w:divBdr>
    </w:div>
    <w:div w:id="2084260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ionalneuromodeling.github.io/tapa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E9A403-3C1C-2B47-9980-9B36F0C8B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29339</Words>
  <Characters>184838</Characters>
  <Application>Microsoft Office Word</Application>
  <DocSecurity>0</DocSecurity>
  <Lines>1540</Lines>
  <Paragraphs>427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MPI for Human Cognitive and Brain Sciences</Company>
  <LinksUpToDate>false</LinksUpToDate>
  <CharactersWithSpaces>213750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Lara Wieland</cp:lastModifiedBy>
  <cp:revision>7</cp:revision>
  <cp:lastPrinted>2017-09-28T06:50:00Z</cp:lastPrinted>
  <dcterms:created xsi:type="dcterms:W3CDTF">2020-09-15T08:52:00Z</dcterms:created>
  <dcterms:modified xsi:type="dcterms:W3CDTF">2020-10-13T19:43:00Z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Mendeley Document_1">
    <vt:lpwstr>True</vt:lpwstr>
  </property>
  <property fmtid="{D5CDD505-2E9C-101B-9397-08002B2CF9AE}" pid="7" name="Mendeley Recent Style Id 0_1">
    <vt:lpwstr>http://www.zotero.org/styles/american-medical-association</vt:lpwstr>
  </property>
  <property fmtid="{D5CDD505-2E9C-101B-9397-08002B2CF9AE}" pid="8" name="Mendeley Recent Style Id 1_1">
    <vt:lpwstr>http://www.zotero.org/styles/american-political-science-association</vt:lpwstr>
  </property>
  <property fmtid="{D5CDD505-2E9C-101B-9397-08002B2CF9AE}" pid="9" name="Mendeley Recent Style Id 2_1">
    <vt:lpwstr>http://www.zotero.org/styles/apa</vt:lpwstr>
  </property>
  <property fmtid="{D5CDD505-2E9C-101B-9397-08002B2CF9AE}" pid="10" name="Mendeley Recent Style Id 3_1">
    <vt:lpwstr>http://www.zotero.org/styles/american-sociological-association</vt:lpwstr>
  </property>
  <property fmtid="{D5CDD505-2E9C-101B-9397-08002B2CF9AE}" pid="11" name="Mendeley Recent Style Id 4_1">
    <vt:lpwstr>http://www.zotero.org/styles/chicago-author-date</vt:lpwstr>
  </property>
  <property fmtid="{D5CDD505-2E9C-101B-9397-08002B2CF9AE}" pid="12" name="Mendeley Recent Style Id 5_1">
    <vt:lpwstr>http://www.zotero.org/styles/harvard1</vt:lpwstr>
  </property>
  <property fmtid="{D5CDD505-2E9C-101B-9397-08002B2CF9AE}" pid="13" name="Mendeley Recent Style Id 6_1">
    <vt:lpwstr>http://www.zotero.org/styles/ieee</vt:lpwstr>
  </property>
  <property fmtid="{D5CDD505-2E9C-101B-9397-08002B2CF9AE}" pid="14" name="Mendeley Recent Style Id 7_1">
    <vt:lpwstr>http://www.zotero.org/styles/modern-language-association</vt:lpwstr>
  </property>
  <property fmtid="{D5CDD505-2E9C-101B-9397-08002B2CF9AE}" pid="15" name="Mendeley Recent Style Id 8_1">
    <vt:lpwstr>http://www.zotero.org/styles/nature</vt:lpwstr>
  </property>
  <property fmtid="{D5CDD505-2E9C-101B-9397-08002B2CF9AE}" pid="16" name="Mendeley Recent Style Id 9_1">
    <vt:lpwstr>http://www.zotero.org/styles/the-journal-of-neuroscience</vt:lpwstr>
  </property>
  <property fmtid="{D5CDD505-2E9C-101B-9397-08002B2CF9AE}" pid="17" name="Mendeley Recent Style Name 0_1">
    <vt:lpwstr>American Medical Association</vt:lpwstr>
  </property>
  <property fmtid="{D5CDD505-2E9C-101B-9397-08002B2CF9AE}" pid="18" name="Mendeley Recent Style Name 1_1">
    <vt:lpwstr>American Political Science Association</vt:lpwstr>
  </property>
  <property fmtid="{D5CDD505-2E9C-101B-9397-08002B2CF9AE}" pid="19" name="Mendeley Recent Style Name 2_1">
    <vt:lpwstr>American Psychological Association 6th edition</vt:lpwstr>
  </property>
  <property fmtid="{D5CDD505-2E9C-101B-9397-08002B2CF9AE}" pid="20" name="Mendeley Recent Style Name 3_1">
    <vt:lpwstr>American Sociological Association</vt:lpwstr>
  </property>
  <property fmtid="{D5CDD505-2E9C-101B-9397-08002B2CF9AE}" pid="21" name="Mendeley Recent Style Name 4_1">
    <vt:lpwstr>Chicago Manual of Style 17th edition (author-date)</vt:lpwstr>
  </property>
  <property fmtid="{D5CDD505-2E9C-101B-9397-08002B2CF9AE}" pid="22" name="Mendeley Recent Style Name 5_1">
    <vt:lpwstr>Harvard reference format 1 (deprecated)</vt:lpwstr>
  </property>
  <property fmtid="{D5CDD505-2E9C-101B-9397-08002B2CF9AE}" pid="23" name="Mendeley Recent Style Name 6_1">
    <vt:lpwstr>IEEE</vt:lpwstr>
  </property>
  <property fmtid="{D5CDD505-2E9C-101B-9397-08002B2CF9AE}" pid="24" name="Mendeley Recent Style Name 7_1">
    <vt:lpwstr>Modern Language Association 8th edition</vt:lpwstr>
  </property>
  <property fmtid="{D5CDD505-2E9C-101B-9397-08002B2CF9AE}" pid="25" name="Mendeley Recent Style Name 8_1">
    <vt:lpwstr>Nature</vt:lpwstr>
  </property>
  <property fmtid="{D5CDD505-2E9C-101B-9397-08002B2CF9AE}" pid="26" name="Mendeley Recent Style Name 9_1">
    <vt:lpwstr>The Journal of Neuroscience</vt:lpwstr>
  </property>
  <property fmtid="{D5CDD505-2E9C-101B-9397-08002B2CF9AE}" pid="27" name="Mendeley Unique User Id_1">
    <vt:lpwstr>d4c7d11f-b888-353c-8351-6012a80998bc</vt:lpwstr>
  </property>
  <property fmtid="{D5CDD505-2E9C-101B-9397-08002B2CF9AE}" pid="28" name="ScaleCrop">
    <vt:bool>true</vt:bool>
  </property>
  <property fmtid="{D5CDD505-2E9C-101B-9397-08002B2CF9AE}" pid="29" name="ShareDoc">
    <vt:bool>true</vt:bool>
  </property>
  <property fmtid="{D5CDD505-2E9C-101B-9397-08002B2CF9AE}" pid="30" name="Mendeley Citation Style_1">
    <vt:lpwstr>http://www.zotero.org/styles/the-journal-of-neuroscience</vt:lpwstr>
  </property>
</Properties>
</file>