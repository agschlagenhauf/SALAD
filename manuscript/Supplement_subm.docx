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Pr="008E1EDA" w:rsidR="00560A86" w:rsidP="00560A86" w:rsidRDefault="00560A86" w14:paraId="2EADA40B" w14:textId="77777777">
      <w:pPr>
        <w:jc w:val="both"/>
        <w:rPr>
          <w:rFonts w:ascii="Arial" w:hAnsi="Arial" w:cs="Arial"/>
          <w:color w:val="000000" w:themeColor="text1"/>
          <w:sz w:val="20"/>
          <w:szCs w:val="20"/>
          <w:lang w:val="en-US"/>
        </w:rPr>
      </w:pPr>
      <w:r w:rsidRPr="008E1EDA">
        <w:rPr>
          <w:rFonts w:ascii="Arial" w:hAnsi="Arial" w:cs="Arial"/>
          <w:color w:val="000000" w:themeColor="text1"/>
          <w:sz w:val="20"/>
          <w:szCs w:val="20"/>
          <w:lang w:val="en-US"/>
        </w:rPr>
        <w:t>Supplementary material</w:t>
      </w:r>
    </w:p>
    <w:p w:rsidRPr="003C6FCE" w:rsidR="00560A86" w:rsidP="00717E6B" w:rsidRDefault="00560A86" w14:paraId="567B035A" w14:textId="77777777">
      <w:pPr>
        <w:spacing w:line="360" w:lineRule="auto"/>
        <w:jc w:val="both"/>
        <w:rPr>
          <w:rFonts w:ascii="Arial" w:hAnsi="Arial" w:cs="Arial"/>
          <w:b/>
          <w:color w:val="000000" w:themeColor="text1"/>
          <w:lang w:val="en-US"/>
        </w:rPr>
      </w:pPr>
    </w:p>
    <w:p w:rsidRPr="002268BC" w:rsidR="00766D0D" w:rsidP="00766D0D" w:rsidRDefault="002268BC" w14:paraId="23AFF4DD" w14:textId="7F67C593">
      <w:pPr>
        <w:spacing w:line="480" w:lineRule="auto"/>
        <w:jc w:val="both"/>
        <w:rPr>
          <w:rFonts w:ascii="Arial" w:hAnsi="Arial" w:cs="Arial"/>
          <w:b/>
          <w:bCs/>
          <w:lang w:val="en-US"/>
        </w:rPr>
      </w:pPr>
      <w:r w:rsidRPr="002268BC">
        <w:rPr>
          <w:rFonts w:ascii="Arial" w:hAnsi="Arial" w:cs="Arial"/>
          <w:b/>
          <w:lang w:val="en-US"/>
        </w:rPr>
        <w:t>Acute stress alters probabilistic reversal learning in healthy participants</w:t>
      </w:r>
      <w:r w:rsidRPr="00EC2EE0" w:rsidR="0095166B">
        <w:rPr>
          <w:rFonts w:ascii="Arial" w:hAnsi="Arial" w:cs="Arial"/>
          <w:b/>
          <w:lang w:val="en-US"/>
        </w:rPr>
        <w:t>.</w:t>
      </w:r>
    </w:p>
    <w:p w:rsidR="00A266E9" w:rsidP="003049E9" w:rsidRDefault="00766D0D" w14:paraId="39E0E22C" w14:textId="2E97AB09">
      <w:pPr>
        <w:jc w:val="both"/>
        <w:rPr>
          <w:rFonts w:ascii="Arial" w:hAnsi="Arial" w:cs="Arial"/>
          <w:color w:val="000000" w:themeColor="text1"/>
          <w:sz w:val="20"/>
          <w:szCs w:val="20"/>
          <w:lang w:val="en-US"/>
        </w:rPr>
      </w:pPr>
      <w:r>
        <w:rPr>
          <w:rFonts w:ascii="Arial" w:hAnsi="Arial" w:cs="Arial"/>
          <w:color w:val="000000" w:themeColor="text1"/>
          <w:sz w:val="20"/>
          <w:szCs w:val="20"/>
          <w:lang w:val="en-US"/>
        </w:rPr>
        <w:t>Wieland</w:t>
      </w:r>
      <w:r w:rsidRPr="005C7DE7" w:rsidR="00367D9E">
        <w:rPr>
          <w:rFonts w:ascii="Arial" w:hAnsi="Arial" w:cs="Arial"/>
          <w:color w:val="000000" w:themeColor="text1"/>
          <w:sz w:val="20"/>
          <w:szCs w:val="20"/>
          <w:lang w:val="en-US"/>
        </w:rPr>
        <w:t xml:space="preserve"> et al.</w:t>
      </w:r>
    </w:p>
    <w:p w:rsidR="00B7590C" w:rsidP="003049E9" w:rsidRDefault="00B7590C" w14:paraId="685E9C97" w14:textId="2EE624EC">
      <w:pPr>
        <w:jc w:val="both"/>
        <w:rPr>
          <w:rFonts w:ascii="Arial" w:hAnsi="Arial" w:cs="Arial"/>
          <w:color w:val="000000" w:themeColor="text1"/>
          <w:sz w:val="20"/>
          <w:szCs w:val="20"/>
          <w:lang w:val="en-US"/>
        </w:rPr>
      </w:pPr>
    </w:p>
    <w:p w:rsidR="00B04D66" w:rsidP="003049E9" w:rsidRDefault="00B04D66" w14:paraId="4E233B50" w14:textId="77777777">
      <w:pPr>
        <w:jc w:val="both"/>
        <w:rPr>
          <w:rFonts w:ascii="Arial" w:hAnsi="Arial" w:cs="Arial"/>
          <w:color w:val="000000" w:themeColor="text1"/>
          <w:sz w:val="20"/>
          <w:szCs w:val="20"/>
          <w:lang w:val="en-US"/>
        </w:rPr>
      </w:pPr>
    </w:p>
    <w:p w:rsidR="00B7590C" w:rsidP="00B7590C" w:rsidRDefault="003E42C7" w14:paraId="5656B122" w14:textId="582FE22A">
      <w:pPr>
        <w:spacing w:line="360" w:lineRule="auto"/>
        <w:jc w:val="both"/>
        <w:rPr>
          <w:rFonts w:ascii="Arial" w:hAnsi="Arial" w:cs="Arial"/>
          <w:color w:val="000000" w:themeColor="text1"/>
          <w:sz w:val="20"/>
          <w:szCs w:val="20"/>
          <w:lang w:val="en-US"/>
        </w:rPr>
      </w:pPr>
      <w:r w:rsidRPr="44AAC5BC">
        <w:rPr>
          <w:rFonts w:ascii="Arial" w:hAnsi="Arial" w:cs="Arial"/>
          <w:color w:val="000000" w:themeColor="text1"/>
          <w:sz w:val="20"/>
          <w:szCs w:val="20"/>
          <w:u w:val="single"/>
          <w:lang w:val="en-US"/>
        </w:rPr>
        <w:t>Study Design</w:t>
      </w:r>
      <w:r w:rsidRPr="44AAC5BC" w:rsidR="00B7590C">
        <w:rPr>
          <w:rFonts w:ascii="Arial" w:hAnsi="Arial" w:cs="Arial"/>
          <w:color w:val="000000" w:themeColor="text1"/>
          <w:sz w:val="20"/>
          <w:szCs w:val="20"/>
          <w:u w:val="single"/>
          <w:lang w:val="en-US"/>
        </w:rPr>
        <w:t>:</w:t>
      </w:r>
      <w:r w:rsidRPr="44AAC5BC">
        <w:rPr>
          <w:rFonts w:ascii="Arial" w:hAnsi="Arial" w:cs="Arial"/>
          <w:color w:val="000000" w:themeColor="text1"/>
          <w:sz w:val="20"/>
          <w:szCs w:val="20"/>
          <w:lang w:val="en-US"/>
        </w:rPr>
        <w:t xml:space="preserve"> Within seven days prior to the first intervention participants performed a verbal intelligence assessment </w:t>
      </w:r>
      <w:r w:rsidRPr="44AAC5BC">
        <w:rPr>
          <w:rFonts w:ascii="Arial" w:hAnsi="Arial" w:cs="Arial"/>
          <w:color w:val="000000" w:themeColor="text1"/>
          <w:sz w:val="20"/>
          <w:szCs w:val="20"/>
          <w:lang w:val="en-US"/>
        </w:rPr>
        <w:fldChar w:fldCharType="begin" w:fldLock="1"/>
      </w:r>
      <w:r w:rsidRPr="44AAC5BC">
        <w:rPr>
          <w:rFonts w:ascii="Arial" w:hAnsi="Arial" w:cs="Arial"/>
          <w:color w:val="000000" w:themeColor="text1"/>
          <w:sz w:val="20"/>
          <w:szCs w:val="20"/>
          <w:lang w:val="en-US"/>
        </w:rPr>
        <w:instrText>ADDIN CSL_CITATION {"citationItems":[{"id":"ITEM-1","itemData":{"author":[{"dropping-particle":"","family":"Schmidt","given":"Karl-Heinz.","non-dropping-particle":"","parse-names":false,"suffix":""},{"dropping-particle":"","family":"Metzler","given":"Peter.","non-dropping-particle":"","parse-names":false,"suffix":""}],"id":"ITEM-1","issued":{"date-parts":[["1992"]]},"language":"German","publisher":"Beltz","publisher-place":"Weinheim","title":"Wortschatztest : WST","type":"book"},"uris":["http://www.mendeley.com/documents/?uuid=deaa8e85-f1a6-4a1e-98ef-b91da124836f"]}],"mendeley":{"formattedCitation":"(Schmidt and Metzler, 1992)","plainTextFormattedCitation":"(Schmidt and Metzler, 1992)"},"properties":{"noteIndex":0},"schema":"https://github.com/citation-style-language/schema/raw/master/csl-citation.json"}</w:instrText>
      </w:r>
      <w:r w:rsidRPr="44AAC5BC">
        <w:rPr>
          <w:rFonts w:ascii="Arial" w:hAnsi="Arial" w:cs="Arial"/>
          <w:color w:val="000000" w:themeColor="text1"/>
          <w:sz w:val="20"/>
          <w:szCs w:val="20"/>
          <w:lang w:val="en-US"/>
        </w:rPr>
        <w:fldChar w:fldCharType="separate"/>
      </w:r>
      <w:r w:rsidRPr="44AAC5BC">
        <w:rPr>
          <w:rFonts w:ascii="Arial" w:hAnsi="Arial" w:cs="Arial"/>
          <w:noProof/>
          <w:color w:val="000000" w:themeColor="text1"/>
          <w:sz w:val="20"/>
          <w:szCs w:val="20"/>
          <w:lang w:val="en-US"/>
        </w:rPr>
        <w:t>(Schmidt and Metzler, 1992)</w:t>
      </w:r>
      <w:r w:rsidRPr="44AAC5BC">
        <w:rPr>
          <w:rFonts w:ascii="Arial" w:hAnsi="Arial" w:cs="Arial"/>
          <w:color w:val="000000" w:themeColor="text1"/>
          <w:sz w:val="20"/>
          <w:szCs w:val="20"/>
          <w:lang w:val="en-US"/>
        </w:rPr>
        <w:fldChar w:fldCharType="end"/>
      </w:r>
      <w:r w:rsidRPr="44AAC5BC">
        <w:rPr>
          <w:rFonts w:ascii="Arial" w:hAnsi="Arial" w:cs="Arial"/>
          <w:color w:val="000000" w:themeColor="text1"/>
          <w:sz w:val="20"/>
          <w:szCs w:val="20"/>
          <w:lang w:val="en-US"/>
        </w:rPr>
        <w:t xml:space="preserve"> and a high-resolution structural MR scan, which was used for coregistration of fMRI data. After</w:t>
      </w:r>
      <w:r w:rsidRPr="44AAC5BC" w:rsidR="00B7590C">
        <w:rPr>
          <w:rFonts w:ascii="Arial" w:hAnsi="Arial" w:cs="Arial"/>
          <w:color w:val="000000" w:themeColor="text1"/>
          <w:sz w:val="20"/>
          <w:szCs w:val="20"/>
          <w:lang w:val="en-US"/>
        </w:rPr>
        <w:t xml:space="preserve"> arrival </w:t>
      </w:r>
      <w:r w:rsidRPr="44AAC5BC" w:rsidR="5F7263D4">
        <w:rPr>
          <w:rFonts w:ascii="Arial" w:hAnsi="Arial" w:cs="Arial"/>
          <w:color w:val="000000" w:themeColor="text1"/>
          <w:sz w:val="20"/>
          <w:szCs w:val="20"/>
          <w:lang w:val="en-US"/>
        </w:rPr>
        <w:t xml:space="preserve">on the intervention day </w:t>
      </w:r>
      <w:r w:rsidRPr="44AAC5BC" w:rsidR="00B7590C">
        <w:rPr>
          <w:rFonts w:ascii="Arial" w:hAnsi="Arial" w:cs="Arial"/>
          <w:color w:val="000000" w:themeColor="text1"/>
          <w:sz w:val="20"/>
          <w:szCs w:val="20"/>
          <w:lang w:val="en-US"/>
        </w:rPr>
        <w:t>participants rested for 10 minutes and practiced the reversal learning task outside of the MR scanner before the stress or control intervention. After the intervention, participants were led to the MR scanner.</w:t>
      </w:r>
      <w:r w:rsidRPr="44AAC5BC" w:rsidR="00587860">
        <w:rPr>
          <w:rFonts w:ascii="Arial" w:hAnsi="Arial" w:cs="Arial"/>
          <w:color w:val="000000" w:themeColor="text1"/>
          <w:sz w:val="20"/>
          <w:szCs w:val="20"/>
          <w:lang w:val="en-US"/>
        </w:rPr>
        <w:t xml:space="preserve"> For further details see </w:t>
      </w:r>
      <w:r w:rsidRPr="44AAC5BC">
        <w:rPr>
          <w:rFonts w:ascii="Arial" w:hAnsi="Arial" w:cs="Arial"/>
          <w:color w:val="000000" w:themeColor="text1"/>
          <w:sz w:val="20"/>
          <w:szCs w:val="20"/>
          <w:lang w:val="en-US"/>
        </w:rPr>
        <w:fldChar w:fldCharType="begin" w:fldLock="1"/>
      </w:r>
      <w:r w:rsidRPr="44AAC5BC">
        <w:rPr>
          <w:rFonts w:ascii="Arial" w:hAnsi="Arial" w:cs="Arial"/>
          <w:color w:val="000000" w:themeColor="text1"/>
          <w:sz w:val="20"/>
          <w:szCs w:val="20"/>
          <w:lang w:val="en-US"/>
        </w:rPr>
        <w:instrText>ADDIN CSL_CITATION {"citationItems":[{"id":"ITEM-1","itemData":{"DOI":"10.1016/j.psyneuen.2018.05.036","ISSN":"18733360","PMID":"29879562","abstract":"Stress has been proposed to affect cognitive control capacities, including working memory (WM) maintenance. This effect may depend on variability in stress reactivity and past subjective stress. However, as most studies employed between-subjects designs, evidence for within-subject stress effects remains scarce. To understand the role of intra-individual stress effects on WM, we adopted a within-subject design to study how acute stress, variability in stress reactivity, and past subjective stress influence behavioral and neural WM mechanisms. Thirty-four healthy males performed a WM task during functional magnetic resonance imaging (fMRI) in a control versus acute stress condition following the Trier Social Stress Test, a validated psychosocial stressor method. We tested for stress effects on WM performance and related neural activation by associating them with individual acute stress responsivity and past subjective stress experience using retrospective self-report questionnaires. We found no evidence of an effect of acute stress or related stress-reactivity on intra-individual WM performance. However, past subjective stress negatively influenced acute stress-induced changes to WM. On the neural level, acute stress reduced WM-related activation in the dorsolateral prefrontal cortex (dlPFC). The observed negative influence of inter-individual variability in past subjective stress experience on changes in WM performance, suggests that past subjective stress might induce vulnerability for impairing effects of acute stress on cognitive functioning. Because acute stress reduced WM-related dlPFC activation while WM performance remained unaffected, acute stress might boost neural processing efficiency in this group of high performing healthy individuals. Our study suggests that measures of past subjective stress should be considered when studying and interpreting the effects of acute stress on cognition.","author":[{"dropping-particle":"","family":"Luettgau","given":"Lennart","non-dropping-particle":"","parse-names":false,"suffix":""},{"dropping-particle":"","family":"Schlagenhauf","given":"Florian","non-dropping-particle":"","parse-names":false,"suffix":""},{"dropping-particle":"","family":"Sjoerds","given":"Zsuzsika","non-dropping-particle":"","parse-names":false,"suffix":""}],"container-title":"Psychoneuroendocrinology","id":"ITEM-1","issued":{"date-parts":[["2018","10","1"]]},"page":"25-34","publisher":"Elsevier Ltd","title":"Acute and past subjective stress influence working memory and related neural substrates","type":"article-journal","volume":"96"},"uris":["http://www.mendeley.com/documents/?uuid=55dc6e7c-928c-32f7-b62b-a085e532c570"]}],"mendeley":{"formattedCitation":"(Luettgau et al., 2018)","manualFormatting":"Luettgau et al. (2018)","plainTextFormattedCitation":"(Luettgau et al., 2018)","previouslyFormattedCitation":"(Luettgau et al., 2018)"},"properties":{"noteIndex":0},"schema":"https://github.com/citation-style-language/schema/raw/master/csl-citation.json"}</w:instrText>
      </w:r>
      <w:r w:rsidRPr="44AAC5BC">
        <w:rPr>
          <w:rFonts w:ascii="Arial" w:hAnsi="Arial" w:cs="Arial"/>
          <w:color w:val="000000" w:themeColor="text1"/>
          <w:sz w:val="20"/>
          <w:szCs w:val="20"/>
          <w:lang w:val="en-US"/>
        </w:rPr>
        <w:fldChar w:fldCharType="separate"/>
      </w:r>
      <w:r w:rsidRPr="44AAC5BC" w:rsidR="00587860">
        <w:rPr>
          <w:rFonts w:ascii="Arial" w:hAnsi="Arial" w:cs="Arial"/>
          <w:noProof/>
          <w:color w:val="000000" w:themeColor="text1"/>
          <w:sz w:val="20"/>
          <w:szCs w:val="20"/>
          <w:lang w:val="en-US"/>
        </w:rPr>
        <w:t>Luettgau et al.</w:t>
      </w:r>
      <w:r w:rsidRPr="44AAC5BC" w:rsidR="00B04D66">
        <w:rPr>
          <w:rFonts w:ascii="Arial" w:hAnsi="Arial" w:cs="Arial"/>
          <w:noProof/>
          <w:color w:val="000000" w:themeColor="text1"/>
          <w:sz w:val="20"/>
          <w:szCs w:val="20"/>
          <w:lang w:val="en-US"/>
        </w:rPr>
        <w:t xml:space="preserve"> (</w:t>
      </w:r>
      <w:r w:rsidRPr="44AAC5BC" w:rsidR="00587860">
        <w:rPr>
          <w:rFonts w:ascii="Arial" w:hAnsi="Arial" w:cs="Arial"/>
          <w:noProof/>
          <w:color w:val="000000" w:themeColor="text1"/>
          <w:sz w:val="20"/>
          <w:szCs w:val="20"/>
          <w:lang w:val="en-US"/>
        </w:rPr>
        <w:t>2018)</w:t>
      </w:r>
      <w:r w:rsidRPr="44AAC5BC">
        <w:rPr>
          <w:rFonts w:ascii="Arial" w:hAnsi="Arial" w:cs="Arial"/>
          <w:color w:val="000000" w:themeColor="text1"/>
          <w:sz w:val="20"/>
          <w:szCs w:val="20"/>
          <w:lang w:val="en-US"/>
        </w:rPr>
        <w:fldChar w:fldCharType="end"/>
      </w:r>
      <w:r w:rsidRPr="44AAC5BC" w:rsidR="00587860">
        <w:rPr>
          <w:rFonts w:ascii="Arial" w:hAnsi="Arial" w:cs="Arial"/>
          <w:color w:val="000000" w:themeColor="text1"/>
          <w:sz w:val="20"/>
          <w:szCs w:val="20"/>
          <w:lang w:val="en-US"/>
        </w:rPr>
        <w:t>.</w:t>
      </w:r>
    </w:p>
    <w:p w:rsidR="003E42C7" w:rsidP="00B7590C" w:rsidRDefault="003E42C7" w14:paraId="0130FABE" w14:textId="4F0FE8C5">
      <w:pPr>
        <w:spacing w:line="360" w:lineRule="auto"/>
        <w:jc w:val="both"/>
        <w:rPr>
          <w:rFonts w:ascii="Arial" w:hAnsi="Arial" w:cs="Arial"/>
          <w:color w:val="000000" w:themeColor="text1"/>
          <w:sz w:val="20"/>
          <w:szCs w:val="20"/>
          <w:lang w:val="en-US"/>
        </w:rPr>
      </w:pPr>
    </w:p>
    <w:p w:rsidR="003E42C7" w:rsidP="003E42C7" w:rsidRDefault="003E42C7" w14:paraId="2E03F68C" w14:textId="1DDC6F14">
      <w:pPr>
        <w:spacing w:line="360" w:lineRule="auto"/>
        <w:jc w:val="both"/>
        <w:rPr>
          <w:rFonts w:ascii="Arial" w:hAnsi="Arial" w:cs="Arial"/>
          <w:color w:val="000000" w:themeColor="text1"/>
          <w:sz w:val="20"/>
          <w:szCs w:val="20"/>
          <w:lang w:val="en-US"/>
        </w:rPr>
      </w:pPr>
      <w:r w:rsidRPr="5D77E064" w:rsidR="003E42C7">
        <w:rPr>
          <w:rFonts w:ascii="Arial" w:hAnsi="Arial" w:cs="Arial"/>
          <w:color w:val="000000" w:themeColor="text1" w:themeTint="FF" w:themeShade="FF"/>
          <w:sz w:val="20"/>
          <w:szCs w:val="20"/>
          <w:u w:val="single"/>
          <w:lang w:val="en-US"/>
        </w:rPr>
        <w:t>Stress</w:t>
      </w:r>
      <w:r w:rsidRPr="5D77E064" w:rsidR="006D58B0">
        <w:rPr>
          <w:rFonts w:ascii="Arial" w:hAnsi="Arial" w:cs="Arial"/>
          <w:color w:val="000000" w:themeColor="text1" w:themeTint="FF" w:themeShade="FF"/>
          <w:sz w:val="20"/>
          <w:szCs w:val="20"/>
          <w:u w:val="single"/>
          <w:lang w:val="en-US"/>
        </w:rPr>
        <w:t>/control</w:t>
      </w:r>
      <w:r w:rsidRPr="5D77E064" w:rsidR="003E42C7">
        <w:rPr>
          <w:rFonts w:ascii="Arial" w:hAnsi="Arial" w:cs="Arial"/>
          <w:color w:val="000000" w:themeColor="text1" w:themeTint="FF" w:themeShade="FF"/>
          <w:sz w:val="20"/>
          <w:szCs w:val="20"/>
          <w:u w:val="single"/>
          <w:lang w:val="en-US"/>
        </w:rPr>
        <w:t xml:space="preserve"> intervention:</w:t>
      </w:r>
      <w:r w:rsidRPr="5D77E064" w:rsidR="003E42C7">
        <w:rPr>
          <w:rFonts w:ascii="Arial" w:hAnsi="Arial" w:cs="Arial"/>
          <w:color w:val="000000" w:themeColor="text1" w:themeTint="FF" w:themeShade="FF"/>
          <w:sz w:val="20"/>
          <w:szCs w:val="20"/>
          <w:lang w:val="en-US"/>
        </w:rPr>
        <w:t xml:space="preserve">  </w:t>
      </w:r>
      <w:r w:rsidRPr="5D77E064" w:rsidR="006D58B0">
        <w:rPr>
          <w:rFonts w:ascii="Arial" w:hAnsi="Arial" w:cs="Arial"/>
          <w:color w:val="000000" w:themeColor="text1" w:themeTint="FF" w:themeShade="FF"/>
          <w:sz w:val="20"/>
          <w:szCs w:val="20"/>
          <w:lang w:val="en-US"/>
        </w:rPr>
        <w:t>After arrival</w:t>
      </w:r>
      <w:r w:rsidRPr="5D77E064" w:rsidR="1C3155A6">
        <w:rPr>
          <w:rFonts w:ascii="Arial" w:hAnsi="Arial" w:cs="Arial"/>
          <w:color w:val="000000" w:themeColor="text1" w:themeTint="FF" w:themeShade="FF"/>
          <w:sz w:val="20"/>
          <w:szCs w:val="20"/>
          <w:lang w:val="en-US"/>
        </w:rPr>
        <w:t>,</w:t>
      </w:r>
      <w:r w:rsidRPr="5D77E064" w:rsidR="006D58B0">
        <w:rPr>
          <w:rFonts w:ascii="Arial" w:hAnsi="Arial" w:cs="Arial"/>
          <w:color w:val="000000" w:themeColor="text1" w:themeTint="FF" w:themeShade="FF"/>
          <w:sz w:val="20"/>
          <w:szCs w:val="20"/>
          <w:lang w:val="en-US"/>
        </w:rPr>
        <w:t xml:space="preserve"> participants were able to accommodate to the environment by relaxing for about 10 </w:t>
      </w:r>
      <w:r w:rsidRPr="5D77E064" w:rsidR="006D58B0">
        <w:rPr>
          <w:rFonts w:ascii="Arial" w:hAnsi="Arial" w:cs="Arial"/>
          <w:color w:val="000000" w:themeColor="text1" w:themeTint="FF" w:themeShade="FF"/>
          <w:sz w:val="20"/>
          <w:szCs w:val="20"/>
          <w:lang w:val="en-US"/>
        </w:rPr>
        <w:t>minutes.</w:t>
      </w:r>
      <w:r w:rsidRPr="5D77E064" w:rsidR="09552F7D">
        <w:rPr>
          <w:rFonts w:ascii="Arial" w:hAnsi="Arial" w:cs="Arial"/>
          <w:color w:val="000000" w:themeColor="text1" w:themeTint="FF" w:themeShade="FF"/>
          <w:sz w:val="20"/>
          <w:szCs w:val="20"/>
          <w:lang w:val="en-US"/>
        </w:rPr>
        <w:t xml:space="preserve"> </w:t>
      </w:r>
      <w:r w:rsidRPr="5D77E064" w:rsidR="006D58B0">
        <w:rPr>
          <w:rFonts w:ascii="Arial" w:hAnsi="Arial" w:cs="Arial"/>
          <w:color w:val="000000" w:themeColor="text1" w:themeTint="FF" w:themeShade="FF"/>
          <w:sz w:val="20"/>
          <w:szCs w:val="20"/>
          <w:lang w:val="en-US"/>
        </w:rPr>
        <w:t>During</w:t>
      </w:r>
      <w:r w:rsidRPr="5D77E064" w:rsidR="006471E2">
        <w:rPr>
          <w:rFonts w:ascii="Arial" w:hAnsi="Arial" w:cs="Arial"/>
          <w:color w:val="000000" w:themeColor="text1" w:themeTint="FF" w:themeShade="FF"/>
          <w:sz w:val="20"/>
          <w:szCs w:val="20"/>
          <w:lang w:val="en-US"/>
        </w:rPr>
        <w:t xml:space="preserve"> the anticipation period</w:t>
      </w:r>
      <w:r w:rsidRPr="5D77E064" w:rsidR="006D58B0">
        <w:rPr>
          <w:rFonts w:ascii="Arial" w:hAnsi="Arial" w:cs="Arial"/>
          <w:color w:val="000000" w:themeColor="text1" w:themeTint="FF" w:themeShade="FF"/>
          <w:sz w:val="20"/>
          <w:szCs w:val="20"/>
          <w:lang w:val="en-US"/>
        </w:rPr>
        <w:t xml:space="preserve"> (5 mins)</w:t>
      </w:r>
      <w:r w:rsidRPr="5D77E064" w:rsidR="006471E2">
        <w:rPr>
          <w:rFonts w:ascii="Arial" w:hAnsi="Arial" w:cs="Arial"/>
          <w:color w:val="000000" w:themeColor="text1" w:themeTint="FF" w:themeShade="FF"/>
          <w:sz w:val="20"/>
          <w:szCs w:val="20"/>
          <w:lang w:val="en-US"/>
        </w:rPr>
        <w:t xml:space="preserve"> of</w:t>
      </w:r>
      <w:r w:rsidRPr="5D77E064" w:rsidR="003E42C7">
        <w:rPr>
          <w:rFonts w:ascii="Arial" w:hAnsi="Arial" w:cs="Arial"/>
          <w:color w:val="000000" w:themeColor="text1" w:themeTint="FF" w:themeShade="FF"/>
          <w:sz w:val="20"/>
          <w:szCs w:val="20"/>
          <w:lang w:val="en-US"/>
        </w:rPr>
        <w:t xml:space="preserve"> the TSST </w:t>
      </w:r>
      <w:r w:rsidRPr="5D77E064" w:rsidR="6ABC0FDC">
        <w:rPr>
          <w:rFonts w:ascii="Arial" w:hAnsi="Arial" w:cs="Arial"/>
          <w:color w:val="000000" w:themeColor="text1" w:themeTint="FF" w:themeShade="FF"/>
          <w:sz w:val="20"/>
          <w:szCs w:val="20"/>
          <w:lang w:val="en-US"/>
        </w:rPr>
        <w:t xml:space="preserve">stress condition </w:t>
      </w:r>
      <w:r w:rsidRPr="5D77E064" w:rsidR="003E42C7">
        <w:rPr>
          <w:rFonts w:ascii="Arial" w:hAnsi="Arial" w:cs="Arial"/>
          <w:color w:val="000000" w:themeColor="text1" w:themeTint="FF" w:themeShade="FF"/>
          <w:sz w:val="20"/>
          <w:szCs w:val="20"/>
          <w:lang w:val="en-US"/>
        </w:rPr>
        <w:t xml:space="preserve">participants </w:t>
      </w:r>
      <w:r w:rsidRPr="5D77E064" w:rsidR="006471E2">
        <w:rPr>
          <w:rFonts w:ascii="Arial" w:hAnsi="Arial" w:cs="Arial"/>
          <w:color w:val="000000" w:themeColor="text1" w:themeTint="FF" w:themeShade="FF"/>
          <w:sz w:val="20"/>
          <w:szCs w:val="20"/>
          <w:lang w:val="en-US"/>
        </w:rPr>
        <w:t>were instructed to prepare for a j</w:t>
      </w:r>
      <w:r w:rsidRPr="5D77E064" w:rsidR="008F04A7">
        <w:rPr>
          <w:rFonts w:ascii="Arial" w:hAnsi="Arial" w:cs="Arial"/>
          <w:color w:val="000000" w:themeColor="text1" w:themeTint="FF" w:themeShade="FF"/>
          <w:sz w:val="20"/>
          <w:szCs w:val="20"/>
          <w:lang w:val="en-US"/>
        </w:rPr>
        <w:t>o</w:t>
      </w:r>
      <w:r w:rsidRPr="5D77E064" w:rsidR="006471E2">
        <w:rPr>
          <w:rFonts w:ascii="Arial" w:hAnsi="Arial" w:cs="Arial"/>
          <w:color w:val="000000" w:themeColor="text1" w:themeTint="FF" w:themeShade="FF"/>
          <w:sz w:val="20"/>
          <w:szCs w:val="20"/>
          <w:lang w:val="en-US"/>
        </w:rPr>
        <w:t xml:space="preserve">b interview as the first part of the stress intervention. </w:t>
      </w:r>
      <w:r w:rsidRPr="5D77E064" w:rsidR="003E42C7">
        <w:rPr>
          <w:rFonts w:ascii="Arial" w:hAnsi="Arial" w:cs="Arial"/>
          <w:color w:val="000000" w:themeColor="text1" w:themeTint="FF" w:themeShade="FF"/>
          <w:sz w:val="20"/>
          <w:szCs w:val="20"/>
          <w:lang w:val="en-US"/>
        </w:rPr>
        <w:t xml:space="preserve">They </w:t>
      </w:r>
      <w:r w:rsidRPr="5D77E064" w:rsidR="008F04A7">
        <w:rPr>
          <w:rFonts w:ascii="Arial" w:hAnsi="Arial" w:cs="Arial"/>
          <w:color w:val="000000" w:themeColor="text1" w:themeTint="FF" w:themeShade="FF"/>
          <w:sz w:val="20"/>
          <w:szCs w:val="20"/>
          <w:lang w:val="en-US"/>
        </w:rPr>
        <w:t>were allowed to take notes in preparation but not</w:t>
      </w:r>
      <w:r w:rsidRPr="5D77E064" w:rsidR="721C5C0A">
        <w:rPr>
          <w:rFonts w:ascii="Arial" w:hAnsi="Arial" w:cs="Arial"/>
          <w:color w:val="000000" w:themeColor="text1" w:themeTint="FF" w:themeShade="FF"/>
          <w:sz w:val="20"/>
          <w:szCs w:val="20"/>
          <w:lang w:val="en-US"/>
        </w:rPr>
        <w:t xml:space="preserve"> to</w:t>
      </w:r>
      <w:r w:rsidRPr="5D77E064" w:rsidR="008F04A7">
        <w:rPr>
          <w:rFonts w:ascii="Arial" w:hAnsi="Arial" w:cs="Arial"/>
          <w:color w:val="000000" w:themeColor="text1" w:themeTint="FF" w:themeShade="FF"/>
          <w:sz w:val="20"/>
          <w:szCs w:val="20"/>
          <w:lang w:val="en-US"/>
        </w:rPr>
        <w:t xml:space="preserve"> use them afterwards in a </w:t>
      </w:r>
      <w:r w:rsidRPr="5D77E064" w:rsidR="006471E2">
        <w:rPr>
          <w:rFonts w:ascii="Arial" w:hAnsi="Arial" w:cs="Arial"/>
          <w:color w:val="000000" w:themeColor="text1" w:themeTint="FF" w:themeShade="FF"/>
          <w:sz w:val="20"/>
          <w:szCs w:val="20"/>
          <w:lang w:val="en-US"/>
        </w:rPr>
        <w:t>free speech</w:t>
      </w:r>
      <w:r w:rsidRPr="5D77E064" w:rsidR="006D58B0">
        <w:rPr>
          <w:rFonts w:ascii="Arial" w:hAnsi="Arial" w:cs="Arial"/>
          <w:color w:val="000000" w:themeColor="text1" w:themeTint="FF" w:themeShade="FF"/>
          <w:sz w:val="20"/>
          <w:szCs w:val="20"/>
          <w:lang w:val="en-US"/>
        </w:rPr>
        <w:t xml:space="preserve"> for 5 mins</w:t>
      </w:r>
      <w:r w:rsidRPr="5D77E064" w:rsidR="006471E2">
        <w:rPr>
          <w:rFonts w:ascii="Arial" w:hAnsi="Arial" w:cs="Arial"/>
          <w:color w:val="000000" w:themeColor="text1" w:themeTint="FF" w:themeShade="FF"/>
          <w:sz w:val="20"/>
          <w:szCs w:val="20"/>
          <w:lang w:val="en-US"/>
        </w:rPr>
        <w:t xml:space="preserve"> in front of a mock committee explaining why they would be suitable candidates. The committee acted in an emotionally and socially non-responsive manner and wore white laboratory coats to heighten stress response. The committee consisted of an actor and a trained psychologist student who were introduced as specializing in the analysis of non-verbal behavior. As a second part of the stress intervention participants were asked to perform a mental arithmetic task (5 minutes) in front of the committee. They had to perform a serial </w:t>
      </w:r>
      <w:proofErr w:type="spellStart"/>
      <w:r w:rsidRPr="5D77E064" w:rsidR="006471E2">
        <w:rPr>
          <w:rFonts w:ascii="Arial" w:hAnsi="Arial" w:cs="Arial"/>
          <w:color w:val="000000" w:themeColor="text1" w:themeTint="FF" w:themeShade="FF"/>
          <w:sz w:val="20"/>
          <w:szCs w:val="20"/>
          <w:lang w:val="en-US"/>
        </w:rPr>
        <w:t>substraction</w:t>
      </w:r>
      <w:proofErr w:type="spellEnd"/>
      <w:r w:rsidRPr="5D77E064" w:rsidR="006471E2">
        <w:rPr>
          <w:rFonts w:ascii="Arial" w:hAnsi="Arial" w:cs="Arial"/>
          <w:color w:val="000000" w:themeColor="text1" w:themeTint="FF" w:themeShade="FF"/>
          <w:sz w:val="20"/>
          <w:szCs w:val="20"/>
          <w:lang w:val="en-US"/>
        </w:rPr>
        <w:t xml:space="preserve"> of the number 17 starting at 2043 verbally as fast and accurately as possible. During both parts participants were supposedly video- and </w:t>
      </w:r>
      <w:proofErr w:type="spellStart"/>
      <w:r w:rsidRPr="5D77E064" w:rsidR="006471E2">
        <w:rPr>
          <w:rFonts w:ascii="Arial" w:hAnsi="Arial" w:cs="Arial"/>
          <w:color w:val="000000" w:themeColor="text1" w:themeTint="FF" w:themeShade="FF"/>
          <w:sz w:val="20"/>
          <w:szCs w:val="20"/>
          <w:lang w:val="en-US"/>
        </w:rPr>
        <w:t>audiorecorded</w:t>
      </w:r>
      <w:proofErr w:type="spellEnd"/>
      <w:r w:rsidRPr="5D77E064" w:rsidR="006471E2">
        <w:rPr>
          <w:rFonts w:ascii="Arial" w:hAnsi="Arial" w:cs="Arial"/>
          <w:color w:val="000000" w:themeColor="text1" w:themeTint="FF" w:themeShade="FF"/>
          <w:sz w:val="20"/>
          <w:szCs w:val="20"/>
          <w:lang w:val="en-US"/>
        </w:rPr>
        <w:t xml:space="preserve">, which was enhanced by a microphone and a video camera (turned off unknown to the participants). In the debriefing </w:t>
      </w:r>
      <w:r w:rsidRPr="5D77E064" w:rsidR="67971195">
        <w:rPr>
          <w:rFonts w:ascii="Arial" w:hAnsi="Arial" w:cs="Arial"/>
          <w:color w:val="000000" w:themeColor="text1" w:themeTint="FF" w:themeShade="FF"/>
          <w:sz w:val="20"/>
          <w:szCs w:val="20"/>
          <w:lang w:val="en-US"/>
        </w:rPr>
        <w:t xml:space="preserve">after finishing </w:t>
      </w:r>
      <w:r w:rsidRPr="5D77E064" w:rsidR="006471E2">
        <w:rPr>
          <w:rFonts w:ascii="Arial" w:hAnsi="Arial" w:cs="Arial"/>
          <w:color w:val="000000" w:themeColor="text1" w:themeTint="FF" w:themeShade="FF"/>
          <w:sz w:val="20"/>
          <w:szCs w:val="20"/>
          <w:lang w:val="en-US"/>
        </w:rPr>
        <w:t xml:space="preserve">the study participants were told about the purpose of the stress intervention by a psychologist. They were told that they had not been video- or audio-recorded and that the interview would not be relevant for the remaining parts of the study. </w:t>
      </w:r>
      <w:ins w:author="Katthagen, Teresa Marie" w:date="2021-10-11T13:18:10.778Z" w:id="797609388">
        <w:r w:rsidRPr="5D77E064" w:rsidR="3379C0C4">
          <w:rPr>
            <w:rFonts w:ascii="Arial" w:hAnsi="Arial" w:cs="Arial"/>
            <w:color w:val="000000" w:themeColor="text1" w:themeTint="FF" w:themeShade="FF"/>
            <w:sz w:val="20"/>
            <w:szCs w:val="20"/>
            <w:lang w:val="en-US"/>
          </w:rPr>
          <w:t xml:space="preserve">In the </w:t>
        </w:r>
      </w:ins>
      <w:ins w:author="Katthagen, Teresa Marie" w:date="2021-10-11T13:19:15.489Z" w:id="959342050">
        <w:r w:rsidRPr="5D77E064" w:rsidR="3E715659">
          <w:rPr>
            <w:rFonts w:ascii="Arial" w:hAnsi="Arial" w:cs="Arial"/>
            <w:color w:val="000000" w:themeColor="text1" w:themeTint="FF" w:themeShade="FF"/>
            <w:sz w:val="20"/>
            <w:szCs w:val="20"/>
            <w:lang w:val="en-US"/>
          </w:rPr>
          <w:t xml:space="preserve">anticipation phase of the </w:t>
        </w:r>
      </w:ins>
      <w:ins w:author="Katthagen, Teresa Marie" w:date="2021-10-11T13:18:10.778Z" w:id="1638330574">
        <w:r w:rsidRPr="5D77E064" w:rsidR="3379C0C4">
          <w:rPr>
            <w:rFonts w:ascii="Arial" w:hAnsi="Arial" w:cs="Arial"/>
            <w:color w:val="000000" w:themeColor="text1" w:themeTint="FF" w:themeShade="FF"/>
            <w:sz w:val="20"/>
            <w:szCs w:val="20"/>
            <w:lang w:val="en-US"/>
          </w:rPr>
          <w:t xml:space="preserve">control </w:t>
        </w:r>
        <w:r w:rsidRPr="5D77E064" w:rsidR="3379C0C4">
          <w:rPr>
            <w:rFonts w:ascii="Arial" w:hAnsi="Arial" w:cs="Arial"/>
            <w:color w:val="000000" w:themeColor="text1" w:themeTint="FF" w:themeShade="FF"/>
            <w:sz w:val="20"/>
            <w:szCs w:val="20"/>
            <w:lang w:val="en-US"/>
          </w:rPr>
          <w:t xml:space="preserve">condition, </w:t>
        </w:r>
      </w:ins>
      <w:r w:rsidRPr="5D77E064" w:rsidR="006471E2">
        <w:rPr>
          <w:rFonts w:ascii="Arial" w:hAnsi="Arial" w:cs="Arial"/>
          <w:color w:val="000000" w:themeColor="text1" w:themeTint="FF" w:themeShade="FF"/>
          <w:sz w:val="20"/>
          <w:szCs w:val="20"/>
          <w:lang w:val="en-US"/>
        </w:rPr>
        <w:t>participants</w:t>
      </w:r>
      <w:r w:rsidRPr="5D77E064" w:rsidR="006471E2">
        <w:rPr>
          <w:rFonts w:ascii="Arial" w:hAnsi="Arial" w:cs="Arial"/>
          <w:color w:val="000000" w:themeColor="text1" w:themeTint="FF" w:themeShade="FF"/>
          <w:sz w:val="20"/>
          <w:szCs w:val="20"/>
          <w:lang w:val="en-US"/>
        </w:rPr>
        <w:t xml:space="preserve"> were instructed</w:t>
      </w:r>
      <w:r w:rsidRPr="5D77E064" w:rsidR="006471E2">
        <w:rPr>
          <w:rFonts w:ascii="Arial" w:hAnsi="Arial" w:cs="Arial"/>
          <w:color w:val="000000" w:themeColor="text1" w:themeTint="FF" w:themeShade="FF"/>
          <w:sz w:val="20"/>
          <w:szCs w:val="20"/>
          <w:lang w:val="en-US"/>
        </w:rPr>
        <w:t xml:space="preserve"> that they would read a piece of text and could rela</w:t>
      </w:r>
      <w:r w:rsidRPr="5D77E064" w:rsidR="006D58B0">
        <w:rPr>
          <w:rFonts w:ascii="Arial" w:hAnsi="Arial" w:cs="Arial"/>
          <w:color w:val="000000" w:themeColor="text1" w:themeTint="FF" w:themeShade="FF"/>
          <w:sz w:val="20"/>
          <w:szCs w:val="20"/>
          <w:lang w:val="en-US"/>
        </w:rPr>
        <w:t xml:space="preserve">x. </w:t>
      </w:r>
      <w:r w:rsidRPr="5D77E064" w:rsidR="6604CD48">
        <w:rPr>
          <w:rFonts w:ascii="Arial" w:hAnsi="Arial" w:cs="Arial"/>
          <w:color w:val="000000" w:themeColor="text1" w:themeTint="FF" w:themeShade="FF"/>
          <w:sz w:val="20"/>
          <w:szCs w:val="20"/>
          <w:lang w:val="en-US"/>
        </w:rPr>
        <w:t>Afterwards, t</w:t>
      </w:r>
      <w:r w:rsidRPr="5D77E064" w:rsidR="006D58B0">
        <w:rPr>
          <w:rFonts w:ascii="Arial" w:hAnsi="Arial" w:cs="Arial"/>
          <w:color w:val="000000" w:themeColor="text1" w:themeTint="FF" w:themeShade="FF"/>
          <w:sz w:val="20"/>
          <w:szCs w:val="20"/>
          <w:lang w:val="en-US"/>
        </w:rPr>
        <w:t>hey read a neutral non-fiction text about the Mesozoic era for 10 minutes.</w:t>
      </w:r>
    </w:p>
    <w:p w:rsidR="00B7590C" w:rsidP="003049E9" w:rsidRDefault="00B7590C" w14:paraId="2E4EE68E" w14:textId="23EFB439">
      <w:pPr>
        <w:jc w:val="both"/>
        <w:rPr>
          <w:rFonts w:ascii="Arial" w:hAnsi="Arial" w:cs="Arial"/>
          <w:color w:val="000000" w:themeColor="text1"/>
          <w:sz w:val="20"/>
          <w:szCs w:val="20"/>
          <w:lang w:val="en-US"/>
        </w:rPr>
      </w:pPr>
    </w:p>
    <w:p w:rsidR="00587860" w:rsidP="00B7590C" w:rsidRDefault="00B7590C" w14:paraId="6E2D2BB7" w14:textId="11934BED">
      <w:pPr>
        <w:spacing w:line="360" w:lineRule="auto"/>
        <w:jc w:val="both"/>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t>Computational modeling:</w:t>
      </w:r>
    </w:p>
    <w:p w:rsidR="00B7590C" w:rsidP="00B7590C" w:rsidRDefault="00587860" w14:paraId="50D3DDB5" w14:textId="774BD2AE">
      <w:pPr>
        <w:rPr>
          <w:rFonts w:ascii="Arial" w:hAnsi="Arial" w:cs="Arial"/>
          <w:i/>
          <w:iCs/>
          <w:color w:val="000000" w:themeColor="text1"/>
          <w:sz w:val="20"/>
          <w:szCs w:val="20"/>
          <w:lang w:val="en-US"/>
        </w:rPr>
      </w:pPr>
      <w:r w:rsidRPr="00587860">
        <w:rPr>
          <w:rFonts w:ascii="Arial" w:hAnsi="Arial" w:cs="Arial"/>
          <w:i/>
          <w:iCs/>
          <w:color w:val="000000" w:themeColor="text1"/>
          <w:sz w:val="20"/>
          <w:szCs w:val="20"/>
          <w:lang w:val="en-US"/>
        </w:rPr>
        <w:t>Pearce-Hall model</w:t>
      </w:r>
    </w:p>
    <w:p w:rsidR="00B7590C" w:rsidP="00465649" w:rsidRDefault="00465649" w14:paraId="6AED394D" w14:textId="0529EF34">
      <w:pPr>
        <w:spacing w:line="276" w:lineRule="auto"/>
        <w:jc w:val="both"/>
        <w:rPr>
          <w:rFonts w:ascii="Arial" w:hAnsi="Arial" w:cs="Arial"/>
          <w:color w:val="000000" w:themeColor="text1"/>
          <w:sz w:val="20"/>
          <w:szCs w:val="20"/>
          <w:lang w:val="en-US"/>
        </w:rPr>
      </w:pPr>
      <w:r w:rsidR="00465649">
        <w:rPr>
          <w:rFonts w:ascii="Arial" w:hAnsi="Arial" w:cs="Arial"/>
          <w:color w:val="000000" w:themeColor="text1"/>
          <w:sz w:val="20"/>
          <w:szCs w:val="20"/>
          <w:lang w:val="en-US"/>
        </w:rPr>
        <w:t xml:space="preserve">We implemented a Pearce-Hall model, </w:t>
      </w:r>
      <w:proofErr w:type="gramStart"/>
      <w:r w:rsidR="00465649">
        <w:rPr>
          <w:rFonts w:ascii="Arial" w:hAnsi="Arial" w:cs="Arial"/>
          <w:color w:val="000000" w:themeColor="text1"/>
          <w:sz w:val="20"/>
          <w:szCs w:val="20"/>
          <w:lang w:val="en-US"/>
        </w:rPr>
        <w:t xml:space="preserve">where</w:t>
      </w:r>
      <w:proofErr w:type="gramEnd"/>
      <w:r w:rsidR="00465649">
        <w:rPr>
          <w:rFonts w:ascii="Arial" w:hAnsi="Arial" w:cs="Arial"/>
          <w:color w:val="000000" w:themeColor="text1"/>
          <w:sz w:val="20"/>
          <w:szCs w:val="20"/>
          <w:lang w:val="en-US"/>
        </w:rPr>
        <w:t xml:space="preserve"> </w:t>
      </w:r>
      <m:oMath>
        <m:r>
          <m:rPr>
            <m:sty m:val="p"/>
          </m:rPr>
          <w:rPr>
            <w:rFonts w:ascii="Cambria Math" w:hAnsi="Cambria Math" w:cs="Arial"/>
            <w:color w:val="000000" w:themeColor="text1"/>
            <w:sz w:val="20"/>
            <w:szCs w:val="20"/>
            <w:lang w:val="en-US"/>
          </w:rPr>
          <m:t>|</m:t>
        </m:r>
        <m:r>
          <w:rPr>
            <w:rFonts w:ascii="Cambria Math" w:hAnsi="Cambria Math" w:cs="Arial"/>
            <w:color w:val="000000" w:themeColor="text1"/>
            <w:sz w:val="20"/>
            <w:szCs w:val="20"/>
            <w:lang w:val="en-US"/>
          </w:rPr>
          <m:t>δ</m:t>
        </m:r>
        <m:r>
          <m:rPr>
            <m:sty m:val="p"/>
          </m:rPr>
          <w:rPr>
            <w:rFonts w:ascii="Cambria Math" w:hAnsi="Cambria Math" w:cs="Arial"/>
            <w:color w:val="000000" w:themeColor="text1"/>
            <w:sz w:val="20"/>
            <w:szCs w:val="20"/>
            <w:lang w:val="en-US"/>
          </w:rPr>
          <m:t>|</m:t>
        </m:r>
      </m:oMath>
      <w:r w:rsidR="00465649">
        <w:rPr>
          <w:rFonts w:ascii="Arial" w:hAnsi="Arial" w:cs="Arial"/>
          <w:color w:val="000000" w:themeColor="text1"/>
          <w:sz w:val="20"/>
          <w:szCs w:val="20"/>
          <w:lang w:val="en-US"/>
        </w:rPr>
        <w:t xml:space="preserve"> </w:t>
      </w:r>
      <w:r w:rsidRPr="00465649" w:rsidR="00465649">
        <w:rPr>
          <w:rFonts w:ascii="Arial" w:hAnsi="Arial" w:cs="Arial"/>
          <w:color w:val="000000" w:themeColor="text1"/>
          <w:sz w:val="20"/>
          <w:szCs w:val="20"/>
          <w:lang w:val="en-US"/>
        </w:rPr>
        <w:t>denotes the absolute RPE</w:t>
      </w:r>
      <w:r w:rsidR="00465649">
        <w:rPr>
          <w:rFonts w:ascii="Arial" w:hAnsi="Arial" w:cs="Arial"/>
          <w:color w:val="000000" w:themeColor="text1"/>
          <w:sz w:val="20"/>
          <w:szCs w:val="20"/>
          <w:lang w:val="en-US"/>
        </w:rPr>
        <w:t xml:space="preserve">, </w:t>
      </w:r>
      <w:r w:rsidRPr="00465649" w:rsidR="00465649">
        <w:rPr>
          <w:rFonts w:ascii="Arial" w:hAnsi="Arial" w:cs="Arial"/>
          <w:color w:val="000000" w:themeColor="text1"/>
          <w:sz w:val="20"/>
          <w:szCs w:val="20"/>
          <w:lang w:val="en-US"/>
        </w:rPr>
        <w:t>C is an arbitrary scaling coefficient</w:t>
      </w:r>
      <w:r w:rsidR="00465649">
        <w:rPr>
          <w:rFonts w:ascii="Arial" w:hAnsi="Arial" w:cs="Arial"/>
          <w:color w:val="000000" w:themeColor="text1"/>
          <w:sz w:val="20"/>
          <w:szCs w:val="20"/>
          <w:lang w:val="en-US"/>
        </w:rPr>
        <w:t xml:space="preserve"> and </w:t>
      </w:r>
      <m:oMath>
        <m:r>
          <w:rPr>
            <w:rFonts w:ascii="Cambria Math" w:hAnsi="Cambria Math" w:cs="Arial"/>
            <w:color w:val="000000" w:themeColor="text1"/>
            <w:sz w:val="20"/>
            <w:szCs w:val="20"/>
            <w:lang w:val="en-US"/>
          </w:rPr>
          <m:t>γ</m:t>
        </m:r>
      </m:oMath>
      <w:r w:rsidRPr="00465649" w:rsidR="00465649">
        <w:rPr>
          <w:rFonts w:ascii="Arial" w:hAnsi="Arial" w:cs="Arial"/>
          <w:color w:val="000000" w:themeColor="text1"/>
          <w:sz w:val="20"/>
          <w:szCs w:val="20"/>
          <w:lang w:val="en-US"/>
        </w:rPr>
        <w:t xml:space="preserve"> </w:t>
      </w:r>
      <w:r w:rsidR="00465649">
        <w:rPr>
          <w:rFonts w:ascii="Arial" w:hAnsi="Arial" w:cs="Arial"/>
          <w:color w:val="000000" w:themeColor="text1"/>
          <w:sz w:val="20"/>
          <w:szCs w:val="20"/>
          <w:lang w:val="en-US"/>
        </w:rPr>
        <w:t>is a decay constant. The</w:t>
      </w:r>
      <w:r w:rsidRPr="00465649" w:rsidR="00465649">
        <w:rPr>
          <w:rFonts w:ascii="Arial" w:hAnsi="Arial" w:cs="Arial"/>
          <w:color w:val="000000" w:themeColor="text1"/>
          <w:sz w:val="20"/>
          <w:szCs w:val="20"/>
          <w:lang w:val="en-US"/>
        </w:rPr>
        <w:t xml:space="preserve"> learning rate depends on the absolute RPE on previous trials, the learning rate on previous trials, and the decay constant </w:t>
      </w:r>
      <m:oMath>
        <m:r>
          <w:rPr>
            <w:rFonts w:ascii="Cambria Math" w:hAnsi="Cambria Math" w:cs="Arial"/>
            <w:color w:val="000000" w:themeColor="text1"/>
            <w:sz w:val="20"/>
            <w:szCs w:val="20"/>
            <w:lang w:val="en-US"/>
          </w:rPr>
          <m:t>γ</m:t>
        </m:r>
      </m:oMath>
      <w:r w:rsidR="00465649">
        <w:rPr>
          <w:rFonts w:ascii="Arial" w:hAnsi="Arial" w:cs="Arial"/>
          <w:color w:val="000000" w:themeColor="text1"/>
          <w:sz w:val="20"/>
          <w:szCs w:val="20"/>
          <w:lang w:val="en-US"/>
        </w:rPr>
        <w:t xml:space="preserve"> </w:t>
      </w:r>
      <w:r w:rsidR="51AAF1B6">
        <w:rPr>
          <w:rFonts w:ascii="Arial" w:hAnsi="Arial" w:cs="Arial"/>
          <w:color w:val="000000" w:themeColor="text1"/>
          <w:sz w:val="20"/>
          <w:szCs w:val="20"/>
          <w:lang w:val="en-US"/>
        </w:rPr>
        <w:t xml:space="preserve">(Pearce-Hall, 1980).</w:t>
      </w:r>
    </w:p>
    <w:p w:rsidRPr="002268BC" w:rsidR="00465649" w:rsidP="00B7590C" w:rsidRDefault="00465649" w14:paraId="2F4AE5B6" w14:textId="77777777">
      <w:pPr>
        <w:rPr>
          <w:rFonts w:ascii="Arial" w:hAnsi="Arial" w:cs="Arial"/>
          <w:color w:val="000000" w:themeColor="text1"/>
          <w:sz w:val="20"/>
          <w:szCs w:val="20"/>
          <w:lang w:val="en-US"/>
        </w:rPr>
      </w:pPr>
    </w:p>
    <w:p w:rsidRPr="00465649" w:rsidR="00465649" w:rsidP="00465649" w:rsidRDefault="00694C3A" w14:paraId="0D2A3688" w14:textId="2FF4337C">
      <w:pPr>
        <w:spacing w:line="360" w:lineRule="auto"/>
        <w:jc w:val="both"/>
        <w:rPr>
          <w:rFonts w:ascii="Cambria Math" w:hAnsi="Cambria Math" w:cs="Arial" w:eastAsiaTheme="minorEastAsia"/>
          <w:i/>
          <w:color w:val="000000" w:themeColor="text1"/>
          <w:sz w:val="20"/>
          <w:szCs w:val="20"/>
          <w:lang w:val="en-US"/>
        </w:rPr>
      </w:pPr>
      <m:oMathPara>
        <m:oMathParaPr>
          <m:jc m:val="center"/>
        </m:oMathParaPr>
        <m:oMath>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m:t>
              </m:r>
            </m:sub>
          </m:sSub>
          <m:r>
            <w:rPr>
              <w:rFonts w:ascii="Cambria Math" w:hAnsi="Cambria Math" w:cs="Arial"/>
              <w:color w:val="000000" w:themeColor="text1"/>
              <w:sz w:val="20"/>
              <w:szCs w:val="20"/>
              <w:lang w:val="en-US"/>
            </w:rPr>
            <m:t>=γC</m:t>
          </m:r>
          <m:d>
            <m:dPr>
              <m:begChr m:val="|"/>
              <m:endChr m:val="|"/>
              <m:ctrlPr>
                <w:rPr>
                  <w:rFonts w:ascii="Cambria Math" w:hAnsi="Cambria Math" w:cs="Arial"/>
                  <w:i/>
                  <w:color w:val="000000" w:themeColor="text1"/>
                  <w:sz w:val="20"/>
                  <w:szCs w:val="20"/>
                  <w:lang w:val="en-US"/>
                </w:rPr>
              </m:ctrlPr>
            </m:dPr>
            <m:e>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δ</m:t>
                  </m:r>
                </m:e>
                <m:sub>
                  <m:r>
                    <w:rPr>
                      <w:rFonts w:ascii="Cambria Math" w:hAnsi="Cambria Math" w:cs="Arial"/>
                      <w:color w:val="000000" w:themeColor="text1"/>
                      <w:sz w:val="20"/>
                      <w:szCs w:val="20"/>
                      <w:lang w:val="en-US"/>
                    </w:rPr>
                    <m:t>n-1</m:t>
                  </m:r>
                </m:sub>
              </m:sSub>
            </m:e>
          </m:d>
          <m:r>
            <w:rPr>
              <w:rFonts w:ascii="Cambria Math" w:hAnsi="Cambria Math" w:cs="Arial"/>
              <w:color w:val="000000" w:themeColor="text1"/>
              <w:sz w:val="20"/>
              <w:szCs w:val="20"/>
              <w:lang w:val="en-US"/>
            </w:rPr>
            <m:t>+(1-γ)</m:t>
          </m:r>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n-1</m:t>
              </m:r>
            </m:sub>
          </m:sSub>
        </m:oMath>
      </m:oMathPara>
    </w:p>
    <w:p w:rsidR="00A52507" w:rsidP="00A52507" w:rsidRDefault="00A52507" w14:paraId="6B21B8D6" w14:textId="77777777">
      <w:pPr>
        <w:jc w:val="both"/>
        <w:rPr>
          <w:rFonts w:ascii="Arial" w:hAnsi="Arial" w:cs="Arial"/>
          <w:color w:val="000000" w:themeColor="text1"/>
          <w:sz w:val="20"/>
          <w:szCs w:val="20"/>
          <w:lang w:val="en-US"/>
        </w:rPr>
      </w:pPr>
    </w:p>
    <w:p w:rsidR="0033737F" w:rsidP="0033737F" w:rsidRDefault="0033737F" w14:paraId="11BD44EA" w14:textId="4CFACF77">
      <w:pPr>
        <w:spacing w:line="360" w:lineRule="auto"/>
        <w:jc w:val="both"/>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t xml:space="preserve">Stress response analyses: </w:t>
      </w:r>
    </w:p>
    <w:p w:rsidRPr="0033737F" w:rsidR="0033737F" w:rsidP="0033737F" w:rsidRDefault="0033737F" w14:paraId="4CF5E2AB" w14:textId="78120314">
      <w:pPr>
        <w:spacing w:line="360" w:lineRule="auto"/>
        <w:jc w:val="both"/>
        <w:rPr>
          <w:rFonts w:ascii="Arial" w:hAnsi="Arial" w:cs="Arial"/>
          <w:color w:val="000000" w:themeColor="text1"/>
          <w:sz w:val="20"/>
          <w:szCs w:val="20"/>
          <w:lang w:val="en-US"/>
        </w:rPr>
      </w:pPr>
      <w:r w:rsidRPr="5D77E064" w:rsidR="0033737F">
        <w:rPr>
          <w:rFonts w:ascii="Arial" w:hAnsi="Arial" w:cs="Arial"/>
          <w:color w:val="000000" w:themeColor="text1" w:themeTint="FF" w:themeShade="FF"/>
          <w:sz w:val="20"/>
          <w:szCs w:val="20"/>
          <w:lang w:val="en-US"/>
        </w:rPr>
        <w:t>Our analyses resulted in a significant difference between ST and CT condition with regard to subjective arousal (</w:t>
      </w:r>
      <w:proofErr w:type="gramStart"/>
      <w:r w:rsidRPr="5D77E064" w:rsidR="0033737F">
        <w:rPr>
          <w:rFonts w:ascii="Arial" w:hAnsi="Arial" w:cs="Arial"/>
          <w:i w:val="1"/>
          <w:iCs w:val="1"/>
          <w:color w:val="000000" w:themeColor="text1" w:themeTint="FF" w:themeShade="FF"/>
          <w:sz w:val="20"/>
          <w:szCs w:val="20"/>
          <w:lang w:val="en-US"/>
        </w:rPr>
        <w:t>t</w:t>
      </w:r>
      <w:r w:rsidRPr="5D77E064" w:rsidR="0033737F">
        <w:rPr>
          <w:rFonts w:ascii="Arial" w:hAnsi="Arial" w:cs="Arial"/>
          <w:color w:val="000000" w:themeColor="text1" w:themeTint="FF" w:themeShade="FF"/>
          <w:sz w:val="20"/>
          <w:szCs w:val="20"/>
          <w:lang w:val="en-US"/>
        </w:rPr>
        <w:t>(</w:t>
      </w:r>
      <w:proofErr w:type="gramEnd"/>
      <w:r w:rsidRPr="5D77E064" w:rsidR="0033737F">
        <w:rPr>
          <w:rFonts w:ascii="Arial" w:hAnsi="Arial" w:cs="Arial"/>
          <w:color w:val="000000" w:themeColor="text1" w:themeTint="FF" w:themeShade="FF"/>
          <w:sz w:val="20"/>
          <w:szCs w:val="20"/>
          <w:lang w:val="en-US"/>
        </w:rPr>
        <w:t xml:space="preserve">27) = -4.9, </w:t>
      </w:r>
      <w:r w:rsidRPr="5D77E064" w:rsidR="0033737F">
        <w:rPr>
          <w:rFonts w:ascii="Arial" w:hAnsi="Arial" w:cs="Arial"/>
          <w:i w:val="1"/>
          <w:iCs w:val="1"/>
          <w:color w:val="000000" w:themeColor="text1" w:themeTint="FF" w:themeShade="FF"/>
          <w:sz w:val="20"/>
          <w:szCs w:val="20"/>
          <w:lang w:val="en-US"/>
        </w:rPr>
        <w:t xml:space="preserve">p </w:t>
      </w:r>
      <w:r w:rsidRPr="5D77E064" w:rsidR="0033737F">
        <w:rPr>
          <w:rFonts w:ascii="Arial" w:hAnsi="Arial" w:cs="Arial"/>
          <w:color w:val="000000" w:themeColor="text1" w:themeTint="FF" w:themeShade="FF"/>
          <w:sz w:val="20"/>
          <w:szCs w:val="20"/>
          <w:lang w:val="en-US"/>
        </w:rPr>
        <w:t xml:space="preserve">&lt; .001), subjective valence </w:t>
      </w:r>
      <w:r w:rsidRPr="5D77E064" w:rsidR="0033737F">
        <w:rPr>
          <w:rFonts w:ascii="Arial" w:hAnsi="Arial" w:cs="Arial"/>
          <w:color w:val="000000" w:themeColor="text1" w:themeTint="FF" w:themeShade="FF"/>
          <w:sz w:val="20"/>
          <w:szCs w:val="20"/>
          <w:lang w:val="en-US"/>
        </w:rPr>
        <w:t>(</w:t>
      </w:r>
      <w:proofErr w:type="gramStart"/>
      <w:r w:rsidRPr="5D77E064" w:rsidR="0033737F">
        <w:rPr>
          <w:rFonts w:ascii="Arial" w:hAnsi="Arial" w:cs="Arial"/>
          <w:i w:val="1"/>
          <w:iCs w:val="1"/>
          <w:color w:val="000000" w:themeColor="text1" w:themeTint="FF" w:themeShade="FF"/>
          <w:sz w:val="20"/>
          <w:szCs w:val="20"/>
          <w:lang w:val="en-US"/>
        </w:rPr>
        <w:t>t</w:t>
      </w:r>
      <w:r w:rsidRPr="5D77E064" w:rsidR="0033737F">
        <w:rPr>
          <w:rFonts w:ascii="Arial" w:hAnsi="Arial" w:cs="Arial"/>
          <w:color w:val="000000" w:themeColor="text1" w:themeTint="FF" w:themeShade="FF"/>
          <w:sz w:val="20"/>
          <w:szCs w:val="20"/>
          <w:lang w:val="en-US"/>
        </w:rPr>
        <w:t>(</w:t>
      </w:r>
      <w:proofErr w:type="gramEnd"/>
      <w:r w:rsidRPr="5D77E064" w:rsidR="0033737F">
        <w:rPr>
          <w:rFonts w:ascii="Arial" w:hAnsi="Arial" w:cs="Arial"/>
          <w:color w:val="000000" w:themeColor="text1" w:themeTint="FF" w:themeShade="FF"/>
          <w:sz w:val="20"/>
          <w:szCs w:val="20"/>
          <w:lang w:val="en-US"/>
        </w:rPr>
        <w:t xml:space="preserve">27) = </w:t>
      </w:r>
      <w:r w:rsidRPr="5D77E064" w:rsidR="0033737F">
        <w:rPr>
          <w:rFonts w:ascii="Arial" w:hAnsi="Arial" w:cs="Arial"/>
          <w:color w:val="000000" w:themeColor="text1" w:themeTint="FF" w:themeShade="FF"/>
          <w:sz w:val="20"/>
          <w:szCs w:val="20"/>
          <w:lang w:val="en-US"/>
        </w:rPr>
        <w:t>4.2,</w:t>
      </w:r>
      <w:r w:rsidRPr="5D77E064" w:rsidR="0033737F">
        <w:rPr>
          <w:rFonts w:ascii="Arial" w:hAnsi="Arial" w:cs="Arial"/>
          <w:color w:val="000000" w:themeColor="text1" w:themeTint="FF" w:themeShade="FF"/>
          <w:sz w:val="20"/>
          <w:szCs w:val="20"/>
          <w:lang w:val="en-US"/>
        </w:rPr>
        <w:t xml:space="preserve"> </w:t>
      </w:r>
      <w:r w:rsidRPr="5D77E064" w:rsidR="0033737F">
        <w:rPr>
          <w:rFonts w:ascii="Arial" w:hAnsi="Arial" w:cs="Arial"/>
          <w:i w:val="1"/>
          <w:iCs w:val="1"/>
          <w:color w:val="000000" w:themeColor="text1" w:themeTint="FF" w:themeShade="FF"/>
          <w:sz w:val="20"/>
          <w:szCs w:val="20"/>
          <w:lang w:val="en-US"/>
        </w:rPr>
        <w:t xml:space="preserve">p </w:t>
      </w:r>
      <w:r w:rsidRPr="5D77E064" w:rsidR="0033737F">
        <w:rPr>
          <w:rFonts w:ascii="Arial" w:hAnsi="Arial" w:cs="Arial"/>
          <w:color w:val="000000" w:themeColor="text1" w:themeTint="FF" w:themeShade="FF"/>
          <w:sz w:val="20"/>
          <w:szCs w:val="20"/>
          <w:lang w:val="en-US"/>
        </w:rPr>
        <w:t>&lt; .001),</w:t>
      </w:r>
      <w:r w:rsidRPr="5D77E064" w:rsidR="0033737F">
        <w:rPr>
          <w:rFonts w:ascii="Arial" w:hAnsi="Arial" w:cs="Arial"/>
          <w:color w:val="000000" w:themeColor="text1" w:themeTint="FF" w:themeShade="FF"/>
          <w:sz w:val="20"/>
          <w:szCs w:val="20"/>
          <w:lang w:val="en-US"/>
        </w:rPr>
        <w:t xml:space="preserve"> and subjective stress (</w:t>
      </w:r>
      <w:proofErr w:type="gramStart"/>
      <w:r w:rsidRPr="5D77E064" w:rsidR="0033737F">
        <w:rPr>
          <w:rFonts w:ascii="Arial" w:hAnsi="Arial" w:cs="Arial"/>
          <w:i w:val="1"/>
          <w:iCs w:val="1"/>
          <w:color w:val="000000" w:themeColor="text1" w:themeTint="FF" w:themeShade="FF"/>
          <w:sz w:val="20"/>
          <w:szCs w:val="20"/>
          <w:lang w:val="en-US"/>
        </w:rPr>
        <w:t>t</w:t>
      </w:r>
      <w:r w:rsidRPr="5D77E064" w:rsidR="0033737F">
        <w:rPr>
          <w:rFonts w:ascii="Arial" w:hAnsi="Arial" w:cs="Arial"/>
          <w:color w:val="000000" w:themeColor="text1" w:themeTint="FF" w:themeShade="FF"/>
          <w:sz w:val="20"/>
          <w:szCs w:val="20"/>
          <w:lang w:val="en-US"/>
        </w:rPr>
        <w:t>(</w:t>
      </w:r>
      <w:proofErr w:type="gramEnd"/>
      <w:r w:rsidRPr="5D77E064" w:rsidR="0033737F">
        <w:rPr>
          <w:rFonts w:ascii="Arial" w:hAnsi="Arial" w:cs="Arial"/>
          <w:color w:val="000000" w:themeColor="text1" w:themeTint="FF" w:themeShade="FF"/>
          <w:sz w:val="20"/>
          <w:szCs w:val="20"/>
          <w:lang w:val="en-US"/>
        </w:rPr>
        <w:t xml:space="preserve">27) = </w:t>
      </w:r>
      <w:r w:rsidRPr="5D77E064" w:rsidR="0033737F">
        <w:rPr>
          <w:rFonts w:ascii="Arial" w:hAnsi="Arial" w:cs="Arial"/>
          <w:color w:val="000000" w:themeColor="text1" w:themeTint="FF" w:themeShade="FF"/>
          <w:sz w:val="20"/>
          <w:szCs w:val="20"/>
          <w:lang w:val="en-US"/>
        </w:rPr>
        <w:t>-6.7,</w:t>
      </w:r>
      <w:r w:rsidRPr="5D77E064" w:rsidR="0033737F">
        <w:rPr>
          <w:rFonts w:ascii="Arial" w:hAnsi="Arial" w:cs="Arial"/>
          <w:color w:val="000000" w:themeColor="text1" w:themeTint="FF" w:themeShade="FF"/>
          <w:sz w:val="20"/>
          <w:szCs w:val="20"/>
          <w:lang w:val="en-US"/>
        </w:rPr>
        <w:t xml:space="preserve"> </w:t>
      </w:r>
      <w:r w:rsidRPr="5D77E064" w:rsidR="0033737F">
        <w:rPr>
          <w:rFonts w:ascii="Arial" w:hAnsi="Arial" w:cs="Arial"/>
          <w:i w:val="1"/>
          <w:iCs w:val="1"/>
          <w:color w:val="000000" w:themeColor="text1" w:themeTint="FF" w:themeShade="FF"/>
          <w:sz w:val="20"/>
          <w:szCs w:val="20"/>
          <w:lang w:val="en-US"/>
        </w:rPr>
        <w:t xml:space="preserve">p </w:t>
      </w:r>
      <w:r w:rsidRPr="5D77E064" w:rsidR="0033737F">
        <w:rPr>
          <w:rFonts w:ascii="Arial" w:hAnsi="Arial" w:cs="Arial"/>
          <w:color w:val="000000" w:themeColor="text1" w:themeTint="FF" w:themeShade="FF"/>
          <w:sz w:val="20"/>
          <w:szCs w:val="20"/>
          <w:lang w:val="en-US"/>
        </w:rPr>
        <w:t>&lt; .001</w:t>
      </w:r>
      <w:r w:rsidRPr="5D77E064" w:rsidR="0033737F">
        <w:rPr>
          <w:rFonts w:ascii="Arial" w:hAnsi="Arial" w:cs="Arial"/>
          <w:color w:val="000000" w:themeColor="text1" w:themeTint="FF" w:themeShade="FF"/>
          <w:sz w:val="20"/>
          <w:szCs w:val="20"/>
          <w:lang w:val="en-US"/>
        </w:rPr>
        <w:t xml:space="preserve">). Furthermore, we found a significant difference between ST and CT for cortisol AUC-G </w:t>
      </w:r>
      <w:r w:rsidRPr="5D77E064" w:rsidR="0033737F">
        <w:rPr>
          <w:rFonts w:ascii="Arial" w:hAnsi="Arial" w:cs="Arial"/>
          <w:color w:val="000000" w:themeColor="text1" w:themeTint="FF" w:themeShade="FF"/>
          <w:sz w:val="20"/>
          <w:szCs w:val="20"/>
          <w:lang w:val="en-US"/>
        </w:rPr>
        <w:t>(</w:t>
      </w:r>
      <w:proofErr w:type="gramStart"/>
      <w:r w:rsidRPr="5D77E064" w:rsidR="0033737F">
        <w:rPr>
          <w:rFonts w:ascii="Arial" w:hAnsi="Arial" w:cs="Arial"/>
          <w:i w:val="1"/>
          <w:iCs w:val="1"/>
          <w:color w:val="000000" w:themeColor="text1" w:themeTint="FF" w:themeShade="FF"/>
          <w:sz w:val="20"/>
          <w:szCs w:val="20"/>
          <w:lang w:val="en-US"/>
        </w:rPr>
        <w:t>t</w:t>
      </w:r>
      <w:r w:rsidRPr="5D77E064" w:rsidR="0033737F">
        <w:rPr>
          <w:rFonts w:ascii="Arial" w:hAnsi="Arial" w:cs="Arial"/>
          <w:color w:val="000000" w:themeColor="text1" w:themeTint="FF" w:themeShade="FF"/>
          <w:sz w:val="20"/>
          <w:szCs w:val="20"/>
          <w:lang w:val="en-US"/>
        </w:rPr>
        <w:t>(</w:t>
      </w:r>
      <w:proofErr w:type="gramEnd"/>
      <w:r w:rsidRPr="5D77E064" w:rsidR="0033737F">
        <w:rPr>
          <w:rFonts w:ascii="Arial" w:hAnsi="Arial" w:cs="Arial"/>
          <w:color w:val="000000" w:themeColor="text1" w:themeTint="FF" w:themeShade="FF"/>
          <w:sz w:val="20"/>
          <w:szCs w:val="20"/>
          <w:lang w:val="en-US"/>
        </w:rPr>
        <w:t>2</w:t>
      </w:r>
      <w:r w:rsidRPr="5D77E064" w:rsidR="003615CE">
        <w:rPr>
          <w:rFonts w:ascii="Arial" w:hAnsi="Arial" w:cs="Arial"/>
          <w:color w:val="000000" w:themeColor="text1" w:themeTint="FF" w:themeShade="FF"/>
          <w:sz w:val="20"/>
          <w:szCs w:val="20"/>
          <w:lang w:val="en-US"/>
        </w:rPr>
        <w:t>6</w:t>
      </w:r>
      <w:r w:rsidRPr="5D77E064" w:rsidR="0033737F">
        <w:rPr>
          <w:rFonts w:ascii="Arial" w:hAnsi="Arial" w:cs="Arial"/>
          <w:color w:val="000000" w:themeColor="text1" w:themeTint="FF" w:themeShade="FF"/>
          <w:sz w:val="20"/>
          <w:szCs w:val="20"/>
          <w:lang w:val="en-US"/>
        </w:rPr>
        <w:t>) = -</w:t>
      </w:r>
      <w:r w:rsidRPr="5D77E064" w:rsidR="003615CE">
        <w:rPr>
          <w:rFonts w:ascii="Arial" w:hAnsi="Arial" w:cs="Arial"/>
          <w:color w:val="000000" w:themeColor="text1" w:themeTint="FF" w:themeShade="FF"/>
          <w:sz w:val="20"/>
          <w:szCs w:val="20"/>
          <w:lang w:val="en-US"/>
        </w:rPr>
        <w:t>2.6</w:t>
      </w:r>
      <w:r w:rsidRPr="5D77E064" w:rsidR="0033737F">
        <w:rPr>
          <w:rFonts w:ascii="Arial" w:hAnsi="Arial" w:cs="Arial"/>
          <w:color w:val="000000" w:themeColor="text1" w:themeTint="FF" w:themeShade="FF"/>
          <w:sz w:val="20"/>
          <w:szCs w:val="20"/>
          <w:lang w:val="en-US"/>
        </w:rPr>
        <w:t xml:space="preserve">, </w:t>
      </w:r>
      <w:r w:rsidRPr="5D77E064" w:rsidR="0033737F">
        <w:rPr>
          <w:rFonts w:ascii="Arial" w:hAnsi="Arial" w:cs="Arial"/>
          <w:i w:val="1"/>
          <w:iCs w:val="1"/>
          <w:color w:val="000000" w:themeColor="text1" w:themeTint="FF" w:themeShade="FF"/>
          <w:sz w:val="20"/>
          <w:szCs w:val="20"/>
          <w:lang w:val="en-US"/>
        </w:rPr>
        <w:t xml:space="preserve">p </w:t>
      </w:r>
      <w:r w:rsidRPr="5D77E064" w:rsidR="003615CE">
        <w:rPr>
          <w:rFonts w:ascii="Arial" w:hAnsi="Arial" w:cs="Arial"/>
          <w:color w:val="000000" w:themeColor="text1" w:themeTint="FF" w:themeShade="FF"/>
          <w:sz w:val="20"/>
          <w:szCs w:val="20"/>
          <w:lang w:val="en-US"/>
        </w:rPr>
        <w:t>= .02</w:t>
      </w:r>
      <w:r w:rsidRPr="5D77E064" w:rsidR="0033737F">
        <w:rPr>
          <w:rFonts w:ascii="Arial" w:hAnsi="Arial" w:cs="Arial"/>
          <w:color w:val="000000" w:themeColor="text1" w:themeTint="FF" w:themeShade="FF"/>
          <w:sz w:val="20"/>
          <w:szCs w:val="20"/>
          <w:lang w:val="en-US"/>
        </w:rPr>
        <w:t>)</w:t>
      </w:r>
      <w:r w:rsidRPr="5D77E064" w:rsidR="003615CE">
        <w:rPr>
          <w:rFonts w:ascii="Arial" w:hAnsi="Arial" w:cs="Arial"/>
          <w:color w:val="000000" w:themeColor="text1" w:themeTint="FF" w:themeShade="FF"/>
          <w:sz w:val="20"/>
          <w:szCs w:val="20"/>
          <w:lang w:val="en-US"/>
        </w:rPr>
        <w:t>.</w:t>
      </w:r>
    </w:p>
    <w:p w:rsidR="5D77E064" w:rsidRDefault="5D77E064" w14:paraId="27C202D2" w14:textId="066B86C0">
      <w:r>
        <w:br w:type="page"/>
      </w:r>
    </w:p>
    <w:p w:rsidR="5D77E064" w:rsidP="5D77E064" w:rsidRDefault="5D77E064" w14:paraId="24D7D064" w14:textId="6A0F5F06">
      <w:pPr>
        <w:pStyle w:val="Standard"/>
        <w:spacing w:line="360" w:lineRule="auto"/>
        <w:jc w:val="both"/>
        <w:rPr>
          <w:rFonts w:ascii="Arial" w:hAnsi="Arial" w:cs="Arial"/>
          <w:color w:val="000000" w:themeColor="text1" w:themeTint="FF" w:themeShade="FF"/>
          <w:sz w:val="20"/>
          <w:szCs w:val="20"/>
          <w:lang w:val="en-US"/>
        </w:rPr>
      </w:pPr>
    </w:p>
    <w:p w:rsidR="00B7590C" w:rsidP="003049E9" w:rsidRDefault="00B7590C" w14:paraId="7FFBCADE" w14:textId="4C6FD1CB">
      <w:pPr>
        <w:spacing w:line="360" w:lineRule="auto"/>
        <w:jc w:val="both"/>
        <w:rPr>
          <w:rFonts w:ascii="Arial" w:hAnsi="Arial" w:eastAsia="Times New Roman" w:cs="Arial"/>
          <w:b/>
          <w:bCs/>
          <w:color w:val="000000" w:themeColor="text1"/>
          <w:sz w:val="20"/>
          <w:szCs w:val="20"/>
          <w:lang w:val="en-US" w:eastAsia="de-DE"/>
        </w:rPr>
      </w:pPr>
      <w:r w:rsidRPr="00B7590C">
        <w:rPr>
          <w:rFonts w:ascii="Arial" w:hAnsi="Arial" w:eastAsia="Times New Roman" w:cs="Arial"/>
          <w:b/>
          <w:bCs/>
          <w:color w:val="000000" w:themeColor="text1"/>
          <w:sz w:val="20"/>
          <w:szCs w:val="20"/>
          <w:lang w:val="en-US" w:eastAsia="de-DE"/>
        </w:rPr>
        <w:lastRenderedPageBreak/>
        <w:t>Supplementary Figures</w:t>
      </w:r>
    </w:p>
    <w:p w:rsidRPr="00B7590C" w:rsidR="002722E1" w:rsidP="003049E9" w:rsidRDefault="002722E1" w14:paraId="0E831809" w14:textId="77777777">
      <w:pPr>
        <w:spacing w:line="360" w:lineRule="auto"/>
        <w:jc w:val="both"/>
        <w:rPr>
          <w:rFonts w:ascii="Arial" w:hAnsi="Arial" w:eastAsia="Times New Roman" w:cs="Arial"/>
          <w:b/>
          <w:bCs/>
          <w:color w:val="000000" w:themeColor="text1"/>
          <w:sz w:val="20"/>
          <w:szCs w:val="20"/>
          <w:lang w:val="en-US" w:eastAsia="de-DE"/>
        </w:rPr>
      </w:pPr>
    </w:p>
    <w:p w:rsidR="007B0251" w:rsidP="003049E9" w:rsidRDefault="007B0251" w14:paraId="603F166D" w14:textId="08211AA4">
      <w:pPr>
        <w:spacing w:line="360" w:lineRule="auto"/>
        <w:jc w:val="both"/>
        <w:rPr>
          <w:rFonts w:ascii="Arial" w:hAnsi="Arial" w:eastAsia="Times New Roman" w:cs="Arial"/>
          <w:color w:val="000000" w:themeColor="text1"/>
          <w:sz w:val="20"/>
          <w:szCs w:val="20"/>
          <w:u w:val="single"/>
          <w:lang w:val="en-US" w:eastAsia="de-DE"/>
        </w:rPr>
      </w:pPr>
      <w:r>
        <w:rPr>
          <w:rFonts w:ascii="Arial" w:hAnsi="Arial" w:eastAsia="Times New Roman" w:cs="Arial"/>
          <w:color w:val="000000" w:themeColor="text1"/>
          <w:sz w:val="20"/>
          <w:szCs w:val="20"/>
          <w:u w:val="single"/>
          <w:lang w:val="en-US" w:eastAsia="de-DE"/>
        </w:rPr>
        <w:t xml:space="preserve">Generalized mixed effects modeling: Odd's ratio </w:t>
      </w:r>
    </w:p>
    <w:p w:rsidR="00D8328D" w:rsidP="003049E9" w:rsidRDefault="00D8328D" w14:paraId="7907B8D3" w14:textId="77777777">
      <w:pPr>
        <w:spacing w:line="360" w:lineRule="auto"/>
        <w:jc w:val="both"/>
        <w:rPr>
          <w:rFonts w:ascii="Arial" w:hAnsi="Arial" w:eastAsia="Times New Roman" w:cs="Arial"/>
          <w:color w:val="000000" w:themeColor="text1"/>
          <w:sz w:val="20"/>
          <w:szCs w:val="20"/>
          <w:u w:val="single"/>
          <w:lang w:val="en-US" w:eastAsia="de-DE"/>
        </w:rPr>
      </w:pPr>
    </w:p>
    <w:p w:rsidR="00FF465E" w:rsidP="003049E9" w:rsidRDefault="008F04A7" w14:paraId="7AA96459" w14:textId="5694941B">
      <w:pPr>
        <w:spacing w:line="360" w:lineRule="auto"/>
        <w:jc w:val="both"/>
        <w:rPr>
          <w:rFonts w:ascii="Arial" w:hAnsi="Arial" w:eastAsia="Times New Roman" w:cs="Arial"/>
          <w:color w:val="000000" w:themeColor="text1"/>
          <w:sz w:val="20"/>
          <w:szCs w:val="20"/>
          <w:u w:val="single"/>
          <w:lang w:val="en-US" w:eastAsia="de-DE"/>
        </w:rPr>
      </w:pPr>
      <w:r>
        <w:rPr>
          <w:noProof/>
        </w:rPr>
        <w:drawing>
          <wp:inline distT="0" distB="0" distL="0" distR="0" wp14:anchorId="0ECA174E" wp14:editId="54A16AEB">
            <wp:extent cx="3337560" cy="2493354"/>
            <wp:effectExtent l="0" t="0" r="254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0144" cy="2495284"/>
                    </a:xfrm>
                    <a:prstGeom prst="rect">
                      <a:avLst/>
                    </a:prstGeom>
                  </pic:spPr>
                </pic:pic>
              </a:graphicData>
            </a:graphic>
          </wp:inline>
        </w:drawing>
      </w:r>
    </w:p>
    <w:p w:rsidRPr="008F04A7" w:rsidR="00FF465E" w:rsidP="003049E9" w:rsidRDefault="00FF465E" w14:paraId="56C5B607" w14:textId="77777777">
      <w:pPr>
        <w:spacing w:line="360" w:lineRule="auto"/>
        <w:jc w:val="both"/>
        <w:rPr>
          <w:rFonts w:ascii="Arial" w:hAnsi="Arial" w:eastAsia="Times New Roman" w:cs="Arial"/>
          <w:color w:val="000000" w:themeColor="text1"/>
          <w:sz w:val="20"/>
          <w:szCs w:val="20"/>
          <w:u w:val="single"/>
          <w:lang w:val="en-US" w:eastAsia="de-DE"/>
        </w:rPr>
      </w:pPr>
    </w:p>
    <w:p w:rsidRPr="008F04A7" w:rsidR="008F04A7" w:rsidP="008F04A7" w:rsidRDefault="008F04A7" w14:paraId="088B40C8" w14:textId="3C73FB93">
      <w:pPr>
        <w:spacing w:line="360" w:lineRule="auto"/>
        <w:jc w:val="both"/>
        <w:rPr>
          <w:rFonts w:ascii="Arial" w:hAnsi="Arial" w:cs="Arial"/>
          <w:sz w:val="20"/>
          <w:szCs w:val="20"/>
          <w:lang w:val="en-US"/>
        </w:rPr>
      </w:pPr>
      <w:r w:rsidRPr="48FF1EE5">
        <w:rPr>
          <w:rFonts w:ascii="Arial" w:hAnsi="Arial" w:cs="Arial"/>
          <w:sz w:val="20"/>
          <w:szCs w:val="20"/>
          <w:lang w:val="en-US"/>
        </w:rPr>
        <w:t xml:space="preserve">Figure </w:t>
      </w:r>
      <w:r w:rsidRPr="48FF1EE5" w:rsidR="43C1468C">
        <w:rPr>
          <w:rFonts w:ascii="Arial" w:hAnsi="Arial" w:cs="Arial"/>
          <w:sz w:val="20"/>
          <w:szCs w:val="20"/>
          <w:lang w:val="en-US"/>
        </w:rPr>
        <w:t>S1</w:t>
      </w:r>
      <w:r w:rsidRPr="48FF1EE5" w:rsidR="6A515649">
        <w:rPr>
          <w:rFonts w:ascii="Arial" w:hAnsi="Arial" w:cs="Arial"/>
          <w:sz w:val="20"/>
          <w:szCs w:val="20"/>
          <w:lang w:val="en-US"/>
        </w:rPr>
        <w:t xml:space="preserve">. </w:t>
      </w:r>
      <w:r w:rsidRPr="48FF1EE5">
        <w:rPr>
          <w:rFonts w:ascii="Arial" w:hAnsi="Arial" w:cs="Arial"/>
          <w:sz w:val="20"/>
          <w:szCs w:val="20"/>
          <w:lang w:val="en-US"/>
        </w:rPr>
        <w:t>Odd's Ratio of condition (CI: 1.02-1.24), reversal phase (CI: 2.30-2.94) and stable phase (CI:1.92-2.56) contrasts from fixed-effects model.</w:t>
      </w:r>
    </w:p>
    <w:p w:rsidR="008F04A7" w:rsidP="007B0251" w:rsidRDefault="008F04A7" w14:paraId="2D3C5FD4" w14:textId="77777777">
      <w:pPr>
        <w:spacing w:line="360" w:lineRule="auto"/>
        <w:jc w:val="both"/>
        <w:rPr>
          <w:rFonts w:ascii="Arial" w:hAnsi="Arial" w:eastAsia="Times New Roman" w:cs="Arial"/>
          <w:color w:val="000000" w:themeColor="text1"/>
          <w:sz w:val="20"/>
          <w:szCs w:val="20"/>
          <w:lang w:val="en-US" w:eastAsia="de-DE"/>
        </w:rPr>
      </w:pPr>
    </w:p>
    <w:p w:rsidR="005D35E7" w:rsidP="007B0251" w:rsidRDefault="008F04A7" w14:paraId="4DCAC95D" w14:textId="0C60BDE4">
      <w:pPr>
        <w:spacing w:line="360" w:lineRule="auto"/>
        <w:jc w:val="both"/>
        <w:rPr>
          <w:rFonts w:ascii="Arial" w:hAnsi="Arial" w:eastAsia="Times New Roman" w:cs="Arial"/>
          <w:color w:val="000000" w:themeColor="text1"/>
          <w:sz w:val="20"/>
          <w:szCs w:val="20"/>
          <w:lang w:val="en-US" w:eastAsia="de-DE"/>
        </w:rPr>
      </w:pPr>
      <w:r>
        <w:rPr>
          <w:noProof/>
        </w:rPr>
        <w:drawing>
          <wp:inline distT="0" distB="0" distL="0" distR="0" wp14:anchorId="2E3585BF" wp14:editId="5E82FBE2">
            <wp:extent cx="3337560" cy="2510554"/>
            <wp:effectExtent l="0" t="0" r="254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46008" cy="2516909"/>
                    </a:xfrm>
                    <a:prstGeom prst="rect">
                      <a:avLst/>
                    </a:prstGeom>
                  </pic:spPr>
                </pic:pic>
              </a:graphicData>
            </a:graphic>
          </wp:inline>
        </w:drawing>
      </w:r>
    </w:p>
    <w:p w:rsidR="008F04A7" w:rsidP="007B0251" w:rsidRDefault="008F04A7" w14:paraId="76618CFF" w14:textId="77777777">
      <w:pPr>
        <w:spacing w:line="360" w:lineRule="auto"/>
        <w:jc w:val="both"/>
        <w:rPr>
          <w:rFonts w:ascii="Arial" w:hAnsi="Arial" w:eastAsia="Times New Roman" w:cs="Arial"/>
          <w:color w:val="000000" w:themeColor="text1"/>
          <w:sz w:val="20"/>
          <w:szCs w:val="20"/>
          <w:lang w:val="en-US" w:eastAsia="de-DE"/>
        </w:rPr>
      </w:pPr>
    </w:p>
    <w:p w:rsidRPr="007B0251" w:rsidR="005D35E7" w:rsidP="005D35E7" w:rsidRDefault="005D35E7" w14:paraId="61D1D840" w14:textId="5B1B500B">
      <w:pPr>
        <w:spacing w:line="360" w:lineRule="auto"/>
        <w:jc w:val="both"/>
        <w:rPr>
          <w:rFonts w:ascii="Arial" w:hAnsi="Arial" w:eastAsia="Times New Roman" w:cs="Arial"/>
          <w:color w:val="000000" w:themeColor="text1"/>
          <w:sz w:val="20"/>
          <w:szCs w:val="20"/>
          <w:lang w:val="en-US" w:eastAsia="de-DE"/>
        </w:rPr>
      </w:pPr>
      <w:r w:rsidRPr="48FF1EE5">
        <w:rPr>
          <w:rFonts w:ascii="Arial" w:hAnsi="Arial" w:eastAsia="Times New Roman" w:cs="Arial"/>
          <w:color w:val="000000" w:themeColor="text1"/>
          <w:sz w:val="20"/>
          <w:szCs w:val="20"/>
          <w:lang w:val="en-US" w:eastAsia="de-DE"/>
        </w:rPr>
        <w:t>Figure S</w:t>
      </w:r>
      <w:r w:rsidRPr="48FF1EE5" w:rsidR="36D055CF">
        <w:rPr>
          <w:rFonts w:ascii="Arial" w:hAnsi="Arial" w:eastAsia="Times New Roman" w:cs="Arial"/>
          <w:color w:val="000000" w:themeColor="text1"/>
          <w:sz w:val="20"/>
          <w:szCs w:val="20"/>
          <w:lang w:val="en-US" w:eastAsia="de-DE"/>
        </w:rPr>
        <w:t>2</w:t>
      </w:r>
      <w:r w:rsidRPr="48FF1EE5" w:rsidR="2D468310">
        <w:rPr>
          <w:rFonts w:ascii="Arial" w:hAnsi="Arial" w:eastAsia="Times New Roman" w:cs="Arial"/>
          <w:color w:val="000000" w:themeColor="text1"/>
          <w:sz w:val="20"/>
          <w:szCs w:val="20"/>
          <w:lang w:val="en-US" w:eastAsia="de-DE"/>
        </w:rPr>
        <w:t>.</w:t>
      </w:r>
      <w:r w:rsidRPr="48FF1EE5">
        <w:rPr>
          <w:rFonts w:ascii="Arial" w:hAnsi="Arial" w:eastAsia="Times New Roman" w:cs="Arial"/>
          <w:color w:val="000000" w:themeColor="text1"/>
          <w:sz w:val="20"/>
          <w:szCs w:val="20"/>
          <w:lang w:val="en-US" w:eastAsia="de-DE"/>
        </w:rPr>
        <w:t xml:space="preserve"> Odd's Ratio of cortisol (1.09, CI: 1.01-1.17), reversal phase (2.58 CI: 2.28-2.93) and stable phase (2.21, CI:1.91-2.56) contrasts from fixed-effects model.</w:t>
      </w:r>
    </w:p>
    <w:p w:rsidR="008F04A7" w:rsidP="003049E9" w:rsidRDefault="008F04A7" w14:paraId="7F65CEF4" w14:textId="77777777">
      <w:pPr>
        <w:spacing w:line="360" w:lineRule="auto"/>
        <w:jc w:val="both"/>
        <w:rPr>
          <w:rFonts w:ascii="Arial" w:hAnsi="Arial" w:eastAsia="Times New Roman" w:cs="Arial"/>
          <w:color w:val="000000" w:themeColor="text1"/>
          <w:sz w:val="20"/>
          <w:szCs w:val="20"/>
          <w:lang w:val="en-US" w:eastAsia="de-DE"/>
        </w:rPr>
      </w:pPr>
    </w:p>
    <w:p w:rsidR="00754303" w:rsidRDefault="00754303" w14:paraId="1EFEB7F9" w14:textId="77777777">
      <w:pPr>
        <w:rPr>
          <w:rFonts w:ascii="Arial" w:hAnsi="Arial" w:eastAsia="Times New Roman" w:cs="Arial"/>
          <w:color w:val="000000" w:themeColor="text1"/>
          <w:sz w:val="20"/>
          <w:szCs w:val="20"/>
          <w:u w:val="single"/>
          <w:lang w:val="en-US" w:eastAsia="de-DE"/>
        </w:rPr>
      </w:pPr>
      <w:r>
        <w:rPr>
          <w:rFonts w:ascii="Arial" w:hAnsi="Arial" w:eastAsia="Times New Roman" w:cs="Arial"/>
          <w:color w:val="000000" w:themeColor="text1"/>
          <w:sz w:val="20"/>
          <w:szCs w:val="20"/>
          <w:u w:val="single"/>
          <w:lang w:val="en-US" w:eastAsia="de-DE"/>
        </w:rPr>
        <w:br w:type="page"/>
      </w:r>
    </w:p>
    <w:p w:rsidR="00381E32" w:rsidP="003049E9" w:rsidRDefault="002268BC" w14:paraId="6970FAB4" w14:textId="69027992">
      <w:pPr>
        <w:spacing w:line="360" w:lineRule="auto"/>
        <w:jc w:val="both"/>
        <w:rPr>
          <w:rFonts w:ascii="Arial" w:hAnsi="Arial" w:eastAsia="Times New Roman" w:cs="Arial"/>
          <w:color w:val="000000" w:themeColor="text1"/>
          <w:sz w:val="20"/>
          <w:szCs w:val="20"/>
          <w:u w:val="single"/>
          <w:lang w:val="en-US" w:eastAsia="de-DE"/>
        </w:rPr>
      </w:pPr>
      <w:r>
        <w:rPr>
          <w:rFonts w:ascii="Arial" w:hAnsi="Arial" w:eastAsia="Times New Roman" w:cs="Arial"/>
          <w:color w:val="000000" w:themeColor="text1"/>
          <w:sz w:val="20"/>
          <w:szCs w:val="20"/>
          <w:u w:val="single"/>
          <w:lang w:val="en-US" w:eastAsia="de-DE"/>
        </w:rPr>
        <w:lastRenderedPageBreak/>
        <w:t>Computational modeling: parameter distribution</w:t>
      </w:r>
    </w:p>
    <w:p w:rsidRPr="00106995" w:rsidR="002268BC" w:rsidP="003049E9" w:rsidRDefault="002268BC" w14:paraId="139AAA79" w14:textId="77777777">
      <w:pPr>
        <w:spacing w:line="360" w:lineRule="auto"/>
        <w:jc w:val="both"/>
        <w:rPr>
          <w:rFonts w:ascii="Arial" w:hAnsi="Arial" w:eastAsia="Times New Roman" w:cs="Arial"/>
          <w:color w:val="000000" w:themeColor="text1"/>
          <w:sz w:val="20"/>
          <w:szCs w:val="20"/>
          <w:u w:val="single"/>
          <w:lang w:val="en-US" w:eastAsia="de-DE"/>
        </w:rPr>
      </w:pPr>
    </w:p>
    <w:p w:rsidR="00484EFF" w:rsidP="004A1D7D" w:rsidRDefault="002268BC" w14:paraId="1C19FC6E" w14:textId="00B71DE0">
      <w:pPr>
        <w:spacing w:line="360" w:lineRule="auto"/>
        <w:jc w:val="both"/>
        <w:rPr>
          <w:rFonts w:ascii="Arial" w:hAnsi="Arial" w:cs="Arial"/>
          <w:color w:val="000000" w:themeColor="text1"/>
          <w:sz w:val="20"/>
          <w:szCs w:val="20"/>
          <w:lang w:val="en-US"/>
        </w:rPr>
      </w:pPr>
      <w:r>
        <w:rPr>
          <w:noProof/>
        </w:rPr>
        <w:drawing>
          <wp:inline distT="0" distB="0" distL="0" distR="0" wp14:anchorId="07828D50" wp14:editId="7770622F">
            <wp:extent cx="5756912" cy="29025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3">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rsidR="002268BC" w:rsidP="004A1D7D" w:rsidRDefault="002268BC" w14:paraId="0C01D08D" w14:textId="089446F0">
      <w:pPr>
        <w:spacing w:line="360" w:lineRule="auto"/>
        <w:jc w:val="both"/>
        <w:rPr>
          <w:rFonts w:ascii="Arial" w:hAnsi="Arial" w:cs="Arial"/>
          <w:color w:val="000000" w:themeColor="text1"/>
          <w:sz w:val="20"/>
          <w:szCs w:val="20"/>
          <w:lang w:val="en-US"/>
        </w:rPr>
      </w:pPr>
      <w:r w:rsidRPr="48FF1EE5">
        <w:rPr>
          <w:rFonts w:ascii="Arial" w:hAnsi="Arial" w:cs="Arial"/>
          <w:color w:val="000000" w:themeColor="text1"/>
          <w:sz w:val="20"/>
          <w:szCs w:val="20"/>
          <w:lang w:val="en-US"/>
        </w:rPr>
        <w:t>Figure S</w:t>
      </w:r>
      <w:r w:rsidRPr="48FF1EE5" w:rsidR="67C3B9A0">
        <w:rPr>
          <w:rFonts w:ascii="Arial" w:hAnsi="Arial" w:cs="Arial"/>
          <w:color w:val="000000" w:themeColor="text1"/>
          <w:sz w:val="20"/>
          <w:szCs w:val="20"/>
          <w:lang w:val="en-US"/>
        </w:rPr>
        <w:t>3</w:t>
      </w:r>
      <w:r w:rsidRPr="48FF1EE5" w:rsidR="690349F6">
        <w:rPr>
          <w:rFonts w:ascii="Arial" w:hAnsi="Arial" w:cs="Arial"/>
          <w:color w:val="000000" w:themeColor="text1"/>
          <w:sz w:val="20"/>
          <w:szCs w:val="20"/>
          <w:lang w:val="en-US"/>
        </w:rPr>
        <w:t>.</w:t>
      </w:r>
      <w:r w:rsidRPr="48FF1EE5">
        <w:rPr>
          <w:rFonts w:ascii="Arial" w:hAnsi="Arial" w:cs="Arial"/>
          <w:color w:val="000000" w:themeColor="text1"/>
          <w:sz w:val="20"/>
          <w:szCs w:val="20"/>
          <w:lang w:val="en-US"/>
        </w:rPr>
        <w:t xml:space="preserve"> Learning parameter values across all participants (median in red)</w:t>
      </w:r>
      <w:r w:rsidRPr="48FF1EE5" w:rsidR="1BE66733">
        <w:rPr>
          <w:rFonts w:ascii="Arial" w:hAnsi="Arial" w:cs="Arial"/>
          <w:color w:val="000000" w:themeColor="text1"/>
          <w:sz w:val="20"/>
          <w:szCs w:val="20"/>
          <w:lang w:val="en-US"/>
        </w:rPr>
        <w:t>.</w:t>
      </w:r>
    </w:p>
    <w:p w:rsidR="002268BC" w:rsidP="004A1D7D" w:rsidRDefault="002268BC" w14:paraId="35FCD5A2" w14:textId="3F9C8058">
      <w:pPr>
        <w:spacing w:line="360" w:lineRule="auto"/>
        <w:jc w:val="both"/>
        <w:rPr>
          <w:rFonts w:ascii="Arial" w:hAnsi="Arial" w:cs="Arial"/>
          <w:color w:val="000000" w:themeColor="text1"/>
          <w:sz w:val="20"/>
          <w:szCs w:val="20"/>
          <w:lang w:val="en-US"/>
        </w:rPr>
      </w:pPr>
    </w:p>
    <w:p w:rsidR="002268BC" w:rsidP="004A1D7D" w:rsidRDefault="002268BC" w14:paraId="71F4774C" w14:textId="4F13687B">
      <w:pPr>
        <w:spacing w:line="360" w:lineRule="auto"/>
        <w:jc w:val="both"/>
        <w:rPr>
          <w:rFonts w:ascii="Arial" w:hAnsi="Arial" w:cs="Arial"/>
          <w:color w:val="000000" w:themeColor="text1"/>
          <w:sz w:val="20"/>
          <w:szCs w:val="20"/>
          <w:lang w:val="en-US"/>
        </w:rPr>
      </w:pPr>
      <w:r>
        <w:rPr>
          <w:noProof/>
        </w:rPr>
        <w:drawing>
          <wp:inline distT="0" distB="0" distL="0" distR="0" wp14:anchorId="369C226E" wp14:editId="095D4F62">
            <wp:extent cx="5756912" cy="290258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14">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rsidR="002268BC" w:rsidP="002268BC" w:rsidRDefault="002268BC" w14:paraId="4C41738B" w14:textId="60B2341E">
      <w:pPr>
        <w:spacing w:line="360" w:lineRule="auto"/>
        <w:jc w:val="both"/>
        <w:rPr>
          <w:rFonts w:ascii="Arial" w:hAnsi="Arial" w:cs="Arial"/>
          <w:color w:val="000000" w:themeColor="text1"/>
          <w:sz w:val="20"/>
          <w:szCs w:val="20"/>
          <w:lang w:val="en-US"/>
        </w:rPr>
      </w:pPr>
      <w:r w:rsidRPr="48FF1EE5">
        <w:rPr>
          <w:rFonts w:ascii="Arial" w:hAnsi="Arial" w:cs="Arial"/>
          <w:color w:val="000000" w:themeColor="text1"/>
          <w:sz w:val="20"/>
          <w:szCs w:val="20"/>
          <w:lang w:val="en-US"/>
        </w:rPr>
        <w:t>Figure S</w:t>
      </w:r>
      <w:r w:rsidRPr="48FF1EE5" w:rsidR="6FA49C67">
        <w:rPr>
          <w:rFonts w:ascii="Arial" w:hAnsi="Arial" w:cs="Arial"/>
          <w:color w:val="000000" w:themeColor="text1"/>
          <w:sz w:val="20"/>
          <w:szCs w:val="20"/>
          <w:lang w:val="en-US"/>
        </w:rPr>
        <w:t>4</w:t>
      </w:r>
      <w:r w:rsidRPr="48FF1EE5" w:rsidR="0EDF4AA8">
        <w:rPr>
          <w:rFonts w:ascii="Arial" w:hAnsi="Arial" w:cs="Arial"/>
          <w:color w:val="000000" w:themeColor="text1"/>
          <w:sz w:val="20"/>
          <w:szCs w:val="20"/>
          <w:lang w:val="en-US"/>
        </w:rPr>
        <w:t>.</w:t>
      </w:r>
      <w:r w:rsidRPr="48FF1EE5">
        <w:rPr>
          <w:rFonts w:ascii="Arial" w:hAnsi="Arial" w:cs="Arial"/>
          <w:color w:val="000000" w:themeColor="text1"/>
          <w:sz w:val="20"/>
          <w:szCs w:val="20"/>
          <w:lang w:val="en-US"/>
        </w:rPr>
        <w:t xml:space="preserve"> </w:t>
      </w:r>
      <w:r w:rsidRPr="48FF1EE5" w:rsidR="419E02B7">
        <w:rPr>
          <w:rFonts w:ascii="Arial" w:hAnsi="Arial" w:cs="Arial"/>
          <w:color w:val="000000" w:themeColor="text1"/>
          <w:sz w:val="20"/>
          <w:szCs w:val="20"/>
          <w:lang w:val="en-US"/>
        </w:rPr>
        <w:t>Choice stochasticity</w:t>
      </w:r>
      <w:r w:rsidRPr="48FF1EE5">
        <w:rPr>
          <w:rFonts w:ascii="Arial" w:hAnsi="Arial" w:cs="Arial"/>
          <w:color w:val="000000" w:themeColor="text1"/>
          <w:sz w:val="20"/>
          <w:szCs w:val="20"/>
          <w:lang w:val="en-US"/>
        </w:rPr>
        <w:t xml:space="preserve"> parameter values across all participants (median in red)</w:t>
      </w:r>
      <w:r w:rsidRPr="48FF1EE5" w:rsidR="17A9B518">
        <w:rPr>
          <w:rFonts w:ascii="Arial" w:hAnsi="Arial" w:cs="Arial"/>
          <w:color w:val="000000" w:themeColor="text1"/>
          <w:sz w:val="20"/>
          <w:szCs w:val="20"/>
          <w:lang w:val="en-US"/>
        </w:rPr>
        <w:t>.</w:t>
      </w:r>
    </w:p>
    <w:p w:rsidR="008A6C51" w:rsidRDefault="008A6C51" w14:paraId="68EAD401" w14:textId="77777777">
      <w:pPr>
        <w:rPr>
          <w:rFonts w:ascii="Arial" w:hAnsi="Arial" w:cs="Arial"/>
          <w:color w:val="000000" w:themeColor="text1"/>
          <w:sz w:val="20"/>
          <w:szCs w:val="20"/>
          <w:lang w:val="en-US"/>
        </w:rPr>
      </w:pPr>
      <w:r>
        <w:rPr>
          <w:rFonts w:ascii="Arial" w:hAnsi="Arial" w:cs="Arial"/>
          <w:color w:val="000000" w:themeColor="text1"/>
          <w:sz w:val="20"/>
          <w:szCs w:val="20"/>
          <w:lang w:val="en-US"/>
        </w:rPr>
        <w:br w:type="page"/>
      </w:r>
    </w:p>
    <w:p w:rsidR="008A6C51" w:rsidP="008A6C51" w:rsidRDefault="008A6C51" w14:paraId="08823D81" w14:textId="4A345FFA">
      <w:pPr>
        <w:spacing w:line="360" w:lineRule="auto"/>
        <w:jc w:val="both"/>
        <w:rPr>
          <w:rFonts w:ascii="Arial" w:hAnsi="Arial" w:eastAsia="Times New Roman" w:cs="Arial"/>
          <w:color w:val="000000" w:themeColor="text1"/>
          <w:sz w:val="20"/>
          <w:szCs w:val="20"/>
          <w:u w:val="single"/>
          <w:lang w:val="en-US" w:eastAsia="de-DE"/>
        </w:rPr>
      </w:pPr>
      <w:r>
        <w:rPr>
          <w:rFonts w:ascii="Arial" w:hAnsi="Arial" w:eastAsia="Times New Roman" w:cs="Arial"/>
          <w:color w:val="000000" w:themeColor="text1"/>
          <w:sz w:val="20"/>
          <w:szCs w:val="20"/>
          <w:u w:val="single"/>
          <w:lang w:val="en-US" w:eastAsia="de-DE"/>
        </w:rPr>
        <w:lastRenderedPageBreak/>
        <w:t>Computational modeling: choice stochasticity and behavioral results</w:t>
      </w:r>
    </w:p>
    <w:p w:rsidR="00B65C4D" w:rsidRDefault="00B65C4D" w14:paraId="5583A1EF" w14:textId="77777777">
      <w:pPr>
        <w:rPr>
          <w:rFonts w:ascii="Arial" w:hAnsi="Arial" w:cs="Arial"/>
          <w:color w:val="000000" w:themeColor="text1"/>
          <w:sz w:val="20"/>
          <w:szCs w:val="20"/>
          <w:lang w:val="en-US"/>
        </w:rPr>
      </w:pPr>
    </w:p>
    <w:p w:rsidR="00B65C4D" w:rsidRDefault="00A8794E" w14:paraId="660AEA53" w14:textId="4FE6FD9C">
      <w:pPr>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6B9C2934" wp14:editId="1B43C579">
            <wp:extent cx="5760720" cy="28143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5">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rsidR="0074403E" w:rsidP="0074403E" w:rsidRDefault="0074403E" w14:paraId="6EE6A292" w14:textId="77777777">
      <w:pPr>
        <w:rPr>
          <w:rFonts w:ascii="Arial" w:hAnsi="Arial" w:cs="Arial"/>
          <w:color w:val="000000" w:themeColor="text1"/>
          <w:sz w:val="20"/>
          <w:szCs w:val="20"/>
          <w:lang w:val="en-US"/>
        </w:rPr>
      </w:pPr>
    </w:p>
    <w:p w:rsidRPr="0074403E" w:rsidR="0074403E" w:rsidP="0074403E" w:rsidRDefault="00B65C4D" w14:paraId="405463F0" w14:textId="60B084E1">
      <w:pPr>
        <w:rPr>
          <w:rFonts w:ascii="Arial" w:hAnsi="Arial" w:eastAsia="Times New Roman" w:cs="Arial"/>
          <w:sz w:val="20"/>
          <w:szCs w:val="20"/>
          <w:lang w:val="en-US" w:eastAsia="de-DE"/>
        </w:rPr>
      </w:pPr>
      <w:r w:rsidRPr="0074403E">
        <w:rPr>
          <w:rFonts w:ascii="Arial" w:hAnsi="Arial" w:cs="Arial"/>
          <w:color w:val="000000" w:themeColor="text1"/>
          <w:sz w:val="20"/>
          <w:szCs w:val="20"/>
          <w:lang w:val="en-US"/>
        </w:rPr>
        <w:t xml:space="preserve">Figure S5. Correlation </w:t>
      </w:r>
      <w:r w:rsidRPr="0074403E" w:rsidR="0074403E">
        <w:rPr>
          <w:rFonts w:ascii="Arial" w:hAnsi="Arial" w:cs="Arial"/>
          <w:color w:val="000000" w:themeColor="text1"/>
          <w:sz w:val="20"/>
          <w:szCs w:val="20"/>
          <w:lang w:val="en-US"/>
        </w:rPr>
        <w:t xml:space="preserve">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win</m:t>
            </m:r>
          </m:sub>
        </m:sSub>
      </m:oMath>
      <w:r w:rsidRPr="0074403E" w:rsidR="0074403E">
        <w:rPr>
          <w:rFonts w:ascii="Arial" w:hAnsi="Arial" w:cs="Arial" w:eastAsiaTheme="minorEastAsia"/>
          <w:sz w:val="20"/>
          <w:szCs w:val="20"/>
          <w:lang w:val="en-US"/>
        </w:rPr>
        <w:t xml:space="preserve"> and </w:t>
      </w:r>
      <w:r w:rsidR="0074403E">
        <w:rPr>
          <w:rFonts w:ascii="Arial" w:hAnsi="Arial" w:cs="Arial" w:eastAsiaTheme="minorEastAsia"/>
          <w:sz w:val="20"/>
          <w:szCs w:val="20"/>
          <w:lang w:val="en-US"/>
        </w:rPr>
        <w:t>correct performance (%) in the control condition.</w:t>
      </w:r>
    </w:p>
    <w:p w:rsidR="00B65C4D" w:rsidRDefault="00B65C4D" w14:paraId="36BA45F2" w14:textId="6A377C7C">
      <w:pPr>
        <w:rPr>
          <w:rFonts w:ascii="Arial" w:hAnsi="Arial" w:cs="Arial"/>
          <w:color w:val="000000" w:themeColor="text1"/>
          <w:sz w:val="20"/>
          <w:szCs w:val="20"/>
          <w:lang w:val="en-US"/>
        </w:rPr>
      </w:pPr>
    </w:p>
    <w:p w:rsidR="00B65C4D" w:rsidRDefault="00A8794E" w14:paraId="6AA8110B" w14:textId="55D0A401">
      <w:pPr>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403098D9" wp14:editId="2F126208">
            <wp:extent cx="5760720" cy="2814320"/>
            <wp:effectExtent l="0" t="0" r="508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rsidR="00B65C4D" w:rsidRDefault="00B65C4D" w14:paraId="1D2AFFE3" w14:textId="77777777">
      <w:pPr>
        <w:rPr>
          <w:rFonts w:ascii="Arial" w:hAnsi="Arial" w:cs="Arial"/>
          <w:color w:val="000000" w:themeColor="text1"/>
          <w:sz w:val="20"/>
          <w:szCs w:val="20"/>
          <w:lang w:val="en-US"/>
        </w:rPr>
      </w:pPr>
    </w:p>
    <w:p w:rsidR="0074403E" w:rsidP="0074403E" w:rsidRDefault="0074403E" w14:paraId="394CCA79" w14:textId="0961B035">
      <w:pPr>
        <w:rPr>
          <w:rFonts w:ascii="Arial" w:hAnsi="Arial" w:cs="Arial" w:eastAsiaTheme="minorEastAsia"/>
          <w:sz w:val="20"/>
          <w:szCs w:val="20"/>
          <w:lang w:val="en-US"/>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6</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loss</m:t>
            </m:r>
          </m:sub>
        </m:sSub>
      </m:oMath>
      <w:r w:rsidRPr="0074403E">
        <w:rPr>
          <w:rFonts w:ascii="Arial" w:hAnsi="Arial" w:cs="Arial" w:eastAsiaTheme="minorEastAsia"/>
          <w:sz w:val="20"/>
          <w:szCs w:val="20"/>
          <w:lang w:val="en-US"/>
        </w:rPr>
        <w:t xml:space="preserve"> and </w:t>
      </w:r>
      <w:r>
        <w:rPr>
          <w:rFonts w:ascii="Arial" w:hAnsi="Arial" w:cs="Arial" w:eastAsiaTheme="minorEastAsia"/>
          <w:sz w:val="20"/>
          <w:szCs w:val="20"/>
          <w:lang w:val="en-US"/>
        </w:rPr>
        <w:t>correct performance (%) in the control condition.</w:t>
      </w:r>
    </w:p>
    <w:p w:rsidR="0074403E" w:rsidP="0074403E" w:rsidRDefault="0074403E" w14:paraId="03B18BD1" w14:textId="2FD56CC8">
      <w:pPr>
        <w:rPr>
          <w:rFonts w:ascii="Arial" w:hAnsi="Arial" w:cs="Arial" w:eastAsiaTheme="minorEastAsia"/>
          <w:sz w:val="20"/>
          <w:szCs w:val="20"/>
          <w:lang w:val="en-US"/>
        </w:rPr>
      </w:pPr>
    </w:p>
    <w:p w:rsidR="00A8794E" w:rsidRDefault="00A8794E" w14:paraId="29BAF8EB" w14:textId="258CC3C0">
      <w:pPr>
        <w:rPr>
          <w:rFonts w:ascii="Arial" w:hAnsi="Arial" w:cs="Arial" w:eastAsiaTheme="minorEastAsia"/>
          <w:sz w:val="20"/>
          <w:szCs w:val="20"/>
          <w:lang w:val="en-US"/>
        </w:rPr>
      </w:pPr>
      <w:r>
        <w:rPr>
          <w:rFonts w:ascii="Arial" w:hAnsi="Arial" w:cs="Arial" w:eastAsiaTheme="minorEastAsia"/>
          <w:sz w:val="20"/>
          <w:szCs w:val="20"/>
          <w:lang w:val="en-US"/>
        </w:rPr>
        <w:br w:type="page"/>
      </w:r>
    </w:p>
    <w:p w:rsidR="0074403E" w:rsidP="0074403E" w:rsidRDefault="002722E1" w14:paraId="243E5F37" w14:textId="7B4C5E65">
      <w:pPr>
        <w:rPr>
          <w:rFonts w:ascii="Arial" w:hAnsi="Arial" w:cs="Arial" w:eastAsiaTheme="minorEastAsia"/>
          <w:sz w:val="20"/>
          <w:szCs w:val="20"/>
          <w:lang w:val="en-US"/>
        </w:rPr>
      </w:pPr>
      <w:r>
        <w:rPr>
          <w:rFonts w:ascii="Arial" w:hAnsi="Arial" w:cs="Arial" w:eastAsiaTheme="minorEastAsia"/>
          <w:noProof/>
          <w:sz w:val="20"/>
          <w:szCs w:val="20"/>
          <w:lang w:val="en-US"/>
        </w:rPr>
        <w:lastRenderedPageBreak/>
        <w:drawing>
          <wp:inline distT="0" distB="0" distL="0" distR="0" wp14:anchorId="3BCE4F1D" wp14:editId="26F6286E">
            <wp:extent cx="5760720" cy="30410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7">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rsidR="0074403E" w:rsidP="0074403E" w:rsidRDefault="0074403E" w14:paraId="0088C130" w14:textId="72C3FA1C">
      <w:pPr>
        <w:rPr>
          <w:rFonts w:ascii="Arial" w:hAnsi="Arial" w:cs="Arial" w:eastAsiaTheme="minorEastAsia"/>
          <w:sz w:val="20"/>
          <w:szCs w:val="20"/>
          <w:lang w:val="en-US"/>
        </w:rPr>
      </w:pPr>
    </w:p>
    <w:p w:rsidRPr="0074403E" w:rsidR="0074403E" w:rsidP="0074403E" w:rsidRDefault="0074403E" w14:paraId="54C318BF" w14:textId="6925EF58">
      <w:pPr>
        <w:rPr>
          <w:rFonts w:ascii="Arial" w:hAnsi="Arial" w:eastAsia="Times New Roman"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7</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win</m:t>
            </m:r>
          </m:sub>
        </m:sSub>
      </m:oMath>
      <w:r w:rsidRPr="0074403E">
        <w:rPr>
          <w:rFonts w:ascii="Arial" w:hAnsi="Arial" w:cs="Arial" w:eastAsiaTheme="minorEastAsia"/>
          <w:sz w:val="20"/>
          <w:szCs w:val="20"/>
          <w:lang w:val="en-US"/>
        </w:rPr>
        <w:t xml:space="preserve"> and </w:t>
      </w:r>
      <w:r>
        <w:rPr>
          <w:rFonts w:ascii="Arial" w:hAnsi="Arial" w:cs="Arial" w:eastAsiaTheme="minorEastAsia"/>
          <w:sz w:val="20"/>
          <w:szCs w:val="20"/>
          <w:lang w:val="en-US"/>
        </w:rPr>
        <w:t>correct performance (%) in the stress condition.</w:t>
      </w:r>
    </w:p>
    <w:p w:rsidR="0074403E" w:rsidP="0074403E" w:rsidRDefault="0074403E" w14:paraId="635EFB3B" w14:textId="77777777">
      <w:pPr>
        <w:rPr>
          <w:rFonts w:ascii="Arial" w:hAnsi="Arial" w:cs="Arial" w:eastAsiaTheme="minorEastAsia"/>
          <w:sz w:val="20"/>
          <w:szCs w:val="20"/>
          <w:lang w:val="en-US"/>
        </w:rPr>
      </w:pPr>
    </w:p>
    <w:p w:rsidR="0074403E" w:rsidP="0074403E" w:rsidRDefault="00A8794E" w14:paraId="5E3CBF43" w14:textId="27435A9B">
      <w:pPr>
        <w:rPr>
          <w:rFonts w:ascii="Arial" w:hAnsi="Arial" w:cs="Arial" w:eastAsiaTheme="minorEastAsia"/>
          <w:sz w:val="20"/>
          <w:szCs w:val="20"/>
          <w:lang w:val="en-US"/>
        </w:rPr>
      </w:pPr>
      <w:r>
        <w:rPr>
          <w:rFonts w:ascii="Arial" w:hAnsi="Arial" w:cs="Arial" w:eastAsiaTheme="minorEastAsia"/>
          <w:noProof/>
          <w:sz w:val="20"/>
          <w:szCs w:val="20"/>
          <w:lang w:val="en-US"/>
        </w:rPr>
        <w:drawing>
          <wp:inline distT="0" distB="0" distL="0" distR="0" wp14:anchorId="5DF7B3CA" wp14:editId="18285753">
            <wp:extent cx="5760720" cy="2814320"/>
            <wp:effectExtent l="0" t="0" r="508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8">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rsidR="00A8794E" w:rsidP="0074403E" w:rsidRDefault="00A8794E" w14:paraId="12C1B3F8" w14:textId="77777777">
      <w:pPr>
        <w:rPr>
          <w:rFonts w:ascii="Arial" w:hAnsi="Arial" w:cs="Arial" w:eastAsiaTheme="minorEastAsia"/>
          <w:sz w:val="20"/>
          <w:szCs w:val="20"/>
          <w:lang w:val="en-US"/>
        </w:rPr>
      </w:pPr>
    </w:p>
    <w:p w:rsidRPr="0074403E" w:rsidR="0074403E" w:rsidP="0074403E" w:rsidRDefault="0074403E" w14:paraId="6E68E11D" w14:textId="7282B8C6">
      <w:pPr>
        <w:rPr>
          <w:rFonts w:ascii="Arial" w:hAnsi="Arial" w:eastAsia="Times New Roman"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8</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loss</m:t>
            </m:r>
          </m:sub>
        </m:sSub>
      </m:oMath>
      <w:r w:rsidRPr="0074403E">
        <w:rPr>
          <w:rFonts w:ascii="Arial" w:hAnsi="Arial" w:cs="Arial" w:eastAsiaTheme="minorEastAsia"/>
          <w:sz w:val="20"/>
          <w:szCs w:val="20"/>
          <w:lang w:val="en-US"/>
        </w:rPr>
        <w:t xml:space="preserve"> and </w:t>
      </w:r>
      <w:r>
        <w:rPr>
          <w:rFonts w:ascii="Arial" w:hAnsi="Arial" w:cs="Arial" w:eastAsiaTheme="minorEastAsia"/>
          <w:sz w:val="20"/>
          <w:szCs w:val="20"/>
          <w:lang w:val="en-US"/>
        </w:rPr>
        <w:t>correct performance (%) in the stress condition.</w:t>
      </w:r>
    </w:p>
    <w:p w:rsidRPr="0074403E" w:rsidR="0074403E" w:rsidP="0074403E" w:rsidRDefault="0074403E" w14:paraId="14C514C5" w14:textId="77777777">
      <w:pPr>
        <w:rPr>
          <w:rFonts w:ascii="Arial" w:hAnsi="Arial" w:eastAsia="Times New Roman" w:cs="Arial"/>
          <w:sz w:val="20"/>
          <w:szCs w:val="20"/>
          <w:lang w:val="en-US" w:eastAsia="de-DE"/>
        </w:rPr>
      </w:pPr>
    </w:p>
    <w:p w:rsidR="001B7E91" w:rsidRDefault="001B7E91" w14:paraId="70ABD92D" w14:textId="193DCB7B">
      <w:pPr>
        <w:rPr>
          <w:rFonts w:ascii="Arial" w:hAnsi="Arial" w:cs="Arial"/>
          <w:color w:val="000000" w:themeColor="text1"/>
          <w:sz w:val="20"/>
          <w:szCs w:val="20"/>
          <w:lang w:val="en-US"/>
        </w:rPr>
      </w:pPr>
      <w:r>
        <w:rPr>
          <w:rFonts w:ascii="Arial" w:hAnsi="Arial" w:cs="Arial"/>
          <w:color w:val="000000" w:themeColor="text1"/>
          <w:sz w:val="20"/>
          <w:szCs w:val="20"/>
          <w:lang w:val="en-US"/>
        </w:rPr>
        <w:br w:type="page"/>
      </w:r>
    </w:p>
    <w:p w:rsidR="001B7E91" w:rsidP="005D35E7" w:rsidRDefault="009411A3" w14:paraId="79EDE214" w14:textId="4454C2BE">
      <w:pPr>
        <w:spacing w:line="360" w:lineRule="auto"/>
        <w:rPr>
          <w:rFonts w:ascii="Arial" w:hAnsi="Arial" w:cs="Arial"/>
          <w:color w:val="000000" w:themeColor="text1"/>
          <w:sz w:val="20"/>
          <w:szCs w:val="20"/>
          <w:lang w:val="en-US"/>
        </w:rPr>
      </w:pPr>
      <w:r w:rsidRPr="5D77E064" w:rsidR="00DA4495">
        <w:rPr>
          <w:rFonts w:ascii="Arial" w:hAnsi="Arial" w:eastAsia="Times New Roman" w:cs="Arial"/>
          <w:color w:val="000000" w:themeColor="text1" w:themeTint="FF" w:themeShade="FF"/>
          <w:sz w:val="20"/>
          <w:szCs w:val="20"/>
          <w:u w:val="single"/>
          <w:lang w:val="en-US" w:eastAsia="de-DE"/>
        </w:rPr>
        <w:t xml:space="preserve">fMRI </w:t>
      </w:r>
      <w:r w:rsidRPr="5D77E064" w:rsidR="009411A3">
        <w:rPr>
          <w:rFonts w:ascii="Arial" w:hAnsi="Arial" w:eastAsia="Times New Roman" w:cs="Arial"/>
          <w:color w:val="000000" w:themeColor="text1" w:themeTint="FF" w:themeShade="FF"/>
          <w:sz w:val="20"/>
          <w:szCs w:val="20"/>
          <w:u w:val="single"/>
          <w:lang w:val="en-US" w:eastAsia="de-DE"/>
        </w:rPr>
        <w:t>analyses</w:t>
      </w:r>
    </w:p>
    <w:p w:rsidR="009411A3" w:rsidP="001B7E91" w:rsidRDefault="009411A3" w14:paraId="207F05A8" w14:textId="77777777">
      <w:pPr>
        <w:spacing w:line="360" w:lineRule="auto"/>
        <w:jc w:val="both"/>
        <w:rPr>
          <w:rFonts w:ascii="Arial" w:hAnsi="Arial" w:cs="Arial"/>
          <w:color w:val="000000" w:themeColor="text1"/>
          <w:sz w:val="20"/>
          <w:szCs w:val="20"/>
          <w:lang w:val="en-US"/>
        </w:rPr>
      </w:pPr>
    </w:p>
    <w:p w:rsidRPr="0077092F" w:rsidR="32E1B0B2" w:rsidP="5D77E064" w:rsidRDefault="32E1B0B2" w14:paraId="0B9A1B17" w14:textId="2CF346F0">
      <w:pPr>
        <w:spacing w:after="160" w:line="48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40DB3553">
        <w:drawing>
          <wp:inline wp14:editId="54FB2CA2" wp14:anchorId="13E2F854">
            <wp:extent cx="4572000" cy="2447925"/>
            <wp:effectExtent l="0" t="0" r="0" b="0"/>
            <wp:docPr id="1811340420" name="" title=""/>
            <wp:cNvGraphicFramePr>
              <a:graphicFrameLocks noChangeAspect="1"/>
            </wp:cNvGraphicFramePr>
            <a:graphic>
              <a:graphicData uri="http://schemas.openxmlformats.org/drawingml/2006/picture">
                <pic:pic>
                  <pic:nvPicPr>
                    <pic:cNvPr id="0" name=""/>
                    <pic:cNvPicPr/>
                  </pic:nvPicPr>
                  <pic:blipFill>
                    <a:blip r:embed="R62e902ceea3b440e">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p w:rsidRPr="0077092F" w:rsidR="32E1B0B2" w:rsidP="5D77E064" w:rsidRDefault="32E1B0B2" w14:paraId="1E70A6F5" w14:textId="26E20293">
      <w:pPr>
        <w:spacing w:after="160" w:line="480" w:lineRule="auto"/>
        <w:jc w:val="both"/>
        <w:rPr>
          <w:rFonts w:ascii="Arial" w:hAnsi="Arial" w:eastAsia="Arial" w:cs="Arial"/>
          <w:b w:val="0"/>
          <w:bCs w:val="0"/>
          <w:i w:val="0"/>
          <w:iCs w:val="0"/>
          <w:caps w:val="0"/>
          <w:smallCaps w:val="0"/>
          <w:noProof w:val="0"/>
          <w:color w:val="000000" w:themeColor="text1" w:themeTint="FF" w:themeShade="FF"/>
          <w:sz w:val="20"/>
          <w:szCs w:val="20"/>
          <w:lang w:val="en-US"/>
        </w:rPr>
      </w:pPr>
      <w:r w:rsidRPr="5D77E064" w:rsidR="40DB3553">
        <w:rPr>
          <w:rFonts w:ascii="Arial" w:hAnsi="Arial" w:eastAsia="Arial" w:cs="Arial"/>
          <w:b w:val="0"/>
          <w:bCs w:val="0"/>
          <w:i w:val="0"/>
          <w:iCs w:val="0"/>
          <w:caps w:val="0"/>
          <w:smallCaps w:val="0"/>
          <w:noProof w:val="0"/>
          <w:color w:val="000000" w:themeColor="text1" w:themeTint="FF" w:themeShade="FF"/>
          <w:sz w:val="20"/>
          <w:szCs w:val="20"/>
          <w:lang w:val="en-US"/>
        </w:rPr>
        <w:t xml:space="preserve">Figure 7: Stronger coding of RPE in right insula during stress compared to control condition (t=4.02, </w:t>
      </w:r>
      <w:proofErr w:type="spellStart"/>
      <w:r w:rsidRPr="5D77E064" w:rsidR="40DB3553">
        <w:rPr>
          <w:rFonts w:ascii="Arial" w:hAnsi="Arial" w:eastAsia="Arial" w:cs="Arial"/>
          <w:b w:val="0"/>
          <w:bCs w:val="0"/>
          <w:i w:val="1"/>
          <w:iCs w:val="1"/>
          <w:caps w:val="0"/>
          <w:smallCaps w:val="0"/>
          <w:noProof w:val="0"/>
          <w:color w:val="000000" w:themeColor="text1" w:themeTint="FF" w:themeShade="FF"/>
          <w:sz w:val="20"/>
          <w:szCs w:val="20"/>
          <w:lang w:val="en-US"/>
        </w:rPr>
        <w:t>p</w:t>
      </w:r>
      <w:r w:rsidRPr="5D77E064" w:rsidR="40DB3553">
        <w:rPr>
          <w:rFonts w:ascii="Arial" w:hAnsi="Arial" w:eastAsia="Arial" w:cs="Arial"/>
          <w:b w:val="0"/>
          <w:bCs w:val="0"/>
          <w:i w:val="1"/>
          <w:iCs w:val="1"/>
          <w:caps w:val="0"/>
          <w:smallCaps w:val="0"/>
          <w:noProof w:val="0"/>
          <w:color w:val="000000" w:themeColor="text1" w:themeTint="FF" w:themeShade="FF"/>
          <w:sz w:val="20"/>
          <w:szCs w:val="20"/>
          <w:vertAlign w:val="subscript"/>
          <w:lang w:val="en-US"/>
        </w:rPr>
        <w:t>FWE</w:t>
      </w:r>
      <w:proofErr w:type="spellEnd"/>
      <w:r w:rsidRPr="5D77E064" w:rsidR="40DB3553">
        <w:rPr>
          <w:rFonts w:ascii="Arial" w:hAnsi="Arial" w:eastAsia="Arial" w:cs="Arial"/>
          <w:b w:val="0"/>
          <w:bCs w:val="0"/>
          <w:i w:val="1"/>
          <w:iCs w:val="1"/>
          <w:caps w:val="0"/>
          <w:smallCaps w:val="0"/>
          <w:noProof w:val="0"/>
          <w:color w:val="000000" w:themeColor="text1" w:themeTint="FF" w:themeShade="FF"/>
          <w:sz w:val="20"/>
          <w:szCs w:val="20"/>
          <w:vertAlign w:val="subscript"/>
          <w:lang w:val="en-US"/>
        </w:rPr>
        <w:t xml:space="preserve"> SVC for task main effect</w:t>
      </w:r>
      <w:r w:rsidRPr="5D77E064" w:rsidR="40DB3553">
        <w:rPr>
          <w:rFonts w:ascii="Arial" w:hAnsi="Arial" w:eastAsia="Arial" w:cs="Arial"/>
          <w:b w:val="0"/>
          <w:bCs w:val="0"/>
          <w:i w:val="0"/>
          <w:iCs w:val="0"/>
          <w:caps w:val="0"/>
          <w:smallCaps w:val="0"/>
          <w:noProof w:val="0"/>
          <w:color w:val="000000" w:themeColor="text1" w:themeTint="FF" w:themeShade="FF"/>
          <w:sz w:val="20"/>
          <w:szCs w:val="20"/>
          <w:lang w:val="en-US"/>
        </w:rPr>
        <w:t xml:space="preserve"> = 0.068; displayed at t&gt;3 with cluster extent of 20 voxels for display purposes).</w:t>
      </w:r>
    </w:p>
    <w:p w:rsidRPr="0077092F" w:rsidR="32E1B0B2" w:rsidP="0077092F" w:rsidRDefault="32E1B0B2" w14:paraId="1EA7052A" w14:textId="32F75949">
      <w:pPr>
        <w:rPr>
          <w:lang w:val="en-US"/>
        </w:rPr>
      </w:pPr>
      <w:r w:rsidRPr="5D77E064">
        <w:rPr>
          <w:lang w:val="en-US"/>
        </w:rPr>
        <w:br w:type="page"/>
      </w:r>
    </w:p>
    <w:p w:rsidR="00B7590C" w:rsidP="00B7590C" w:rsidRDefault="00B7590C" w14:paraId="5551A64F" w14:textId="08974E65">
      <w:pPr>
        <w:spacing w:line="360" w:lineRule="auto"/>
        <w:jc w:val="both"/>
        <w:rPr>
          <w:rFonts w:ascii="Arial" w:hAnsi="Arial" w:eastAsia="Times New Roman" w:cs="Arial"/>
          <w:b/>
          <w:bCs/>
          <w:color w:val="000000" w:themeColor="text1"/>
          <w:sz w:val="20"/>
          <w:szCs w:val="20"/>
          <w:lang w:val="en-US" w:eastAsia="de-DE"/>
        </w:rPr>
      </w:pPr>
      <w:r w:rsidRPr="00B7590C">
        <w:rPr>
          <w:rFonts w:ascii="Arial" w:hAnsi="Arial" w:eastAsia="Times New Roman" w:cs="Arial"/>
          <w:b/>
          <w:bCs/>
          <w:color w:val="000000" w:themeColor="text1"/>
          <w:sz w:val="20"/>
          <w:szCs w:val="20"/>
          <w:lang w:val="en-US" w:eastAsia="de-DE"/>
        </w:rPr>
        <w:lastRenderedPageBreak/>
        <w:t xml:space="preserve">Supplementary </w:t>
      </w:r>
      <w:r>
        <w:rPr>
          <w:rFonts w:ascii="Arial" w:hAnsi="Arial" w:eastAsia="Times New Roman" w:cs="Arial"/>
          <w:b/>
          <w:bCs/>
          <w:color w:val="000000" w:themeColor="text1"/>
          <w:sz w:val="20"/>
          <w:szCs w:val="20"/>
          <w:lang w:val="en-US" w:eastAsia="de-DE"/>
        </w:rPr>
        <w:t>Tables</w:t>
      </w:r>
    </w:p>
    <w:p w:rsidR="00B7590C" w:rsidP="00B7590C" w:rsidRDefault="00B7590C" w14:paraId="2FA71F35" w14:textId="3964F5AB">
      <w:pPr>
        <w:spacing w:line="360" w:lineRule="auto"/>
        <w:jc w:val="both"/>
        <w:rPr>
          <w:rFonts w:ascii="Arial" w:hAnsi="Arial" w:eastAsia="Times New Roman" w:cs="Arial"/>
          <w:b/>
          <w:bCs/>
          <w:color w:val="000000" w:themeColor="text1"/>
          <w:sz w:val="20"/>
          <w:szCs w:val="20"/>
          <w:lang w:val="en-US" w:eastAsia="de-DE"/>
        </w:rPr>
      </w:pPr>
    </w:p>
    <w:p w:rsidRPr="00B7590C" w:rsidR="00B7590C" w:rsidP="00B7590C" w:rsidRDefault="00B7590C" w14:paraId="4B9A4F84" w14:textId="7F193ED8">
      <w:pPr>
        <w:spacing w:line="360" w:lineRule="auto"/>
        <w:jc w:val="both"/>
        <w:rPr>
          <w:rFonts w:ascii="Arial" w:hAnsi="Arial" w:eastAsia="Times New Roman" w:cs="Arial"/>
          <w:color w:val="000000" w:themeColor="text1"/>
          <w:sz w:val="20"/>
          <w:szCs w:val="20"/>
          <w:lang w:val="en-US" w:eastAsia="de-DE"/>
        </w:rPr>
      </w:pPr>
      <w:r w:rsidRPr="34A0DD61">
        <w:rPr>
          <w:rFonts w:ascii="Arial" w:hAnsi="Arial" w:eastAsia="Times New Roman" w:cs="Arial"/>
          <w:color w:val="000000" w:themeColor="text1"/>
          <w:sz w:val="20"/>
          <w:szCs w:val="20"/>
          <w:lang w:val="en-US" w:eastAsia="de-DE"/>
        </w:rPr>
        <w:t xml:space="preserve">Table </w:t>
      </w:r>
      <w:r w:rsidRPr="34A0DD61" w:rsidR="23744AB3">
        <w:rPr>
          <w:rFonts w:ascii="Arial" w:hAnsi="Arial" w:eastAsia="Times New Roman" w:cs="Arial"/>
          <w:color w:val="000000" w:themeColor="text1"/>
          <w:sz w:val="20"/>
          <w:szCs w:val="20"/>
          <w:lang w:val="en-US" w:eastAsia="de-DE"/>
        </w:rPr>
        <w:t>S</w:t>
      </w:r>
      <w:r w:rsidRPr="34A0DD61" w:rsidR="59C4B11B">
        <w:rPr>
          <w:rFonts w:ascii="Arial" w:hAnsi="Arial" w:eastAsia="Times New Roman" w:cs="Arial"/>
          <w:color w:val="000000" w:themeColor="text1"/>
          <w:sz w:val="20"/>
          <w:szCs w:val="20"/>
          <w:lang w:val="en-US" w:eastAsia="de-DE"/>
        </w:rPr>
        <w:t>-</w:t>
      </w:r>
      <w:r w:rsidRPr="34A0DD61" w:rsidR="23744AB3">
        <w:rPr>
          <w:rFonts w:ascii="Arial" w:hAnsi="Arial" w:eastAsia="Times New Roman" w:cs="Arial"/>
          <w:color w:val="000000" w:themeColor="text1"/>
          <w:sz w:val="20"/>
          <w:szCs w:val="20"/>
          <w:lang w:val="en-US" w:eastAsia="de-DE"/>
        </w:rPr>
        <w:t>A</w:t>
      </w:r>
      <w:r w:rsidRPr="34A0DD61">
        <w:rPr>
          <w:rFonts w:ascii="Arial" w:hAnsi="Arial" w:eastAsia="Times New Roman" w:cs="Arial"/>
          <w:color w:val="000000" w:themeColor="text1"/>
          <w:sz w:val="20"/>
          <w:szCs w:val="20"/>
          <w:lang w:val="en-US" w:eastAsia="de-DE"/>
        </w:rPr>
        <w:t xml:space="preserve"> </w:t>
      </w:r>
      <w:r w:rsidRPr="34A0DD61" w:rsidR="00DD604B">
        <w:rPr>
          <w:rFonts w:ascii="Arial" w:hAnsi="Arial" w:eastAsia="Times New Roman" w:cs="Arial"/>
          <w:color w:val="000000" w:themeColor="text1"/>
          <w:sz w:val="20"/>
          <w:szCs w:val="20"/>
          <w:lang w:val="en-US" w:eastAsia="de-DE"/>
        </w:rPr>
        <w:t>Multilevel linear modeling results predicting correct responses of the winning model</w:t>
      </w:r>
      <w:r w:rsidRPr="34A0DD61" w:rsidR="00DF2018">
        <w:rPr>
          <w:rFonts w:ascii="Arial" w:hAnsi="Arial" w:eastAsia="Times New Roman" w:cs="Arial"/>
          <w:color w:val="000000" w:themeColor="text1"/>
          <w:sz w:val="20"/>
          <w:szCs w:val="20"/>
          <w:lang w:val="en-US" w:eastAsia="de-DE"/>
        </w:rPr>
        <w:t xml:space="preserve">: </w:t>
      </w:r>
      <w:r w:rsidRPr="34A0DD61" w:rsidR="00DD604B">
        <w:rPr>
          <w:rFonts w:ascii="Arial" w:hAnsi="Arial" w:eastAsia="Times New Roman" w:cs="Arial"/>
          <w:color w:val="000000" w:themeColor="text1"/>
          <w:sz w:val="20"/>
          <w:szCs w:val="20"/>
          <w:lang w:val="en-US" w:eastAsia="de-DE"/>
        </w:rPr>
        <w:t xml:space="preserve">random-subject intercept, main effect of </w:t>
      </w:r>
      <w:r w:rsidRPr="34A0DD61" w:rsidR="00DF2018">
        <w:rPr>
          <w:rFonts w:ascii="Arial" w:hAnsi="Arial" w:eastAsia="Times New Roman" w:cs="Arial"/>
          <w:color w:val="000000" w:themeColor="text1"/>
          <w:sz w:val="20"/>
          <w:szCs w:val="20"/>
          <w:lang w:val="en-US" w:eastAsia="de-DE"/>
        </w:rPr>
        <w:t>continuous cortisol response (AUC-G)</w:t>
      </w:r>
      <w:r w:rsidRPr="34A0DD61" w:rsidR="00DD604B">
        <w:rPr>
          <w:rFonts w:ascii="Arial" w:hAnsi="Arial" w:eastAsia="Times New Roman" w:cs="Arial"/>
          <w:color w:val="000000" w:themeColor="text1"/>
          <w:sz w:val="20"/>
          <w:szCs w:val="20"/>
          <w:lang w:val="en-US" w:eastAsia="de-DE"/>
        </w:rPr>
        <w:t xml:space="preserve">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Pr="002D398E" w:rsidR="00DF2018" w:rsidTr="0D33A7D8" w14:paraId="7D223B5C" w14:textId="77777777">
        <w:trPr>
          <w:trHeight w:val="22"/>
        </w:trPr>
        <w:tc>
          <w:tcPr>
            <w:tcW w:w="2436" w:type="dxa"/>
            <w:tcBorders>
              <w:top w:val="single" w:color="auto" w:sz="4" w:space="0"/>
              <w:left w:val="nil"/>
            </w:tcBorders>
            <w:shd w:val="clear" w:color="auto" w:fill="auto"/>
            <w:noWrap/>
            <w:tcMar/>
            <w:vAlign w:val="bottom"/>
            <w:hideMark/>
          </w:tcPr>
          <w:p w:rsidRPr="002D398E" w:rsidR="00DF2018" w:rsidP="00EB37DF" w:rsidRDefault="00DF2018" w14:paraId="3318728B" w14:textId="77777777">
            <w:pPr>
              <w:jc w:val="center"/>
              <w:rPr>
                <w:rFonts w:ascii="Arial" w:hAnsi="Arial" w:eastAsia="Times New Roman" w:cs="Arial"/>
                <w:sz w:val="20"/>
                <w:szCs w:val="20"/>
                <w:lang w:val="en-US" w:eastAsia="de-DE"/>
              </w:rPr>
            </w:pPr>
          </w:p>
        </w:tc>
        <w:tc>
          <w:tcPr>
            <w:tcW w:w="1205" w:type="dxa"/>
            <w:gridSpan w:val="2"/>
            <w:tcBorders>
              <w:top w:val="single" w:color="auto" w:sz="4" w:space="0"/>
            </w:tcBorders>
            <w:tcMar/>
          </w:tcPr>
          <w:p w:rsidR="00DF2018" w:rsidP="00EB37DF" w:rsidRDefault="00DF2018" w14:paraId="12545BE5" w14:textId="77777777">
            <w:pPr>
              <w:jc w:val="center"/>
              <w:rPr>
                <w:rFonts w:ascii="Arial" w:hAnsi="Arial" w:eastAsia="Times New Roman" w:cs="Arial"/>
                <w:b/>
                <w:bCs/>
                <w:sz w:val="20"/>
                <w:szCs w:val="20"/>
                <w:lang w:val="en-GB" w:eastAsia="de-DE"/>
              </w:rPr>
            </w:pPr>
          </w:p>
        </w:tc>
        <w:tc>
          <w:tcPr>
            <w:tcW w:w="5485" w:type="dxa"/>
            <w:gridSpan w:val="5"/>
            <w:tcBorders>
              <w:top w:val="single" w:color="auto" w:sz="4" w:space="0"/>
              <w:bottom w:val="single" w:color="auto" w:sz="4" w:space="0"/>
            </w:tcBorders>
            <w:shd w:val="clear" w:color="auto" w:fill="auto"/>
            <w:tcMar/>
            <w:vAlign w:val="bottom"/>
            <w:hideMark/>
          </w:tcPr>
          <w:p w:rsidRPr="002D398E" w:rsidR="00DF2018" w:rsidP="00EB37DF" w:rsidRDefault="00DF2018" w14:paraId="4BEF1231" w14:textId="6597F9BB">
            <w:pPr>
              <w:jc w:val="center"/>
              <w:rPr>
                <w:rFonts w:ascii="Arial" w:hAnsi="Arial" w:eastAsia="Times New Roman" w:cs="Arial"/>
                <w:b/>
                <w:bCs/>
                <w:sz w:val="20"/>
                <w:szCs w:val="20"/>
                <w:lang w:eastAsia="de-DE"/>
              </w:rPr>
            </w:pPr>
            <w:r>
              <w:rPr>
                <w:rFonts w:ascii="Arial" w:hAnsi="Arial" w:eastAsia="Times New Roman" w:cs="Arial"/>
                <w:b/>
                <w:bCs/>
                <w:sz w:val="20"/>
                <w:szCs w:val="20"/>
                <w:lang w:val="en-GB" w:eastAsia="de-DE"/>
              </w:rPr>
              <w:br/>
            </w:r>
            <w:r>
              <w:rPr>
                <w:rFonts w:ascii="Arial" w:hAnsi="Arial" w:eastAsia="Times New Roman" w:cs="Arial"/>
                <w:b/>
                <w:bCs/>
                <w:sz w:val="20"/>
                <w:szCs w:val="20"/>
                <w:lang w:val="en-GB" w:eastAsia="de-DE"/>
              </w:rPr>
              <w:t>Correct Responses</w:t>
            </w:r>
          </w:p>
        </w:tc>
        <w:tc>
          <w:tcPr>
            <w:tcW w:w="244" w:type="dxa"/>
            <w:tcBorders>
              <w:top w:val="single" w:color="auto" w:sz="4" w:space="0"/>
            </w:tcBorders>
            <w:tcMar/>
            <w:vAlign w:val="bottom"/>
          </w:tcPr>
          <w:p w:rsidRPr="002D398E" w:rsidR="00DF2018" w:rsidP="00EB37DF" w:rsidRDefault="00DF2018" w14:paraId="2D99B785" w14:textId="77777777">
            <w:pPr>
              <w:jc w:val="center"/>
              <w:rPr>
                <w:rFonts w:ascii="Arial" w:hAnsi="Arial" w:eastAsia="Times New Roman" w:cs="Arial"/>
                <w:b/>
                <w:bCs/>
                <w:sz w:val="20"/>
                <w:szCs w:val="20"/>
                <w:lang w:val="en-GB" w:eastAsia="de-DE"/>
              </w:rPr>
            </w:pPr>
          </w:p>
        </w:tc>
      </w:tr>
      <w:tr w:rsidRPr="002D398E" w:rsidR="00DF2018" w:rsidTr="0D33A7D8" w14:paraId="33C937AA" w14:textId="77777777">
        <w:trPr>
          <w:trHeight w:val="22"/>
        </w:trPr>
        <w:tc>
          <w:tcPr>
            <w:tcW w:w="2552" w:type="dxa"/>
            <w:gridSpan w:val="2"/>
            <w:tcBorders>
              <w:left w:val="nil"/>
              <w:bottom w:val="single" w:color="auto" w:sz="4" w:space="0"/>
            </w:tcBorders>
            <w:shd w:val="clear" w:color="auto" w:fill="auto"/>
            <w:noWrap/>
            <w:tcMar/>
            <w:vAlign w:val="bottom"/>
            <w:hideMark/>
          </w:tcPr>
          <w:p w:rsidRPr="002D398E" w:rsidR="00DF2018" w:rsidP="00DF2018" w:rsidRDefault="00DF2018" w14:paraId="254C34A8" w14:textId="77777777">
            <w:pPr>
              <w:jc w:val="center"/>
              <w:rPr>
                <w:rFonts w:ascii="Arial" w:hAnsi="Arial" w:eastAsia="Times New Roman" w:cs="Arial"/>
                <w:b/>
                <w:sz w:val="20"/>
                <w:szCs w:val="20"/>
                <w:lang w:eastAsia="de-DE"/>
              </w:rPr>
            </w:pPr>
            <w:r>
              <w:rPr>
                <w:rFonts w:ascii="Arial" w:hAnsi="Arial" w:eastAsia="Times New Roman" w:cs="Arial"/>
                <w:b/>
                <w:sz w:val="20"/>
                <w:szCs w:val="20"/>
                <w:lang w:eastAsia="de-DE"/>
              </w:rPr>
              <w:t>Predictors</w:t>
            </w:r>
          </w:p>
        </w:tc>
        <w:tc>
          <w:tcPr>
            <w:tcW w:w="1215" w:type="dxa"/>
            <w:gridSpan w:val="2"/>
            <w:tcBorders>
              <w:top w:val="single" w:color="auto" w:sz="4" w:space="0"/>
              <w:bottom w:val="single" w:color="auto" w:sz="4" w:space="0"/>
            </w:tcBorders>
            <w:shd w:val="clear" w:color="auto" w:fill="auto"/>
            <w:tcMar/>
            <w:vAlign w:val="bottom"/>
            <w:hideMark/>
          </w:tcPr>
          <w:p w:rsidRPr="00E30683" w:rsidR="00DF2018" w:rsidP="00DF2018" w:rsidRDefault="00DF2018" w14:paraId="778CCACC" w14:textId="77777777">
            <w:pPr>
              <w:jc w:val="center"/>
              <w:rPr>
                <w:rFonts w:ascii="Arial" w:hAnsi="Arial" w:eastAsia="Times New Roman" w:cs="Arial"/>
                <w:bCs/>
                <w:i/>
                <w:iCs/>
                <w:sz w:val="20"/>
                <w:szCs w:val="20"/>
                <w:lang w:eastAsia="de-DE"/>
              </w:rPr>
            </w:pPr>
            <w:r w:rsidRPr="00E30683">
              <w:rPr>
                <w:rFonts w:ascii="Arial" w:hAnsi="Arial" w:eastAsia="Times New Roman" w:cs="Arial"/>
                <w:bCs/>
                <w:i/>
                <w:iCs/>
                <w:sz w:val="20"/>
                <w:szCs w:val="20"/>
                <w:lang w:val="en-GB" w:eastAsia="de-DE"/>
              </w:rPr>
              <w:t>Estimate (SE)</w:t>
            </w:r>
          </w:p>
        </w:tc>
        <w:tc>
          <w:tcPr>
            <w:tcW w:w="1730" w:type="dxa"/>
            <w:tcBorders>
              <w:top w:val="single" w:color="auto" w:sz="4" w:space="0"/>
              <w:bottom w:val="single" w:color="auto" w:sz="4" w:space="0"/>
            </w:tcBorders>
            <w:shd w:val="clear" w:color="auto" w:fill="auto"/>
            <w:tcMar/>
            <w:vAlign w:val="bottom"/>
            <w:hideMark/>
          </w:tcPr>
          <w:p w:rsidRPr="00E30683" w:rsidR="00DF2018" w:rsidP="00DF2018" w:rsidRDefault="00DF2018" w14:paraId="6F4CF608" w14:textId="77777777">
            <w:pPr>
              <w:jc w:val="center"/>
              <w:rPr>
                <w:rFonts w:ascii="Arial" w:hAnsi="Arial" w:eastAsia="Times New Roman" w:cs="Arial"/>
                <w:bCs/>
                <w:i/>
                <w:iCs/>
                <w:sz w:val="20"/>
                <w:szCs w:val="20"/>
                <w:lang w:eastAsia="de-DE"/>
              </w:rPr>
            </w:pPr>
            <w:r w:rsidRPr="00E30683">
              <w:rPr>
                <w:rFonts w:ascii="Arial" w:hAnsi="Arial" w:eastAsia="Times New Roman" w:cs="Arial"/>
                <w:bCs/>
                <w:i/>
                <w:iCs/>
                <w:sz w:val="20"/>
                <w:szCs w:val="20"/>
                <w:lang w:eastAsia="de-DE"/>
              </w:rPr>
              <w:t>CI</w:t>
            </w:r>
          </w:p>
        </w:tc>
        <w:tc>
          <w:tcPr>
            <w:tcW w:w="1219" w:type="dxa"/>
            <w:tcBorders>
              <w:top w:val="single" w:color="auto" w:sz="4" w:space="0"/>
              <w:bottom w:val="single" w:color="auto" w:sz="4" w:space="0"/>
            </w:tcBorders>
            <w:shd w:val="clear" w:color="auto" w:fill="auto"/>
            <w:tcMar/>
            <w:vAlign w:val="bottom"/>
            <w:hideMark/>
          </w:tcPr>
          <w:p w:rsidRPr="00E30683" w:rsidR="00DF2018" w:rsidP="00DF2018" w:rsidRDefault="00DF2018" w14:paraId="76878FE8" w14:textId="77777777">
            <w:pPr>
              <w:jc w:val="center"/>
              <w:rPr>
                <w:rFonts w:ascii="Arial" w:hAnsi="Arial" w:eastAsia="Times New Roman" w:cs="Arial"/>
                <w:bCs/>
                <w:i/>
                <w:iCs/>
                <w:sz w:val="20"/>
                <w:szCs w:val="20"/>
                <w:lang w:eastAsia="de-DE"/>
              </w:rPr>
            </w:pPr>
            <w:r w:rsidRPr="00E30683">
              <w:rPr>
                <w:rFonts w:ascii="Arial" w:hAnsi="Arial" w:eastAsia="Times New Roman" w:cs="Arial"/>
                <w:bCs/>
                <w:i/>
                <w:iCs/>
                <w:sz w:val="20"/>
                <w:szCs w:val="20"/>
                <w:lang w:val="en-GB" w:eastAsia="de-DE"/>
              </w:rPr>
              <w:t>Z</w:t>
            </w:r>
          </w:p>
        </w:tc>
        <w:tc>
          <w:tcPr>
            <w:tcW w:w="1205" w:type="dxa"/>
            <w:tcBorders>
              <w:top w:val="single" w:color="auto" w:sz="4" w:space="0"/>
              <w:bottom w:val="single" w:color="auto" w:sz="4" w:space="0"/>
            </w:tcBorders>
            <w:tcMar/>
            <w:vAlign w:val="bottom"/>
          </w:tcPr>
          <w:p w:rsidRPr="00E30683" w:rsidR="00DF2018" w:rsidP="00DF2018" w:rsidRDefault="00DF2018" w14:paraId="067C95F4" w14:textId="1B7D05BA">
            <w:pPr>
              <w:jc w:val="center"/>
              <w:rPr>
                <w:rFonts w:ascii="Arial" w:hAnsi="Arial" w:eastAsia="Times New Roman" w:cs="Arial"/>
                <w:bCs/>
                <w:i/>
                <w:iCs/>
                <w:sz w:val="20"/>
                <w:szCs w:val="20"/>
                <w:lang w:val="en-GB" w:eastAsia="de-DE"/>
              </w:rPr>
            </w:pPr>
            <w:r w:rsidRPr="00E30683">
              <w:rPr>
                <w:rFonts w:ascii="Arial" w:hAnsi="Arial" w:eastAsia="Times New Roman" w:cs="Arial"/>
                <w:bCs/>
                <w:i/>
                <w:iCs/>
                <w:sz w:val="20"/>
                <w:szCs w:val="20"/>
                <w:lang w:val="en-GB" w:eastAsia="de-DE"/>
              </w:rPr>
              <w:t>p</w:t>
            </w:r>
          </w:p>
        </w:tc>
        <w:tc>
          <w:tcPr>
            <w:tcW w:w="1205" w:type="dxa"/>
            <w:tcBorders>
              <w:top w:val="single" w:color="auto" w:sz="4" w:space="0"/>
              <w:bottom w:val="single" w:color="auto" w:sz="4" w:space="0"/>
            </w:tcBorders>
            <w:shd w:val="clear" w:color="auto" w:fill="auto"/>
            <w:tcMar/>
            <w:vAlign w:val="bottom"/>
          </w:tcPr>
          <w:p w:rsidRPr="00E30683" w:rsidR="00DF2018" w:rsidP="00DF2018" w:rsidRDefault="00DF2018" w14:paraId="49A8B2FD" w14:textId="3F12F82B">
            <w:pPr>
              <w:jc w:val="center"/>
              <w:rPr>
                <w:rFonts w:ascii="Arial" w:hAnsi="Arial" w:eastAsia="Times New Roman" w:cs="Arial"/>
                <w:bCs/>
                <w:i/>
                <w:iCs/>
                <w:sz w:val="20"/>
                <w:szCs w:val="20"/>
                <w:lang w:eastAsia="de-DE"/>
              </w:rPr>
            </w:pPr>
            <w:r>
              <w:rPr>
                <w:rFonts w:ascii="Arial" w:hAnsi="Arial" w:eastAsia="Times New Roman" w:cs="Arial"/>
                <w:bCs/>
                <w:i/>
                <w:iCs/>
                <w:sz w:val="20"/>
                <w:szCs w:val="20"/>
                <w:lang w:eastAsia="de-DE"/>
              </w:rPr>
              <w:t>OR</w:t>
            </w:r>
          </w:p>
        </w:tc>
        <w:tc>
          <w:tcPr>
            <w:tcW w:w="244" w:type="dxa"/>
            <w:tcBorders>
              <w:bottom w:val="single" w:color="auto" w:sz="4" w:space="0"/>
            </w:tcBorders>
            <w:tcMar/>
            <w:vAlign w:val="bottom"/>
          </w:tcPr>
          <w:p w:rsidRPr="002D398E" w:rsidR="00DF2018" w:rsidP="00DF2018" w:rsidRDefault="00DF2018" w14:paraId="67E7698D" w14:textId="77777777">
            <w:pPr>
              <w:jc w:val="center"/>
              <w:rPr>
                <w:rFonts w:ascii="Arial" w:hAnsi="Arial" w:eastAsia="Times New Roman" w:cs="Arial"/>
                <w:bCs/>
                <w:sz w:val="20"/>
                <w:szCs w:val="20"/>
                <w:lang w:val="en-GB" w:eastAsia="de-DE"/>
              </w:rPr>
            </w:pPr>
          </w:p>
        </w:tc>
      </w:tr>
      <w:tr w:rsidRPr="002D398E" w:rsidR="00DF2018" w:rsidTr="0D33A7D8" w14:paraId="1E9E8580" w14:textId="77777777">
        <w:trPr>
          <w:trHeight w:val="22"/>
        </w:trPr>
        <w:tc>
          <w:tcPr>
            <w:tcW w:w="2552" w:type="dxa"/>
            <w:gridSpan w:val="2"/>
            <w:tcBorders>
              <w:top w:val="single" w:color="auto" w:sz="4" w:space="0"/>
              <w:left w:val="nil"/>
            </w:tcBorders>
            <w:shd w:val="clear" w:color="auto" w:fill="auto"/>
            <w:noWrap/>
            <w:tcMar/>
            <w:vAlign w:val="center"/>
            <w:hideMark/>
          </w:tcPr>
          <w:p w:rsidRPr="002D398E" w:rsidR="00DF2018" w:rsidP="00DF2018" w:rsidRDefault="00DF2018" w14:paraId="49694EBF" w14:textId="77777777">
            <w:pPr>
              <w:rPr>
                <w:rFonts w:ascii="Arial" w:hAnsi="Arial" w:eastAsia="Times New Roman" w:cs="Arial"/>
                <w:sz w:val="20"/>
                <w:szCs w:val="20"/>
                <w:lang w:eastAsia="de-DE"/>
              </w:rPr>
            </w:pPr>
            <w:r>
              <w:rPr>
                <w:rFonts w:ascii="Arial" w:hAnsi="Arial" w:eastAsia="Times New Roman" w:cs="Arial"/>
                <w:sz w:val="20"/>
                <w:szCs w:val="20"/>
                <w:lang w:eastAsia="de-DE"/>
              </w:rPr>
              <w:t>Intercept</w:t>
            </w:r>
          </w:p>
        </w:tc>
        <w:tc>
          <w:tcPr>
            <w:tcW w:w="1215" w:type="dxa"/>
            <w:gridSpan w:val="2"/>
            <w:tcBorders>
              <w:top w:val="single" w:color="auto" w:sz="4" w:space="0"/>
            </w:tcBorders>
            <w:shd w:val="clear" w:color="auto" w:fill="auto"/>
            <w:tcMar/>
            <w:vAlign w:val="center"/>
            <w:hideMark/>
          </w:tcPr>
          <w:p w:rsidRPr="002D398E" w:rsidR="00DF2018" w:rsidP="00DF2018" w:rsidRDefault="00DF2018" w14:paraId="67FED4FE" w14:textId="06D4894B">
            <w:pPr>
              <w:jc w:val="center"/>
              <w:rPr>
                <w:rFonts w:ascii="Arial" w:hAnsi="Arial" w:eastAsia="Times New Roman" w:cs="Arial"/>
                <w:sz w:val="20"/>
                <w:szCs w:val="20"/>
                <w:lang w:eastAsia="de-DE"/>
              </w:rPr>
            </w:pPr>
            <w:r w:rsidRPr="00E30683">
              <w:rPr>
                <w:rFonts w:ascii="Arial" w:hAnsi="Arial" w:eastAsia="Times New Roman" w:cs="Arial"/>
                <w:sz w:val="20"/>
                <w:szCs w:val="20"/>
                <w:lang w:eastAsia="de-DE"/>
              </w:rPr>
              <w:t>1.2</w:t>
            </w:r>
            <w:r>
              <w:rPr>
                <w:rFonts w:ascii="Arial" w:hAnsi="Arial" w:eastAsia="Times New Roman" w:cs="Arial"/>
                <w:sz w:val="20"/>
                <w:szCs w:val="20"/>
                <w:lang w:eastAsia="de-DE"/>
              </w:rPr>
              <w:t>2 (0.07)</w:t>
            </w:r>
          </w:p>
        </w:tc>
        <w:tc>
          <w:tcPr>
            <w:tcW w:w="1730" w:type="dxa"/>
            <w:tcBorders>
              <w:top w:val="single" w:color="auto" w:sz="4" w:space="0"/>
            </w:tcBorders>
            <w:shd w:val="clear" w:color="auto" w:fill="auto"/>
            <w:tcMar/>
            <w:vAlign w:val="center"/>
            <w:hideMark/>
          </w:tcPr>
          <w:p w:rsidRPr="002D398E" w:rsidR="00DF2018" w:rsidP="00DF2018" w:rsidRDefault="00DF2018" w14:paraId="363E0BC9" w14:textId="7F623626">
            <w:pPr>
              <w:jc w:val="center"/>
              <w:rPr>
                <w:rFonts w:ascii="Arial" w:hAnsi="Arial" w:eastAsia="Times New Roman" w:cs="Arial"/>
                <w:sz w:val="20"/>
                <w:szCs w:val="20"/>
                <w:lang w:eastAsia="de-DE"/>
              </w:rPr>
            </w:pPr>
            <w:r>
              <w:rPr>
                <w:rFonts w:ascii="Arial" w:hAnsi="Arial" w:eastAsia="Times New Roman" w:cs="Arial"/>
                <w:sz w:val="20"/>
                <w:szCs w:val="20"/>
                <w:lang w:eastAsia="de-DE"/>
              </w:rPr>
              <w:t>1.07-1.37</w:t>
            </w:r>
          </w:p>
        </w:tc>
        <w:tc>
          <w:tcPr>
            <w:tcW w:w="1219" w:type="dxa"/>
            <w:tcBorders>
              <w:top w:val="single" w:color="auto" w:sz="4" w:space="0"/>
            </w:tcBorders>
            <w:shd w:val="clear" w:color="auto" w:fill="auto"/>
            <w:tcMar/>
            <w:vAlign w:val="center"/>
            <w:hideMark/>
          </w:tcPr>
          <w:p w:rsidRPr="002D398E" w:rsidR="00DF2018" w:rsidP="00DF2018" w:rsidRDefault="00DF2018" w14:paraId="0556ECFF" w14:textId="62601AF0">
            <w:pPr>
              <w:jc w:val="center"/>
              <w:rPr>
                <w:rFonts w:ascii="Arial" w:hAnsi="Arial" w:eastAsia="Times New Roman" w:cs="Arial"/>
                <w:sz w:val="20"/>
                <w:szCs w:val="20"/>
                <w:lang w:eastAsia="de-DE"/>
              </w:rPr>
            </w:pPr>
            <w:r>
              <w:rPr>
                <w:rFonts w:ascii="Arial" w:hAnsi="Arial" w:eastAsia="Times New Roman" w:cs="Arial"/>
                <w:sz w:val="20"/>
                <w:szCs w:val="20"/>
                <w:lang w:eastAsia="de-DE"/>
              </w:rPr>
              <w:t>16.54</w:t>
            </w:r>
          </w:p>
        </w:tc>
        <w:tc>
          <w:tcPr>
            <w:tcW w:w="1205" w:type="dxa"/>
            <w:tcBorders>
              <w:top w:val="single" w:color="auto" w:sz="4" w:space="0"/>
            </w:tcBorders>
            <w:tcMar/>
            <w:vAlign w:val="center"/>
          </w:tcPr>
          <w:p w:rsidR="00DF2018" w:rsidP="00DF2018" w:rsidRDefault="00DF2018" w14:paraId="06B91A68" w14:textId="26516CD1">
            <w:pPr>
              <w:jc w:val="center"/>
              <w:rPr>
                <w:rFonts w:ascii="Arial" w:hAnsi="Arial" w:eastAsia="Times New Roman" w:cs="Arial"/>
                <w:sz w:val="20"/>
                <w:szCs w:val="20"/>
                <w:lang w:eastAsia="de-DE"/>
              </w:rPr>
            </w:pPr>
            <w:r>
              <w:rPr>
                <w:rFonts w:ascii="Arial" w:hAnsi="Arial" w:eastAsia="Times New Roman" w:cs="Arial"/>
                <w:sz w:val="20"/>
                <w:szCs w:val="20"/>
                <w:lang w:eastAsia="de-DE"/>
              </w:rPr>
              <w:t>&lt; 0.001</w:t>
            </w:r>
          </w:p>
        </w:tc>
        <w:tc>
          <w:tcPr>
            <w:tcW w:w="1205" w:type="dxa"/>
            <w:tcBorders>
              <w:top w:val="single" w:color="auto" w:sz="4" w:space="0"/>
            </w:tcBorders>
            <w:shd w:val="clear" w:color="auto" w:fill="auto"/>
            <w:tcMar/>
            <w:vAlign w:val="center"/>
          </w:tcPr>
          <w:p w:rsidRPr="002D398E" w:rsidR="00DF2018" w:rsidP="00DF2018" w:rsidRDefault="008C36E1" w14:paraId="72CEB758" w14:textId="10606FEF">
            <w:pPr>
              <w:jc w:val="center"/>
              <w:rPr>
                <w:rFonts w:ascii="Arial" w:hAnsi="Arial" w:eastAsia="Times New Roman" w:cs="Arial"/>
                <w:sz w:val="20"/>
                <w:szCs w:val="20"/>
                <w:lang w:eastAsia="de-DE"/>
              </w:rPr>
            </w:pPr>
            <w:r>
              <w:rPr>
                <w:rFonts w:ascii="Arial" w:hAnsi="Arial" w:eastAsia="Times New Roman" w:cs="Arial"/>
                <w:sz w:val="20"/>
                <w:szCs w:val="20"/>
                <w:lang w:eastAsia="de-DE"/>
              </w:rPr>
              <w:t>3.39</w:t>
            </w:r>
          </w:p>
        </w:tc>
        <w:tc>
          <w:tcPr>
            <w:tcW w:w="244" w:type="dxa"/>
            <w:tcBorders>
              <w:top w:val="single" w:color="auto" w:sz="4" w:space="0"/>
            </w:tcBorders>
            <w:tcMar/>
          </w:tcPr>
          <w:p w:rsidRPr="002D398E" w:rsidR="00DF2018" w:rsidP="00DF2018" w:rsidRDefault="00DF2018" w14:paraId="7F5C9A75" w14:textId="77777777">
            <w:pPr>
              <w:jc w:val="center"/>
              <w:rPr>
                <w:rFonts w:ascii="Arial" w:hAnsi="Arial" w:eastAsia="Times New Roman" w:cs="Arial"/>
                <w:sz w:val="20"/>
                <w:szCs w:val="20"/>
                <w:lang w:eastAsia="de-DE"/>
              </w:rPr>
            </w:pPr>
          </w:p>
        </w:tc>
      </w:tr>
      <w:tr w:rsidRPr="002D398E" w:rsidR="00DF2018" w:rsidTr="0D33A7D8" w14:paraId="53806E89" w14:textId="77777777">
        <w:trPr>
          <w:trHeight w:val="22"/>
        </w:trPr>
        <w:tc>
          <w:tcPr>
            <w:tcW w:w="2552" w:type="dxa"/>
            <w:gridSpan w:val="2"/>
            <w:tcBorders>
              <w:top w:val="nil"/>
              <w:left w:val="nil"/>
            </w:tcBorders>
            <w:shd w:val="clear" w:color="auto" w:fill="auto"/>
            <w:noWrap/>
            <w:tcMar/>
          </w:tcPr>
          <w:p w:rsidRPr="002D398E" w:rsidR="00DF2018" w:rsidP="00DF2018" w:rsidRDefault="00DF2018" w14:paraId="427430E1" w14:textId="00776EB7">
            <w:pPr>
              <w:rPr>
                <w:rFonts w:ascii="Arial" w:hAnsi="Arial" w:eastAsia="Times New Roman" w:cs="Arial"/>
                <w:sz w:val="20"/>
                <w:szCs w:val="20"/>
                <w:lang w:eastAsia="de-DE"/>
              </w:rPr>
            </w:pPr>
            <w:r>
              <w:rPr>
                <w:rFonts w:ascii="Arial" w:hAnsi="Arial" w:cs="Arial"/>
                <w:sz w:val="20"/>
                <w:szCs w:val="20"/>
              </w:rPr>
              <w:t>Cortisol Level</w:t>
            </w:r>
          </w:p>
        </w:tc>
        <w:tc>
          <w:tcPr>
            <w:tcW w:w="1215" w:type="dxa"/>
            <w:gridSpan w:val="2"/>
            <w:tcBorders>
              <w:top w:val="nil"/>
            </w:tcBorders>
            <w:shd w:val="clear" w:color="auto" w:fill="auto"/>
            <w:noWrap/>
            <w:tcMar/>
          </w:tcPr>
          <w:p w:rsidRPr="002D398E" w:rsidR="00DF2018" w:rsidP="00DF2018" w:rsidRDefault="00DF2018" w14:paraId="7E83F61C" w14:textId="059B9A48">
            <w:pPr>
              <w:jc w:val="center"/>
              <w:rPr>
                <w:rFonts w:ascii="Arial" w:hAnsi="Arial" w:eastAsia="Times New Roman" w:cs="Arial"/>
                <w:sz w:val="20"/>
                <w:szCs w:val="20"/>
                <w:lang w:eastAsia="de-DE"/>
              </w:rPr>
            </w:pPr>
            <w:r>
              <w:rPr>
                <w:rFonts w:ascii="Arial" w:hAnsi="Arial" w:cs="Arial"/>
                <w:sz w:val="20"/>
                <w:szCs w:val="20"/>
              </w:rPr>
              <w:t>0.08 (0.04)</w:t>
            </w:r>
          </w:p>
        </w:tc>
        <w:tc>
          <w:tcPr>
            <w:tcW w:w="1730" w:type="dxa"/>
            <w:tcBorders>
              <w:top w:val="nil"/>
            </w:tcBorders>
            <w:shd w:val="clear" w:color="auto" w:fill="auto"/>
            <w:noWrap/>
            <w:tcMar/>
          </w:tcPr>
          <w:p w:rsidRPr="002D398E" w:rsidR="00DF2018" w:rsidP="00DF2018" w:rsidRDefault="00DF2018" w14:paraId="2785903A" w14:textId="2CAC4064">
            <w:pPr>
              <w:jc w:val="center"/>
              <w:rPr>
                <w:rFonts w:ascii="Arial" w:hAnsi="Arial" w:eastAsia="Times New Roman" w:cs="Arial"/>
                <w:sz w:val="20"/>
                <w:szCs w:val="20"/>
                <w:lang w:eastAsia="de-DE"/>
              </w:rPr>
            </w:pPr>
            <w:r>
              <w:rPr>
                <w:rFonts w:ascii="Arial" w:hAnsi="Arial" w:eastAsia="Times New Roman" w:cs="Arial"/>
                <w:sz w:val="20"/>
                <w:szCs w:val="20"/>
                <w:lang w:eastAsia="de-DE"/>
              </w:rPr>
              <w:t>0.01-0.16</w:t>
            </w:r>
          </w:p>
        </w:tc>
        <w:tc>
          <w:tcPr>
            <w:tcW w:w="1219" w:type="dxa"/>
            <w:tcBorders>
              <w:top w:val="nil"/>
            </w:tcBorders>
            <w:shd w:val="clear" w:color="auto" w:fill="auto"/>
            <w:noWrap/>
            <w:tcMar/>
          </w:tcPr>
          <w:p w:rsidRPr="002D398E" w:rsidR="00DF2018" w:rsidP="00DF2018" w:rsidRDefault="00DF2018" w14:paraId="49FAC4E1" w14:textId="5D7DA2CD">
            <w:pPr>
              <w:jc w:val="center"/>
              <w:rPr>
                <w:rFonts w:ascii="Arial" w:hAnsi="Arial" w:eastAsia="Times New Roman" w:cs="Arial"/>
                <w:sz w:val="20"/>
                <w:szCs w:val="20"/>
                <w:lang w:eastAsia="de-DE"/>
              </w:rPr>
            </w:pPr>
            <w:r>
              <w:rPr>
                <w:rFonts w:ascii="Arial" w:hAnsi="Arial" w:cs="Arial"/>
                <w:sz w:val="20"/>
                <w:szCs w:val="20"/>
              </w:rPr>
              <w:t>2.16</w:t>
            </w:r>
          </w:p>
        </w:tc>
        <w:tc>
          <w:tcPr>
            <w:tcW w:w="1205" w:type="dxa"/>
            <w:tcBorders>
              <w:top w:val="nil"/>
            </w:tcBorders>
            <w:tcMar/>
          </w:tcPr>
          <w:p w:rsidR="00DF2018" w:rsidP="00DF2018" w:rsidRDefault="00DF2018" w14:paraId="7A873DFE" w14:textId="1CC842E7">
            <w:pPr>
              <w:jc w:val="center"/>
              <w:rPr>
                <w:rFonts w:ascii="Arial" w:hAnsi="Arial" w:cs="Arial"/>
                <w:sz w:val="20"/>
                <w:szCs w:val="20"/>
              </w:rPr>
            </w:pPr>
            <w:r>
              <w:rPr>
                <w:rFonts w:ascii="Arial" w:hAnsi="Arial" w:cs="Arial"/>
                <w:sz w:val="20"/>
                <w:szCs w:val="20"/>
              </w:rPr>
              <w:t>0.030</w:t>
            </w:r>
          </w:p>
        </w:tc>
        <w:tc>
          <w:tcPr>
            <w:tcW w:w="1205" w:type="dxa"/>
            <w:tcBorders>
              <w:top w:val="nil"/>
            </w:tcBorders>
            <w:shd w:val="clear" w:color="auto" w:fill="auto"/>
            <w:noWrap/>
            <w:tcMar/>
          </w:tcPr>
          <w:p w:rsidRPr="002D398E" w:rsidR="00DF2018" w:rsidP="00DF2018" w:rsidRDefault="008C36E1" w14:paraId="345FD457" w14:textId="540F25DF">
            <w:pPr>
              <w:jc w:val="center"/>
              <w:rPr>
                <w:rFonts w:ascii="Arial" w:hAnsi="Arial" w:eastAsia="Times New Roman" w:cs="Arial"/>
                <w:sz w:val="20"/>
                <w:szCs w:val="20"/>
                <w:lang w:eastAsia="de-DE"/>
              </w:rPr>
            </w:pPr>
            <w:r>
              <w:rPr>
                <w:rFonts w:ascii="Arial" w:hAnsi="Arial" w:eastAsia="Times New Roman" w:cs="Arial"/>
                <w:sz w:val="20"/>
                <w:szCs w:val="20"/>
                <w:lang w:eastAsia="de-DE"/>
              </w:rPr>
              <w:t>1.09</w:t>
            </w:r>
          </w:p>
        </w:tc>
        <w:tc>
          <w:tcPr>
            <w:tcW w:w="244" w:type="dxa"/>
            <w:tcBorders>
              <w:top w:val="nil"/>
            </w:tcBorders>
            <w:tcMar/>
          </w:tcPr>
          <w:p w:rsidRPr="002D398E" w:rsidR="00DF2018" w:rsidP="00DF2018" w:rsidRDefault="00DF2018" w14:paraId="5B61D6F5" w14:textId="77777777">
            <w:pPr>
              <w:jc w:val="center"/>
              <w:rPr>
                <w:rFonts w:ascii="Arial" w:hAnsi="Arial" w:eastAsia="Times New Roman" w:cs="Arial"/>
                <w:sz w:val="20"/>
                <w:szCs w:val="20"/>
                <w:lang w:eastAsia="de-DE"/>
              </w:rPr>
            </w:pPr>
          </w:p>
        </w:tc>
      </w:tr>
      <w:tr w:rsidRPr="002D398E" w:rsidR="00DF2018" w:rsidTr="0D33A7D8" w14:paraId="4F4DF6B2" w14:textId="77777777">
        <w:trPr>
          <w:trHeight w:val="22"/>
        </w:trPr>
        <w:tc>
          <w:tcPr>
            <w:tcW w:w="2552" w:type="dxa"/>
            <w:gridSpan w:val="2"/>
            <w:tcBorders>
              <w:top w:val="nil"/>
              <w:left w:val="nil"/>
            </w:tcBorders>
            <w:shd w:val="clear" w:color="auto" w:fill="auto"/>
            <w:noWrap/>
            <w:tcMar/>
            <w:vAlign w:val="center"/>
            <w:hideMark/>
          </w:tcPr>
          <w:p w:rsidRPr="002D398E" w:rsidR="00DF2018" w:rsidP="00DF2018" w:rsidRDefault="00DF2018" w14:paraId="011D6F71" w14:textId="77777777">
            <w:pPr>
              <w:rPr>
                <w:rFonts w:ascii="Arial" w:hAnsi="Arial" w:eastAsia="Times New Roman" w:cs="Arial"/>
                <w:sz w:val="20"/>
                <w:szCs w:val="20"/>
                <w:lang w:eastAsia="de-DE"/>
              </w:rPr>
            </w:pPr>
            <w:r>
              <w:rPr>
                <w:rFonts w:ascii="Arial" w:hAnsi="Arial" w:eastAsia="Times New Roman" w:cs="Arial"/>
                <w:sz w:val="20"/>
                <w:szCs w:val="20"/>
                <w:lang w:eastAsia="de-DE"/>
              </w:rPr>
              <w:t>Reversal Phase</w:t>
            </w:r>
          </w:p>
        </w:tc>
        <w:tc>
          <w:tcPr>
            <w:tcW w:w="1215" w:type="dxa"/>
            <w:gridSpan w:val="2"/>
            <w:tcBorders>
              <w:top w:val="nil"/>
            </w:tcBorders>
            <w:shd w:val="clear" w:color="auto" w:fill="auto"/>
            <w:noWrap/>
            <w:tcMar/>
            <w:vAlign w:val="center"/>
            <w:hideMark/>
          </w:tcPr>
          <w:p w:rsidRPr="002D398E" w:rsidR="00DF2018" w:rsidP="00DF2018" w:rsidRDefault="00DF2018" w14:paraId="6148E437" w14:textId="3BFA307C">
            <w:pPr>
              <w:jc w:val="center"/>
              <w:rPr>
                <w:rFonts w:ascii="Arial" w:hAnsi="Arial" w:eastAsia="Times New Roman" w:cs="Arial"/>
                <w:sz w:val="20"/>
                <w:szCs w:val="20"/>
                <w:lang w:eastAsia="de-DE"/>
              </w:rPr>
            </w:pPr>
            <w:r>
              <w:rPr>
                <w:rFonts w:ascii="Arial" w:hAnsi="Arial" w:eastAsia="Times New Roman" w:cs="Arial"/>
                <w:sz w:val="20"/>
                <w:szCs w:val="20"/>
                <w:lang w:eastAsia="de-DE"/>
              </w:rPr>
              <w:t>0.95 (0.06)</w:t>
            </w:r>
          </w:p>
        </w:tc>
        <w:tc>
          <w:tcPr>
            <w:tcW w:w="1730" w:type="dxa"/>
            <w:tcBorders>
              <w:top w:val="nil"/>
            </w:tcBorders>
            <w:shd w:val="clear" w:color="auto" w:fill="auto"/>
            <w:noWrap/>
            <w:tcMar/>
            <w:vAlign w:val="center"/>
            <w:hideMark/>
          </w:tcPr>
          <w:p w:rsidRPr="002D398E" w:rsidR="00DF2018" w:rsidP="00DF2018" w:rsidRDefault="00DF2018" w14:paraId="44680B97" w14:textId="77777777">
            <w:pPr>
              <w:jc w:val="center"/>
              <w:rPr>
                <w:rFonts w:ascii="Arial" w:hAnsi="Arial" w:eastAsia="Times New Roman" w:cs="Arial"/>
                <w:sz w:val="20"/>
                <w:szCs w:val="20"/>
                <w:lang w:eastAsia="de-DE"/>
              </w:rPr>
            </w:pPr>
            <w:r>
              <w:rPr>
                <w:rFonts w:ascii="Arial" w:hAnsi="Arial" w:eastAsia="Times New Roman" w:cs="Arial"/>
                <w:sz w:val="20"/>
                <w:szCs w:val="20"/>
                <w:lang w:eastAsia="de-DE"/>
              </w:rPr>
              <w:t>0.83-1.07</w:t>
            </w:r>
          </w:p>
        </w:tc>
        <w:tc>
          <w:tcPr>
            <w:tcW w:w="1219" w:type="dxa"/>
            <w:tcBorders>
              <w:top w:val="nil"/>
            </w:tcBorders>
            <w:shd w:val="clear" w:color="auto" w:fill="auto"/>
            <w:noWrap/>
            <w:tcMar/>
            <w:vAlign w:val="center"/>
            <w:hideMark/>
          </w:tcPr>
          <w:p w:rsidRPr="002D398E" w:rsidR="00DF2018" w:rsidP="00DF2018" w:rsidRDefault="00DF2018" w14:paraId="66917D97" w14:textId="6A9708F4">
            <w:pPr>
              <w:jc w:val="center"/>
              <w:rPr>
                <w:rFonts w:ascii="Arial" w:hAnsi="Arial" w:eastAsia="Times New Roman" w:cs="Arial"/>
                <w:sz w:val="20"/>
                <w:szCs w:val="20"/>
                <w:lang w:eastAsia="de-DE"/>
              </w:rPr>
            </w:pPr>
            <w:r>
              <w:rPr>
                <w:rFonts w:ascii="Arial" w:hAnsi="Arial" w:eastAsia="Times New Roman" w:cs="Arial"/>
                <w:sz w:val="20"/>
                <w:szCs w:val="20"/>
                <w:lang w:eastAsia="de-DE"/>
              </w:rPr>
              <w:t>14.94</w:t>
            </w:r>
          </w:p>
        </w:tc>
        <w:tc>
          <w:tcPr>
            <w:tcW w:w="1205" w:type="dxa"/>
            <w:tcBorders>
              <w:top w:val="nil"/>
            </w:tcBorders>
            <w:tcMar/>
            <w:vAlign w:val="center"/>
          </w:tcPr>
          <w:p w:rsidR="00DF2018" w:rsidP="00DF2018" w:rsidRDefault="00DF2018" w14:paraId="20830C39" w14:textId="49BB5B81">
            <w:pPr>
              <w:jc w:val="center"/>
              <w:rPr>
                <w:rFonts w:ascii="Arial" w:hAnsi="Arial" w:eastAsia="Times New Roman" w:cs="Arial"/>
                <w:sz w:val="20"/>
                <w:szCs w:val="20"/>
                <w:lang w:eastAsia="de-DE"/>
              </w:rPr>
            </w:pPr>
            <w:r>
              <w:rPr>
                <w:rFonts w:ascii="Arial" w:hAnsi="Arial" w:eastAsia="Times New Roman" w:cs="Arial"/>
                <w:sz w:val="20"/>
                <w:szCs w:val="20"/>
                <w:lang w:eastAsia="de-DE"/>
              </w:rPr>
              <w:t>&lt; 0.001</w:t>
            </w:r>
          </w:p>
        </w:tc>
        <w:tc>
          <w:tcPr>
            <w:tcW w:w="1205" w:type="dxa"/>
            <w:tcBorders>
              <w:top w:val="nil"/>
            </w:tcBorders>
            <w:shd w:val="clear" w:color="auto" w:fill="auto"/>
            <w:noWrap/>
            <w:tcMar/>
            <w:vAlign w:val="center"/>
          </w:tcPr>
          <w:p w:rsidRPr="002D398E" w:rsidR="00DF2018" w:rsidP="00DF2018" w:rsidRDefault="008C36E1" w14:paraId="768BEC9C" w14:textId="10E02B92">
            <w:pPr>
              <w:jc w:val="center"/>
              <w:rPr>
                <w:rFonts w:ascii="Arial" w:hAnsi="Arial" w:eastAsia="Times New Roman" w:cs="Arial"/>
                <w:sz w:val="20"/>
                <w:szCs w:val="20"/>
                <w:lang w:eastAsia="de-DE"/>
              </w:rPr>
            </w:pPr>
            <w:r>
              <w:rPr>
                <w:rFonts w:ascii="Arial" w:hAnsi="Arial" w:eastAsia="Times New Roman" w:cs="Arial"/>
                <w:sz w:val="20"/>
                <w:szCs w:val="20"/>
                <w:lang w:eastAsia="de-DE"/>
              </w:rPr>
              <w:t>2.58</w:t>
            </w:r>
          </w:p>
        </w:tc>
        <w:tc>
          <w:tcPr>
            <w:tcW w:w="244" w:type="dxa"/>
            <w:tcBorders>
              <w:top w:val="nil"/>
            </w:tcBorders>
            <w:tcMar/>
          </w:tcPr>
          <w:p w:rsidRPr="002D398E" w:rsidR="00DF2018" w:rsidP="00DF2018" w:rsidRDefault="00DF2018" w14:paraId="710105F2" w14:textId="77777777">
            <w:pPr>
              <w:jc w:val="center"/>
              <w:rPr>
                <w:rFonts w:ascii="Arial" w:hAnsi="Arial" w:eastAsia="Times New Roman" w:cs="Arial"/>
                <w:sz w:val="20"/>
                <w:szCs w:val="20"/>
                <w:lang w:eastAsia="de-DE"/>
              </w:rPr>
            </w:pPr>
          </w:p>
        </w:tc>
      </w:tr>
      <w:tr w:rsidRPr="002D398E" w:rsidR="00DF2018" w:rsidTr="0D33A7D8" w14:paraId="4114AC3E" w14:textId="77777777">
        <w:trPr>
          <w:trHeight w:val="22"/>
        </w:trPr>
        <w:tc>
          <w:tcPr>
            <w:tcW w:w="2552" w:type="dxa"/>
            <w:gridSpan w:val="2"/>
            <w:tcBorders>
              <w:top w:val="nil"/>
              <w:left w:val="nil"/>
              <w:bottom w:val="single" w:color="auto" w:sz="4" w:space="0"/>
            </w:tcBorders>
            <w:shd w:val="clear" w:color="auto" w:fill="auto"/>
            <w:noWrap/>
            <w:tcMar/>
            <w:vAlign w:val="center"/>
            <w:hideMark/>
          </w:tcPr>
          <w:p w:rsidRPr="002D398E" w:rsidR="00DF2018" w:rsidP="00DF2018" w:rsidRDefault="00DF2018" w14:paraId="7CFDE626" w14:textId="31023554">
            <w:pPr>
              <w:rPr>
                <w:rFonts w:ascii="Arial" w:hAnsi="Arial" w:eastAsia="Times New Roman" w:cs="Arial"/>
                <w:sz w:val="20"/>
                <w:szCs w:val="20"/>
                <w:lang w:eastAsia="de-DE"/>
              </w:rPr>
            </w:pPr>
            <w:r w:rsidRPr="0D33A7D8" w:rsidR="592D549C">
              <w:rPr>
                <w:rFonts w:ascii="Arial" w:hAnsi="Arial" w:eastAsia="Times New Roman" w:cs="Arial"/>
                <w:sz w:val="20"/>
                <w:szCs w:val="20"/>
                <w:lang w:eastAsia="de-DE"/>
              </w:rPr>
              <w:t xml:space="preserve">Last </w:t>
            </w:r>
            <w:r w:rsidRPr="0D33A7D8" w:rsidR="00DF2018">
              <w:rPr>
                <w:rFonts w:ascii="Arial" w:hAnsi="Arial" w:eastAsia="Times New Roman" w:cs="Arial"/>
                <w:sz w:val="20"/>
                <w:szCs w:val="20"/>
                <w:lang w:eastAsia="de-DE"/>
              </w:rPr>
              <w:t>Stable Phase</w:t>
            </w:r>
          </w:p>
        </w:tc>
        <w:tc>
          <w:tcPr>
            <w:tcW w:w="1215" w:type="dxa"/>
            <w:gridSpan w:val="2"/>
            <w:tcBorders>
              <w:top w:val="nil"/>
              <w:bottom w:val="single" w:color="auto" w:sz="4" w:space="0"/>
            </w:tcBorders>
            <w:shd w:val="clear" w:color="auto" w:fill="auto"/>
            <w:noWrap/>
            <w:tcMar/>
            <w:vAlign w:val="center"/>
            <w:hideMark/>
          </w:tcPr>
          <w:p w:rsidRPr="002D398E" w:rsidR="00DF2018" w:rsidP="00DF2018" w:rsidRDefault="00DF2018" w14:paraId="337337B1" w14:textId="2C8A9505">
            <w:pPr>
              <w:jc w:val="center"/>
              <w:rPr>
                <w:rFonts w:ascii="Arial" w:hAnsi="Arial" w:eastAsia="Times New Roman" w:cs="Arial"/>
                <w:sz w:val="20"/>
                <w:szCs w:val="20"/>
                <w:lang w:eastAsia="de-DE"/>
              </w:rPr>
            </w:pPr>
            <w:r>
              <w:rPr>
                <w:rFonts w:ascii="Arial" w:hAnsi="Arial" w:eastAsia="Times New Roman" w:cs="Arial"/>
                <w:sz w:val="20"/>
                <w:szCs w:val="20"/>
                <w:lang w:eastAsia="de-DE"/>
              </w:rPr>
              <w:t>0.79 (0.07)</w:t>
            </w:r>
          </w:p>
        </w:tc>
        <w:tc>
          <w:tcPr>
            <w:tcW w:w="1730" w:type="dxa"/>
            <w:tcBorders>
              <w:top w:val="nil"/>
              <w:bottom w:val="single" w:color="auto" w:sz="4" w:space="0"/>
            </w:tcBorders>
            <w:shd w:val="clear" w:color="auto" w:fill="auto"/>
            <w:noWrap/>
            <w:tcMar/>
            <w:vAlign w:val="center"/>
            <w:hideMark/>
          </w:tcPr>
          <w:p w:rsidRPr="002D398E" w:rsidR="00DF2018" w:rsidP="00DF2018" w:rsidRDefault="00DF2018" w14:paraId="662C4CC0" w14:textId="77777777">
            <w:pPr>
              <w:jc w:val="center"/>
              <w:rPr>
                <w:rFonts w:ascii="Arial" w:hAnsi="Arial" w:eastAsia="Times New Roman" w:cs="Arial"/>
                <w:sz w:val="20"/>
                <w:szCs w:val="20"/>
                <w:lang w:eastAsia="de-DE"/>
              </w:rPr>
            </w:pPr>
            <w:r>
              <w:rPr>
                <w:rFonts w:ascii="Arial" w:hAnsi="Arial" w:eastAsia="Times New Roman" w:cs="Arial"/>
                <w:sz w:val="20"/>
                <w:szCs w:val="20"/>
                <w:lang w:eastAsia="de-DE"/>
              </w:rPr>
              <w:t>0.65-0.94</w:t>
            </w:r>
          </w:p>
        </w:tc>
        <w:tc>
          <w:tcPr>
            <w:tcW w:w="1219" w:type="dxa"/>
            <w:tcBorders>
              <w:top w:val="nil"/>
              <w:bottom w:val="single" w:color="auto" w:sz="4" w:space="0"/>
            </w:tcBorders>
            <w:shd w:val="clear" w:color="auto" w:fill="auto"/>
            <w:noWrap/>
            <w:tcMar/>
            <w:vAlign w:val="center"/>
            <w:hideMark/>
          </w:tcPr>
          <w:p w:rsidRPr="002D398E" w:rsidR="00DF2018" w:rsidP="00DF2018" w:rsidRDefault="00DF2018" w14:paraId="4C895E95" w14:textId="5E3983CA">
            <w:pPr>
              <w:jc w:val="center"/>
              <w:rPr>
                <w:rFonts w:ascii="Arial" w:hAnsi="Arial" w:eastAsia="Times New Roman" w:cs="Arial"/>
                <w:sz w:val="20"/>
                <w:szCs w:val="20"/>
                <w:lang w:eastAsia="de-DE"/>
              </w:rPr>
            </w:pPr>
            <w:r>
              <w:rPr>
                <w:rFonts w:ascii="Arial" w:hAnsi="Arial" w:eastAsia="Times New Roman" w:cs="Arial"/>
                <w:sz w:val="20"/>
                <w:szCs w:val="20"/>
                <w:lang w:eastAsia="de-DE"/>
              </w:rPr>
              <w:t>10.70</w:t>
            </w:r>
          </w:p>
        </w:tc>
        <w:tc>
          <w:tcPr>
            <w:tcW w:w="1205" w:type="dxa"/>
            <w:tcBorders>
              <w:top w:val="nil"/>
              <w:bottom w:val="single" w:color="auto" w:sz="4" w:space="0"/>
            </w:tcBorders>
            <w:tcMar/>
            <w:vAlign w:val="center"/>
          </w:tcPr>
          <w:p w:rsidR="00DF2018" w:rsidP="00DF2018" w:rsidRDefault="00DF2018" w14:paraId="5862F955" w14:textId="33B2378F">
            <w:pPr>
              <w:jc w:val="center"/>
              <w:rPr>
                <w:rFonts w:ascii="Arial" w:hAnsi="Arial" w:eastAsia="Times New Roman" w:cs="Arial"/>
                <w:sz w:val="20"/>
                <w:szCs w:val="20"/>
                <w:lang w:eastAsia="de-DE"/>
              </w:rPr>
            </w:pPr>
            <w:r>
              <w:rPr>
                <w:rFonts w:ascii="Arial" w:hAnsi="Arial" w:eastAsia="Times New Roman" w:cs="Arial"/>
                <w:sz w:val="20"/>
                <w:szCs w:val="20"/>
                <w:lang w:eastAsia="de-DE"/>
              </w:rPr>
              <w:t>&lt; 0.001</w:t>
            </w:r>
          </w:p>
        </w:tc>
        <w:tc>
          <w:tcPr>
            <w:tcW w:w="1205" w:type="dxa"/>
            <w:tcBorders>
              <w:top w:val="nil"/>
              <w:bottom w:val="single" w:color="auto" w:sz="4" w:space="0"/>
            </w:tcBorders>
            <w:shd w:val="clear" w:color="auto" w:fill="auto"/>
            <w:noWrap/>
            <w:tcMar/>
            <w:vAlign w:val="center"/>
          </w:tcPr>
          <w:p w:rsidRPr="002D398E" w:rsidR="00DF2018" w:rsidP="00DF2018" w:rsidRDefault="008C36E1" w14:paraId="4CFE4522" w14:textId="1FE988E5">
            <w:pPr>
              <w:jc w:val="center"/>
              <w:rPr>
                <w:rFonts w:ascii="Arial" w:hAnsi="Arial" w:eastAsia="Times New Roman" w:cs="Arial"/>
                <w:sz w:val="20"/>
                <w:szCs w:val="20"/>
                <w:lang w:eastAsia="de-DE"/>
              </w:rPr>
            </w:pPr>
            <w:r>
              <w:rPr>
                <w:rFonts w:ascii="Arial" w:hAnsi="Arial" w:eastAsia="Times New Roman" w:cs="Arial"/>
                <w:sz w:val="20"/>
                <w:szCs w:val="20"/>
                <w:lang w:eastAsia="de-DE"/>
              </w:rPr>
              <w:t>2.21</w:t>
            </w:r>
          </w:p>
        </w:tc>
        <w:tc>
          <w:tcPr>
            <w:tcW w:w="244" w:type="dxa"/>
            <w:tcBorders>
              <w:top w:val="nil"/>
              <w:bottom w:val="single" w:color="auto" w:sz="4" w:space="0"/>
            </w:tcBorders>
            <w:tcMar/>
          </w:tcPr>
          <w:p w:rsidRPr="002D398E" w:rsidR="00DF2018" w:rsidP="00DF2018" w:rsidRDefault="00DF2018" w14:paraId="51AEFC5F" w14:textId="77777777">
            <w:pPr>
              <w:jc w:val="center"/>
              <w:rPr>
                <w:rFonts w:ascii="Arial" w:hAnsi="Arial" w:eastAsia="Times New Roman" w:cs="Arial"/>
                <w:sz w:val="20"/>
                <w:szCs w:val="20"/>
                <w:lang w:eastAsia="de-DE"/>
              </w:rPr>
            </w:pPr>
          </w:p>
        </w:tc>
      </w:tr>
      <w:tr w:rsidRPr="002D398E" w:rsidR="00DF2018" w:rsidTr="0D33A7D8" w14:paraId="7D9B45AC" w14:textId="77777777">
        <w:trPr>
          <w:trHeight w:val="22"/>
        </w:trPr>
        <w:tc>
          <w:tcPr>
            <w:tcW w:w="2552" w:type="dxa"/>
            <w:gridSpan w:val="2"/>
            <w:tcBorders>
              <w:left w:val="nil"/>
            </w:tcBorders>
            <w:shd w:val="clear" w:color="auto" w:fill="auto"/>
            <w:noWrap/>
            <w:tcMar/>
            <w:vAlign w:val="center"/>
          </w:tcPr>
          <w:p w:rsidR="00DF2018" w:rsidP="00EB37DF" w:rsidRDefault="00DF2018" w14:paraId="082AADF0" w14:textId="77777777">
            <w:pPr>
              <w:rPr>
                <w:rFonts w:ascii="Arial" w:hAnsi="Arial" w:eastAsia="Times New Roman" w:cs="Arial"/>
                <w:sz w:val="20"/>
                <w:szCs w:val="20"/>
                <w:lang w:eastAsia="de-DE"/>
              </w:rPr>
            </w:pPr>
            <w:r>
              <w:rPr>
                <w:rFonts w:ascii="Arial" w:hAnsi="Arial" w:eastAsia="Times New Roman" w:cs="Arial"/>
                <w:sz w:val="20"/>
                <w:szCs w:val="20"/>
                <w:lang w:eastAsia="de-DE"/>
              </w:rPr>
              <w:t>ICC</w:t>
            </w:r>
          </w:p>
        </w:tc>
        <w:tc>
          <w:tcPr>
            <w:tcW w:w="1215" w:type="dxa"/>
            <w:gridSpan w:val="2"/>
            <w:shd w:val="clear" w:color="auto" w:fill="auto"/>
            <w:noWrap/>
            <w:tcMar/>
            <w:vAlign w:val="center"/>
          </w:tcPr>
          <w:p w:rsidR="00DF2018" w:rsidP="000938A6" w:rsidRDefault="00DF2018" w14:paraId="685F85D6" w14:textId="77777777">
            <w:pPr>
              <w:rPr>
                <w:rFonts w:ascii="Arial" w:hAnsi="Arial" w:eastAsia="Times New Roman" w:cs="Arial"/>
                <w:sz w:val="20"/>
                <w:szCs w:val="20"/>
                <w:lang w:eastAsia="de-DE"/>
              </w:rPr>
            </w:pPr>
            <w:r>
              <w:rPr>
                <w:rFonts w:ascii="Arial" w:hAnsi="Arial" w:eastAsia="Times New Roman" w:cs="Arial"/>
                <w:sz w:val="20"/>
                <w:szCs w:val="20"/>
                <w:lang w:eastAsia="de-DE"/>
              </w:rPr>
              <w:t>0.04</w:t>
            </w:r>
          </w:p>
        </w:tc>
        <w:tc>
          <w:tcPr>
            <w:tcW w:w="1730" w:type="dxa"/>
            <w:shd w:val="clear" w:color="auto" w:fill="auto"/>
            <w:noWrap/>
            <w:tcMar/>
            <w:vAlign w:val="center"/>
          </w:tcPr>
          <w:p w:rsidRPr="002D398E" w:rsidR="00DF2018" w:rsidP="00EB37DF" w:rsidRDefault="00DF2018" w14:paraId="339E3EAE" w14:textId="77777777">
            <w:pPr>
              <w:jc w:val="center"/>
              <w:rPr>
                <w:rFonts w:ascii="Arial" w:hAnsi="Arial" w:eastAsia="Times New Roman" w:cs="Arial"/>
                <w:sz w:val="20"/>
                <w:szCs w:val="20"/>
                <w:lang w:eastAsia="de-DE"/>
              </w:rPr>
            </w:pPr>
          </w:p>
        </w:tc>
        <w:tc>
          <w:tcPr>
            <w:tcW w:w="1219" w:type="dxa"/>
            <w:shd w:val="clear" w:color="auto" w:fill="auto"/>
            <w:noWrap/>
            <w:tcMar/>
            <w:vAlign w:val="center"/>
          </w:tcPr>
          <w:p w:rsidRPr="002D398E" w:rsidR="00DF2018" w:rsidP="00EB37DF" w:rsidRDefault="00DF2018" w14:paraId="58D76E2E" w14:textId="77777777">
            <w:pPr>
              <w:jc w:val="center"/>
              <w:rPr>
                <w:rFonts w:ascii="Arial" w:hAnsi="Arial" w:eastAsia="Times New Roman" w:cs="Arial"/>
                <w:sz w:val="20"/>
                <w:szCs w:val="20"/>
                <w:lang w:eastAsia="de-DE"/>
              </w:rPr>
            </w:pPr>
          </w:p>
        </w:tc>
        <w:tc>
          <w:tcPr>
            <w:tcW w:w="1205" w:type="dxa"/>
            <w:tcMar/>
          </w:tcPr>
          <w:p w:rsidRPr="002D398E" w:rsidR="00DF2018" w:rsidP="00EB37DF" w:rsidRDefault="00DF2018" w14:paraId="01D75A44" w14:textId="77777777">
            <w:pPr>
              <w:jc w:val="center"/>
              <w:rPr>
                <w:rFonts w:ascii="Arial" w:hAnsi="Arial" w:eastAsia="Times New Roman" w:cs="Arial"/>
                <w:sz w:val="20"/>
                <w:szCs w:val="20"/>
                <w:lang w:eastAsia="de-DE"/>
              </w:rPr>
            </w:pPr>
          </w:p>
        </w:tc>
        <w:tc>
          <w:tcPr>
            <w:tcW w:w="1205" w:type="dxa"/>
            <w:shd w:val="clear" w:color="auto" w:fill="auto"/>
            <w:noWrap/>
            <w:tcMar/>
            <w:vAlign w:val="center"/>
          </w:tcPr>
          <w:p w:rsidRPr="002D398E" w:rsidR="00DF2018" w:rsidP="00EB37DF" w:rsidRDefault="00DF2018" w14:paraId="5BAAB3CD" w14:textId="6804239E">
            <w:pPr>
              <w:jc w:val="center"/>
              <w:rPr>
                <w:rFonts w:ascii="Arial" w:hAnsi="Arial" w:eastAsia="Times New Roman" w:cs="Arial"/>
                <w:sz w:val="20"/>
                <w:szCs w:val="20"/>
                <w:lang w:eastAsia="de-DE"/>
              </w:rPr>
            </w:pPr>
          </w:p>
        </w:tc>
        <w:tc>
          <w:tcPr>
            <w:tcW w:w="244" w:type="dxa"/>
            <w:tcMar/>
          </w:tcPr>
          <w:p w:rsidRPr="002D398E" w:rsidR="00DF2018" w:rsidP="00EB37DF" w:rsidRDefault="00DF2018" w14:paraId="3EC09830" w14:textId="77777777">
            <w:pPr>
              <w:jc w:val="center"/>
              <w:rPr>
                <w:rFonts w:ascii="Arial" w:hAnsi="Arial" w:eastAsia="Times New Roman" w:cs="Arial"/>
                <w:sz w:val="20"/>
                <w:szCs w:val="20"/>
                <w:lang w:eastAsia="de-DE"/>
              </w:rPr>
            </w:pPr>
          </w:p>
        </w:tc>
      </w:tr>
      <w:tr w:rsidRPr="002D398E" w:rsidR="00DF2018" w:rsidTr="0D33A7D8" w14:paraId="0D4A5EFE" w14:textId="77777777">
        <w:trPr>
          <w:trHeight w:val="22"/>
        </w:trPr>
        <w:tc>
          <w:tcPr>
            <w:tcW w:w="2552" w:type="dxa"/>
            <w:gridSpan w:val="2"/>
            <w:tcBorders>
              <w:left w:val="nil"/>
              <w:bottom w:val="single" w:color="auto" w:sz="4" w:space="0"/>
            </w:tcBorders>
            <w:shd w:val="clear" w:color="auto" w:fill="auto"/>
            <w:noWrap/>
            <w:tcMar/>
            <w:vAlign w:val="center"/>
            <w:hideMark/>
          </w:tcPr>
          <w:p w:rsidRPr="002D398E" w:rsidR="00DF2018" w:rsidP="00EB37DF" w:rsidRDefault="00DF2018" w14:paraId="48CCC854" w14:textId="77777777">
            <w:pPr>
              <w:rPr>
                <w:rFonts w:ascii="Arial" w:hAnsi="Arial" w:eastAsia="Times New Roman" w:cs="Arial"/>
                <w:sz w:val="20"/>
                <w:szCs w:val="20"/>
                <w:lang w:eastAsia="de-DE"/>
              </w:rPr>
            </w:pPr>
            <w:r>
              <w:rPr>
                <w:rFonts w:ascii="Arial" w:hAnsi="Arial" w:eastAsia="Times New Roman" w:cs="Arial"/>
                <w:sz w:val="20"/>
                <w:szCs w:val="20"/>
                <w:lang w:eastAsia="de-DE"/>
              </w:rPr>
              <w:t>N</w:t>
            </w:r>
            <w:r w:rsidRPr="00172731">
              <w:rPr>
                <w:rFonts w:ascii="Arial" w:hAnsi="Arial" w:eastAsia="Times New Roman" w:cs="Arial"/>
                <w:sz w:val="20"/>
                <w:szCs w:val="20"/>
                <w:vertAlign w:val="subscript"/>
                <w:lang w:eastAsia="de-DE"/>
              </w:rPr>
              <w:t xml:space="preserve"> sub</w:t>
            </w:r>
            <w:r>
              <w:rPr>
                <w:rFonts w:ascii="Arial" w:hAnsi="Arial" w:eastAsia="Times New Roman" w:cs="Arial"/>
                <w:sz w:val="20"/>
                <w:szCs w:val="20"/>
                <w:vertAlign w:val="subscript"/>
                <w:lang w:eastAsia="de-DE"/>
              </w:rPr>
              <w:t>ject</w:t>
            </w:r>
          </w:p>
        </w:tc>
        <w:tc>
          <w:tcPr>
            <w:tcW w:w="1215" w:type="dxa"/>
            <w:gridSpan w:val="2"/>
            <w:tcBorders>
              <w:bottom w:val="single" w:color="auto" w:sz="4" w:space="0"/>
            </w:tcBorders>
            <w:shd w:val="clear" w:color="auto" w:fill="auto"/>
            <w:noWrap/>
            <w:tcMar/>
            <w:vAlign w:val="center"/>
            <w:hideMark/>
          </w:tcPr>
          <w:p w:rsidRPr="002D398E" w:rsidR="00DF2018" w:rsidP="000938A6" w:rsidRDefault="00DF2018" w14:paraId="732E0745" w14:textId="1DAE933D">
            <w:pPr>
              <w:rPr>
                <w:rFonts w:ascii="Arial" w:hAnsi="Arial" w:eastAsia="Times New Roman" w:cs="Arial"/>
                <w:sz w:val="20"/>
                <w:szCs w:val="20"/>
                <w:lang w:eastAsia="de-DE"/>
              </w:rPr>
            </w:pPr>
            <w:r>
              <w:rPr>
                <w:rFonts w:ascii="Arial" w:hAnsi="Arial" w:eastAsia="Times New Roman" w:cs="Arial"/>
                <w:sz w:val="20"/>
                <w:szCs w:val="20"/>
                <w:lang w:eastAsia="de-DE"/>
              </w:rPr>
              <w:t>27</w:t>
            </w:r>
          </w:p>
        </w:tc>
        <w:tc>
          <w:tcPr>
            <w:tcW w:w="1730" w:type="dxa"/>
            <w:tcBorders>
              <w:bottom w:val="single" w:color="auto" w:sz="4" w:space="0"/>
            </w:tcBorders>
            <w:shd w:val="clear" w:color="auto" w:fill="auto"/>
            <w:noWrap/>
            <w:tcMar/>
            <w:vAlign w:val="center"/>
            <w:hideMark/>
          </w:tcPr>
          <w:p w:rsidRPr="002D398E" w:rsidR="00DF2018" w:rsidP="00EB37DF" w:rsidRDefault="00DF2018" w14:paraId="47D9CA37" w14:textId="77777777">
            <w:pPr>
              <w:jc w:val="center"/>
              <w:rPr>
                <w:rFonts w:ascii="Arial" w:hAnsi="Arial" w:eastAsia="Times New Roman" w:cs="Arial"/>
                <w:sz w:val="20"/>
                <w:szCs w:val="20"/>
                <w:lang w:eastAsia="de-DE"/>
              </w:rPr>
            </w:pPr>
          </w:p>
        </w:tc>
        <w:tc>
          <w:tcPr>
            <w:tcW w:w="1219" w:type="dxa"/>
            <w:tcBorders>
              <w:bottom w:val="single" w:color="auto" w:sz="4" w:space="0"/>
            </w:tcBorders>
            <w:shd w:val="clear" w:color="auto" w:fill="auto"/>
            <w:noWrap/>
            <w:tcMar/>
            <w:vAlign w:val="center"/>
            <w:hideMark/>
          </w:tcPr>
          <w:p w:rsidRPr="002D398E" w:rsidR="00DF2018" w:rsidP="00EB37DF" w:rsidRDefault="00DF2018" w14:paraId="092F8C68" w14:textId="77777777">
            <w:pPr>
              <w:jc w:val="center"/>
              <w:rPr>
                <w:rFonts w:ascii="Arial" w:hAnsi="Arial" w:eastAsia="Times New Roman" w:cs="Arial"/>
                <w:sz w:val="20"/>
                <w:szCs w:val="20"/>
                <w:lang w:eastAsia="de-DE"/>
              </w:rPr>
            </w:pPr>
          </w:p>
        </w:tc>
        <w:tc>
          <w:tcPr>
            <w:tcW w:w="1205" w:type="dxa"/>
            <w:tcBorders>
              <w:bottom w:val="single" w:color="auto" w:sz="4" w:space="0"/>
            </w:tcBorders>
            <w:tcMar/>
          </w:tcPr>
          <w:p w:rsidRPr="002D398E" w:rsidR="00DF2018" w:rsidP="00EB37DF" w:rsidRDefault="00DF2018" w14:paraId="6C2926E0" w14:textId="77777777">
            <w:pPr>
              <w:jc w:val="center"/>
              <w:rPr>
                <w:rFonts w:ascii="Arial" w:hAnsi="Arial" w:eastAsia="Times New Roman" w:cs="Arial"/>
                <w:sz w:val="20"/>
                <w:szCs w:val="20"/>
                <w:lang w:eastAsia="de-DE"/>
              </w:rPr>
            </w:pPr>
          </w:p>
        </w:tc>
        <w:tc>
          <w:tcPr>
            <w:tcW w:w="1205" w:type="dxa"/>
            <w:tcBorders>
              <w:bottom w:val="single" w:color="auto" w:sz="4" w:space="0"/>
            </w:tcBorders>
            <w:shd w:val="clear" w:color="auto" w:fill="auto"/>
            <w:noWrap/>
            <w:tcMar/>
            <w:vAlign w:val="center"/>
            <w:hideMark/>
          </w:tcPr>
          <w:p w:rsidRPr="002D398E" w:rsidR="00DF2018" w:rsidP="00EB37DF" w:rsidRDefault="00DF2018" w14:paraId="002A1EE4" w14:textId="3DAE8B77">
            <w:pPr>
              <w:jc w:val="center"/>
              <w:rPr>
                <w:rFonts w:ascii="Arial" w:hAnsi="Arial" w:eastAsia="Times New Roman" w:cs="Arial"/>
                <w:sz w:val="20"/>
                <w:szCs w:val="20"/>
                <w:lang w:eastAsia="de-DE"/>
              </w:rPr>
            </w:pPr>
          </w:p>
        </w:tc>
        <w:tc>
          <w:tcPr>
            <w:tcW w:w="244" w:type="dxa"/>
            <w:tcBorders>
              <w:bottom w:val="single" w:color="auto" w:sz="4" w:space="0"/>
            </w:tcBorders>
            <w:tcMar/>
          </w:tcPr>
          <w:p w:rsidRPr="002D398E" w:rsidR="00DF2018" w:rsidP="00EB37DF" w:rsidRDefault="00DF2018" w14:paraId="6AEFD1A4" w14:textId="77777777">
            <w:pPr>
              <w:jc w:val="center"/>
              <w:rPr>
                <w:rFonts w:ascii="Arial" w:hAnsi="Arial" w:eastAsia="Times New Roman" w:cs="Arial"/>
                <w:sz w:val="20"/>
                <w:szCs w:val="20"/>
                <w:lang w:eastAsia="de-DE"/>
              </w:rPr>
            </w:pPr>
          </w:p>
        </w:tc>
      </w:tr>
      <w:tr w:rsidRPr="002D398E" w:rsidR="00DF2018" w:rsidTr="0D33A7D8" w14:paraId="7E50ADE7" w14:textId="77777777">
        <w:trPr>
          <w:trHeight w:val="22"/>
        </w:trPr>
        <w:tc>
          <w:tcPr>
            <w:tcW w:w="2552" w:type="dxa"/>
            <w:gridSpan w:val="2"/>
            <w:tcBorders>
              <w:top w:val="single" w:color="auto" w:sz="4" w:space="0"/>
              <w:left w:val="nil"/>
            </w:tcBorders>
            <w:shd w:val="clear" w:color="auto" w:fill="auto"/>
            <w:noWrap/>
            <w:tcMar/>
            <w:vAlign w:val="center"/>
          </w:tcPr>
          <w:p w:rsidRPr="00172731" w:rsidR="00DF2018" w:rsidP="00EB37DF" w:rsidRDefault="00DF2018" w14:paraId="792AF30A" w14:textId="77777777">
            <w:pPr>
              <w:rPr>
                <w:rFonts w:ascii="Arial" w:hAnsi="Arial" w:eastAsia="Times New Roman" w:cs="Arial"/>
                <w:sz w:val="20"/>
                <w:szCs w:val="20"/>
                <w:vertAlign w:val="superscript"/>
                <w:lang w:eastAsia="de-DE"/>
              </w:rPr>
            </w:pPr>
            <w:r>
              <w:rPr>
                <w:rFonts w:ascii="Arial" w:hAnsi="Arial" w:eastAsia="Times New Roman" w:cs="Arial"/>
                <w:sz w:val="20"/>
                <w:szCs w:val="20"/>
                <w:lang w:eastAsia="de-DE"/>
              </w:rPr>
              <w:t>Observations</w:t>
            </w:r>
          </w:p>
        </w:tc>
        <w:tc>
          <w:tcPr>
            <w:tcW w:w="1215" w:type="dxa"/>
            <w:gridSpan w:val="2"/>
            <w:tcBorders>
              <w:top w:val="single" w:color="auto" w:sz="4" w:space="0"/>
            </w:tcBorders>
            <w:shd w:val="clear" w:color="auto" w:fill="auto"/>
            <w:noWrap/>
            <w:tcMar/>
            <w:vAlign w:val="center"/>
          </w:tcPr>
          <w:p w:rsidR="00DF2018" w:rsidP="000938A6" w:rsidRDefault="00DF2018" w14:paraId="7FBAAC62" w14:textId="2DEFEF92">
            <w:pPr>
              <w:rPr>
                <w:rFonts w:ascii="Arial" w:hAnsi="Arial" w:eastAsia="Times New Roman" w:cs="Arial"/>
                <w:sz w:val="20"/>
                <w:szCs w:val="20"/>
                <w:lang w:eastAsia="de-DE"/>
              </w:rPr>
            </w:pPr>
            <w:r>
              <w:rPr>
                <w:rFonts w:ascii="Arial" w:hAnsi="Arial" w:eastAsia="Times New Roman" w:cs="Arial"/>
                <w:sz w:val="20"/>
                <w:szCs w:val="20"/>
                <w:lang w:eastAsia="de-DE"/>
              </w:rPr>
              <w:t>8578</w:t>
            </w:r>
          </w:p>
        </w:tc>
        <w:tc>
          <w:tcPr>
            <w:tcW w:w="1730" w:type="dxa"/>
            <w:tcBorders>
              <w:top w:val="single" w:color="auto" w:sz="4" w:space="0"/>
            </w:tcBorders>
            <w:shd w:val="clear" w:color="auto" w:fill="auto"/>
            <w:noWrap/>
            <w:tcMar/>
            <w:vAlign w:val="center"/>
          </w:tcPr>
          <w:p w:rsidRPr="002D398E" w:rsidR="00DF2018" w:rsidP="00EB37DF" w:rsidRDefault="00DF2018" w14:paraId="37741F37" w14:textId="77777777">
            <w:pPr>
              <w:jc w:val="center"/>
              <w:rPr>
                <w:rFonts w:ascii="Arial" w:hAnsi="Arial" w:eastAsia="Times New Roman" w:cs="Arial"/>
                <w:sz w:val="20"/>
                <w:szCs w:val="20"/>
                <w:lang w:eastAsia="de-DE"/>
              </w:rPr>
            </w:pPr>
          </w:p>
        </w:tc>
        <w:tc>
          <w:tcPr>
            <w:tcW w:w="1219" w:type="dxa"/>
            <w:tcBorders>
              <w:top w:val="single" w:color="auto" w:sz="4" w:space="0"/>
            </w:tcBorders>
            <w:shd w:val="clear" w:color="auto" w:fill="auto"/>
            <w:noWrap/>
            <w:tcMar/>
            <w:vAlign w:val="center"/>
          </w:tcPr>
          <w:p w:rsidRPr="002D398E" w:rsidR="00DF2018" w:rsidP="00EB37DF" w:rsidRDefault="00DF2018" w14:paraId="7CDE654E" w14:textId="77777777">
            <w:pPr>
              <w:jc w:val="center"/>
              <w:rPr>
                <w:rFonts w:ascii="Arial" w:hAnsi="Arial" w:eastAsia="Times New Roman" w:cs="Arial"/>
                <w:sz w:val="20"/>
                <w:szCs w:val="20"/>
                <w:lang w:eastAsia="de-DE"/>
              </w:rPr>
            </w:pPr>
          </w:p>
        </w:tc>
        <w:tc>
          <w:tcPr>
            <w:tcW w:w="1205" w:type="dxa"/>
            <w:tcBorders>
              <w:top w:val="single" w:color="auto" w:sz="4" w:space="0"/>
            </w:tcBorders>
            <w:tcMar/>
          </w:tcPr>
          <w:p w:rsidRPr="002D398E" w:rsidR="00DF2018" w:rsidP="00EB37DF" w:rsidRDefault="00DF2018" w14:paraId="0BA5C5E1" w14:textId="77777777">
            <w:pPr>
              <w:jc w:val="center"/>
              <w:rPr>
                <w:rFonts w:ascii="Arial" w:hAnsi="Arial" w:eastAsia="Times New Roman" w:cs="Arial"/>
                <w:sz w:val="20"/>
                <w:szCs w:val="20"/>
                <w:lang w:eastAsia="de-DE"/>
              </w:rPr>
            </w:pPr>
          </w:p>
        </w:tc>
        <w:tc>
          <w:tcPr>
            <w:tcW w:w="1205" w:type="dxa"/>
            <w:tcBorders>
              <w:top w:val="single" w:color="auto" w:sz="4" w:space="0"/>
            </w:tcBorders>
            <w:shd w:val="clear" w:color="auto" w:fill="auto"/>
            <w:noWrap/>
            <w:tcMar/>
            <w:vAlign w:val="center"/>
          </w:tcPr>
          <w:p w:rsidRPr="002D398E" w:rsidR="00DF2018" w:rsidP="00EB37DF" w:rsidRDefault="00DF2018" w14:paraId="7AE169DA" w14:textId="01C55DA2">
            <w:pPr>
              <w:jc w:val="center"/>
              <w:rPr>
                <w:rFonts w:ascii="Arial" w:hAnsi="Arial" w:eastAsia="Times New Roman" w:cs="Arial"/>
                <w:sz w:val="20"/>
                <w:szCs w:val="20"/>
                <w:lang w:eastAsia="de-DE"/>
              </w:rPr>
            </w:pPr>
          </w:p>
        </w:tc>
        <w:tc>
          <w:tcPr>
            <w:tcW w:w="244" w:type="dxa"/>
            <w:tcBorders>
              <w:top w:val="single" w:color="auto" w:sz="4" w:space="0"/>
            </w:tcBorders>
            <w:tcMar/>
          </w:tcPr>
          <w:p w:rsidRPr="002D398E" w:rsidR="00DF2018" w:rsidP="00EB37DF" w:rsidRDefault="00DF2018" w14:paraId="34A6CE9A" w14:textId="77777777">
            <w:pPr>
              <w:jc w:val="center"/>
              <w:rPr>
                <w:rFonts w:ascii="Arial" w:hAnsi="Arial" w:eastAsia="Times New Roman" w:cs="Arial"/>
                <w:sz w:val="20"/>
                <w:szCs w:val="20"/>
                <w:lang w:eastAsia="de-DE"/>
              </w:rPr>
            </w:pPr>
          </w:p>
        </w:tc>
      </w:tr>
      <w:tr w:rsidRPr="002D398E" w:rsidR="00DF2018" w:rsidTr="0D33A7D8" w14:paraId="311F0875" w14:textId="77777777">
        <w:trPr>
          <w:gridAfter w:val="1"/>
          <w:wAfter w:w="244" w:type="dxa"/>
          <w:trHeight w:val="22"/>
        </w:trPr>
        <w:tc>
          <w:tcPr>
            <w:tcW w:w="2552" w:type="dxa"/>
            <w:gridSpan w:val="2"/>
            <w:tcBorders>
              <w:left w:val="nil"/>
            </w:tcBorders>
            <w:shd w:val="clear" w:color="auto" w:fill="auto"/>
            <w:noWrap/>
            <w:tcMar/>
            <w:vAlign w:val="center"/>
          </w:tcPr>
          <w:p w:rsidRPr="00172731" w:rsidR="00DF2018" w:rsidP="00EB37DF" w:rsidRDefault="00DF2018" w14:paraId="782C6D74" w14:textId="77777777">
            <w:pPr>
              <w:rPr>
                <w:rFonts w:ascii="Arial" w:hAnsi="Arial" w:eastAsia="Times New Roman" w:cs="Arial"/>
                <w:sz w:val="20"/>
                <w:szCs w:val="20"/>
                <w:vertAlign w:val="superscript"/>
                <w:lang w:eastAsia="de-DE"/>
              </w:rPr>
            </w:pPr>
            <w:r>
              <w:rPr>
                <w:rFonts w:ascii="Arial" w:hAnsi="Arial" w:eastAsia="Times New Roman" w:cs="Arial"/>
                <w:sz w:val="20"/>
                <w:szCs w:val="20"/>
                <w:lang w:eastAsia="de-DE"/>
              </w:rPr>
              <w:t>Marginal R</w:t>
            </w:r>
            <w:r>
              <w:rPr>
                <w:rFonts w:ascii="Arial" w:hAnsi="Arial" w:eastAsia="Times New Roman" w:cs="Arial"/>
                <w:sz w:val="20"/>
                <w:szCs w:val="20"/>
                <w:vertAlign w:val="superscript"/>
                <w:lang w:eastAsia="de-DE"/>
              </w:rPr>
              <w:t>2</w:t>
            </w:r>
            <w:r>
              <w:rPr>
                <w:rFonts w:ascii="Arial" w:hAnsi="Arial" w:eastAsia="Times New Roman" w:cs="Arial"/>
                <w:sz w:val="20"/>
                <w:szCs w:val="20"/>
                <w:lang w:eastAsia="de-DE"/>
              </w:rPr>
              <w:t xml:space="preserve"> / Conditional R</w:t>
            </w:r>
            <w:r>
              <w:rPr>
                <w:rFonts w:ascii="Arial" w:hAnsi="Arial" w:eastAsia="Times New Roman" w:cs="Arial"/>
                <w:sz w:val="20"/>
                <w:szCs w:val="20"/>
                <w:vertAlign w:val="superscript"/>
                <w:lang w:eastAsia="de-DE"/>
              </w:rPr>
              <w:t>2</w:t>
            </w:r>
          </w:p>
        </w:tc>
        <w:tc>
          <w:tcPr>
            <w:tcW w:w="1215" w:type="dxa"/>
            <w:gridSpan w:val="2"/>
            <w:shd w:val="clear" w:color="auto" w:fill="auto"/>
            <w:noWrap/>
            <w:tcMar/>
            <w:vAlign w:val="center"/>
          </w:tcPr>
          <w:p w:rsidR="00DF2018" w:rsidP="000938A6" w:rsidRDefault="00DF2018" w14:paraId="5B6FE2C4" w14:textId="7291395A">
            <w:pPr>
              <w:rPr>
                <w:rFonts w:ascii="Arial" w:hAnsi="Arial" w:eastAsia="Times New Roman" w:cs="Arial"/>
                <w:sz w:val="20"/>
                <w:szCs w:val="20"/>
                <w:lang w:eastAsia="de-DE"/>
              </w:rPr>
            </w:pPr>
            <w:r>
              <w:rPr>
                <w:rFonts w:ascii="Arial" w:hAnsi="Arial" w:eastAsia="Times New Roman" w:cs="Arial"/>
                <w:sz w:val="20"/>
                <w:szCs w:val="20"/>
                <w:lang w:eastAsia="de-DE"/>
              </w:rPr>
              <w:t>0.053/0.088</w:t>
            </w:r>
          </w:p>
        </w:tc>
        <w:tc>
          <w:tcPr>
            <w:tcW w:w="1730" w:type="dxa"/>
            <w:shd w:val="clear" w:color="auto" w:fill="auto"/>
            <w:noWrap/>
            <w:tcMar/>
            <w:vAlign w:val="center"/>
          </w:tcPr>
          <w:p w:rsidRPr="002D398E" w:rsidR="00DF2018" w:rsidP="00EB37DF" w:rsidRDefault="00DF2018" w14:paraId="6E5B5B22" w14:textId="77777777">
            <w:pPr>
              <w:jc w:val="center"/>
              <w:rPr>
                <w:rFonts w:ascii="Arial" w:hAnsi="Arial" w:eastAsia="Times New Roman" w:cs="Arial"/>
                <w:sz w:val="20"/>
                <w:szCs w:val="20"/>
                <w:lang w:eastAsia="de-DE"/>
              </w:rPr>
            </w:pPr>
          </w:p>
        </w:tc>
        <w:tc>
          <w:tcPr>
            <w:tcW w:w="1219" w:type="dxa"/>
            <w:shd w:val="clear" w:color="auto" w:fill="auto"/>
            <w:noWrap/>
            <w:tcMar/>
            <w:vAlign w:val="center"/>
          </w:tcPr>
          <w:p w:rsidRPr="002D398E" w:rsidR="00DF2018" w:rsidP="00EB37DF" w:rsidRDefault="00DF2018" w14:paraId="41C410B3" w14:textId="77777777">
            <w:pPr>
              <w:jc w:val="center"/>
              <w:rPr>
                <w:rFonts w:ascii="Arial" w:hAnsi="Arial" w:eastAsia="Times New Roman" w:cs="Arial"/>
                <w:sz w:val="20"/>
                <w:szCs w:val="20"/>
                <w:lang w:eastAsia="de-DE"/>
              </w:rPr>
            </w:pPr>
          </w:p>
        </w:tc>
        <w:tc>
          <w:tcPr>
            <w:tcW w:w="1205" w:type="dxa"/>
            <w:tcMar/>
          </w:tcPr>
          <w:p w:rsidRPr="002D398E" w:rsidR="00DF2018" w:rsidP="00EB37DF" w:rsidRDefault="00DF2018" w14:paraId="6136151A" w14:textId="77777777">
            <w:pPr>
              <w:jc w:val="center"/>
              <w:rPr>
                <w:rFonts w:ascii="Arial" w:hAnsi="Arial" w:eastAsia="Times New Roman" w:cs="Arial"/>
                <w:sz w:val="20"/>
                <w:szCs w:val="20"/>
                <w:lang w:eastAsia="de-DE"/>
              </w:rPr>
            </w:pPr>
          </w:p>
        </w:tc>
        <w:tc>
          <w:tcPr>
            <w:tcW w:w="1205" w:type="dxa"/>
            <w:shd w:val="clear" w:color="auto" w:fill="auto"/>
            <w:noWrap/>
            <w:tcMar/>
            <w:vAlign w:val="center"/>
          </w:tcPr>
          <w:p w:rsidRPr="002D398E" w:rsidR="00DF2018" w:rsidP="00EB37DF" w:rsidRDefault="00DF2018" w14:paraId="19C18BDB" w14:textId="71A4FACA">
            <w:pPr>
              <w:jc w:val="center"/>
              <w:rPr>
                <w:rFonts w:ascii="Arial" w:hAnsi="Arial" w:eastAsia="Times New Roman" w:cs="Arial"/>
                <w:sz w:val="20"/>
                <w:szCs w:val="20"/>
                <w:lang w:eastAsia="de-DE"/>
              </w:rPr>
            </w:pPr>
          </w:p>
        </w:tc>
      </w:tr>
    </w:tbl>
    <w:p w:rsidRPr="00B7590C" w:rsidR="00B7590C" w:rsidP="00B7590C" w:rsidRDefault="00B7590C" w14:paraId="72C3200A" w14:textId="77777777">
      <w:pPr>
        <w:spacing w:line="360" w:lineRule="auto"/>
        <w:jc w:val="both"/>
        <w:rPr>
          <w:rFonts w:ascii="Arial" w:hAnsi="Arial" w:eastAsia="Times New Roman" w:cs="Arial"/>
          <w:b/>
          <w:bCs/>
          <w:color w:val="000000" w:themeColor="text1"/>
          <w:sz w:val="20"/>
          <w:szCs w:val="20"/>
          <w:lang w:val="en-US" w:eastAsia="de-DE"/>
        </w:rPr>
      </w:pPr>
    </w:p>
    <w:p w:rsidRPr="008F04A7" w:rsidR="002268BC" w:rsidP="00484EFF" w:rsidRDefault="00B93C04" w14:paraId="13BD01E1" w14:textId="7FC15F46">
      <w:pPr>
        <w:spacing w:line="360" w:lineRule="auto"/>
        <w:jc w:val="both"/>
        <w:rPr>
          <w:rFonts w:ascii="Arial" w:hAnsi="Arial" w:cs="Arial"/>
          <w:color w:val="000000" w:themeColor="text1"/>
          <w:sz w:val="20"/>
          <w:szCs w:val="20"/>
          <w:lang w:val="en-US"/>
        </w:rPr>
      </w:pPr>
      <w:r w:rsidRPr="34A0DD61">
        <w:rPr>
          <w:rFonts w:ascii="Arial" w:hAnsi="Arial" w:cs="Arial"/>
          <w:i/>
          <w:iCs/>
          <w:color w:val="000000" w:themeColor="text1"/>
          <w:sz w:val="20"/>
          <w:szCs w:val="20"/>
          <w:lang w:val="en-US"/>
        </w:rPr>
        <w:t>Note</w:t>
      </w:r>
      <w:r w:rsidRPr="34A0DD61">
        <w:rPr>
          <w:rFonts w:ascii="Arial" w:hAnsi="Arial" w:cs="Arial"/>
          <w:color w:val="000000" w:themeColor="text1"/>
          <w:sz w:val="20"/>
          <w:szCs w:val="20"/>
          <w:lang w:val="en-US"/>
        </w:rPr>
        <w:t xml:space="preserve">. Sample of </w:t>
      </w:r>
      <w:r w:rsidRPr="34A0DD61">
        <w:rPr>
          <w:rFonts w:ascii="Arial" w:hAnsi="Arial" w:cs="Arial"/>
          <w:i/>
          <w:iCs/>
          <w:color w:val="000000" w:themeColor="text1"/>
          <w:sz w:val="20"/>
          <w:szCs w:val="20"/>
          <w:lang w:val="en-US"/>
        </w:rPr>
        <w:t xml:space="preserve">n </w:t>
      </w:r>
      <w:r w:rsidRPr="34A0DD61">
        <w:rPr>
          <w:rFonts w:ascii="Arial" w:hAnsi="Arial" w:cs="Arial"/>
          <w:color w:val="000000" w:themeColor="text1"/>
          <w:sz w:val="20"/>
          <w:szCs w:val="20"/>
          <w:lang w:val="en-US"/>
        </w:rPr>
        <w:t>= 27 due to a missing AUC-G value for one subject.</w:t>
      </w:r>
    </w:p>
    <w:p w:rsidR="34A0DD61" w:rsidP="34A0DD61" w:rsidRDefault="34A0DD61" w14:paraId="1EF6F9F5" w14:textId="36B33600">
      <w:pPr>
        <w:spacing w:line="360" w:lineRule="auto"/>
        <w:jc w:val="both"/>
        <w:rPr>
          <w:rFonts w:ascii="Arial" w:hAnsi="Arial" w:cs="Arial"/>
          <w:color w:val="000000" w:themeColor="text1"/>
          <w:sz w:val="20"/>
          <w:szCs w:val="20"/>
          <w:lang w:val="en-US"/>
        </w:rPr>
      </w:pPr>
    </w:p>
    <w:p w:rsidRPr="00B7590C" w:rsidR="00DD604B" w:rsidP="00DD604B" w:rsidRDefault="00DD604B" w14:paraId="046607AC" w14:textId="783391BF">
      <w:pPr>
        <w:spacing w:line="360" w:lineRule="auto"/>
        <w:jc w:val="both"/>
        <w:rPr>
          <w:rFonts w:ascii="Arial" w:hAnsi="Arial" w:eastAsia="Times New Roman" w:cs="Arial"/>
          <w:color w:val="000000" w:themeColor="text1"/>
          <w:sz w:val="20"/>
          <w:szCs w:val="20"/>
          <w:lang w:val="en-US" w:eastAsia="de-DE"/>
        </w:rPr>
      </w:pPr>
      <w:r w:rsidRPr="34A0DD61">
        <w:rPr>
          <w:rFonts w:ascii="Arial" w:hAnsi="Arial" w:eastAsia="Times New Roman" w:cs="Arial"/>
          <w:color w:val="000000" w:themeColor="text1"/>
          <w:sz w:val="20"/>
          <w:szCs w:val="20"/>
          <w:lang w:val="en-US" w:eastAsia="de-DE"/>
        </w:rPr>
        <w:t xml:space="preserve">Table </w:t>
      </w:r>
      <w:r w:rsidRPr="34A0DD61" w:rsidR="188C06BB">
        <w:rPr>
          <w:rFonts w:ascii="Arial" w:hAnsi="Arial" w:eastAsia="Times New Roman" w:cs="Arial"/>
          <w:color w:val="000000" w:themeColor="text1"/>
          <w:sz w:val="20"/>
          <w:szCs w:val="20"/>
          <w:lang w:val="en-US" w:eastAsia="de-DE"/>
        </w:rPr>
        <w:t>S</w:t>
      </w:r>
      <w:r w:rsidRPr="34A0DD61" w:rsidR="551E38D6">
        <w:rPr>
          <w:rFonts w:ascii="Arial" w:hAnsi="Arial" w:eastAsia="Times New Roman" w:cs="Arial"/>
          <w:color w:val="000000" w:themeColor="text1"/>
          <w:sz w:val="20"/>
          <w:szCs w:val="20"/>
          <w:lang w:val="en-US" w:eastAsia="de-DE"/>
        </w:rPr>
        <w:t>-</w:t>
      </w:r>
      <w:proofErr w:type="gramStart"/>
      <w:r w:rsidRPr="34A0DD61" w:rsidR="188C06BB">
        <w:rPr>
          <w:rFonts w:ascii="Arial" w:hAnsi="Arial" w:eastAsia="Times New Roman" w:cs="Arial"/>
          <w:color w:val="000000" w:themeColor="text1"/>
          <w:sz w:val="20"/>
          <w:szCs w:val="20"/>
          <w:lang w:val="en-US" w:eastAsia="de-DE"/>
        </w:rPr>
        <w:t>B</w:t>
      </w:r>
      <w:r w:rsidRPr="34A0DD61">
        <w:rPr>
          <w:rFonts w:ascii="Arial" w:hAnsi="Arial" w:eastAsia="Times New Roman" w:cs="Arial"/>
          <w:color w:val="000000" w:themeColor="text1"/>
          <w:sz w:val="20"/>
          <w:szCs w:val="20"/>
          <w:lang w:val="en-US" w:eastAsia="de-DE"/>
        </w:rPr>
        <w:t xml:space="preserve"> </w:t>
      </w:r>
      <w:r w:rsidRPr="34A0DD61" w:rsidR="00DF2018">
        <w:rPr>
          <w:rFonts w:ascii="Arial" w:hAnsi="Arial" w:eastAsia="Times New Roman" w:cs="Arial"/>
          <w:color w:val="000000" w:themeColor="text1"/>
          <w:sz w:val="20"/>
          <w:szCs w:val="20"/>
          <w:lang w:val="en-US" w:eastAsia="de-DE"/>
        </w:rPr>
        <w:t xml:space="preserve"> Multilevel</w:t>
      </w:r>
      <w:proofErr w:type="gramEnd"/>
      <w:r w:rsidRPr="34A0DD61" w:rsidR="00DF2018">
        <w:rPr>
          <w:rFonts w:ascii="Arial" w:hAnsi="Arial" w:eastAsia="Times New Roman" w:cs="Arial"/>
          <w:color w:val="000000" w:themeColor="text1"/>
          <w:sz w:val="20"/>
          <w:szCs w:val="20"/>
          <w:lang w:val="en-US" w:eastAsia="de-DE"/>
        </w:rPr>
        <w:t xml:space="preserve"> linear modeling results predicting win-stay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Pr="002D398E" w:rsidR="00DF2018" w:rsidTr="0D33A7D8" w14:paraId="67963CFE" w14:textId="77777777">
        <w:trPr>
          <w:trHeight w:val="22"/>
        </w:trPr>
        <w:tc>
          <w:tcPr>
            <w:tcW w:w="2436" w:type="dxa"/>
            <w:tcBorders>
              <w:top w:val="single" w:color="auto" w:sz="4" w:space="0"/>
              <w:left w:val="nil"/>
            </w:tcBorders>
            <w:shd w:val="clear" w:color="auto" w:fill="auto"/>
            <w:noWrap/>
            <w:tcMar/>
            <w:vAlign w:val="bottom"/>
            <w:hideMark/>
          </w:tcPr>
          <w:p w:rsidRPr="002D398E" w:rsidR="00DF2018" w:rsidP="00D76B72" w:rsidRDefault="00DF2018" w14:paraId="4E67E2CA" w14:textId="77777777">
            <w:pPr>
              <w:jc w:val="center"/>
              <w:rPr>
                <w:rFonts w:ascii="Arial" w:hAnsi="Arial" w:eastAsia="Times New Roman" w:cs="Arial"/>
                <w:sz w:val="20"/>
                <w:szCs w:val="20"/>
                <w:lang w:val="en-US" w:eastAsia="de-DE"/>
              </w:rPr>
            </w:pPr>
          </w:p>
        </w:tc>
        <w:tc>
          <w:tcPr>
            <w:tcW w:w="1205" w:type="dxa"/>
            <w:gridSpan w:val="2"/>
            <w:tcBorders>
              <w:top w:val="single" w:color="auto" w:sz="4" w:space="0"/>
            </w:tcBorders>
            <w:tcMar/>
          </w:tcPr>
          <w:p w:rsidR="00DF2018" w:rsidP="00D76B72" w:rsidRDefault="00DF2018" w14:paraId="4705D735" w14:textId="77777777">
            <w:pPr>
              <w:jc w:val="center"/>
              <w:rPr>
                <w:rFonts w:ascii="Arial" w:hAnsi="Arial" w:eastAsia="Times New Roman" w:cs="Arial"/>
                <w:b/>
                <w:bCs/>
                <w:sz w:val="20"/>
                <w:szCs w:val="20"/>
                <w:lang w:val="en-GB" w:eastAsia="de-DE"/>
              </w:rPr>
            </w:pPr>
          </w:p>
        </w:tc>
        <w:tc>
          <w:tcPr>
            <w:tcW w:w="5485" w:type="dxa"/>
            <w:gridSpan w:val="5"/>
            <w:tcBorders>
              <w:top w:val="single" w:color="auto" w:sz="4" w:space="0"/>
              <w:bottom w:val="single" w:color="auto" w:sz="4" w:space="0"/>
            </w:tcBorders>
            <w:shd w:val="clear" w:color="auto" w:fill="auto"/>
            <w:tcMar/>
            <w:vAlign w:val="bottom"/>
            <w:hideMark/>
          </w:tcPr>
          <w:p w:rsidRPr="002D398E" w:rsidR="00DF2018" w:rsidP="00D76B72" w:rsidRDefault="00DF2018" w14:paraId="02743F25" w14:textId="72003EFE">
            <w:pPr>
              <w:jc w:val="center"/>
              <w:rPr>
                <w:rFonts w:ascii="Arial" w:hAnsi="Arial" w:eastAsia="Times New Roman" w:cs="Arial"/>
                <w:b/>
                <w:bCs/>
                <w:sz w:val="20"/>
                <w:szCs w:val="20"/>
                <w:lang w:eastAsia="de-DE"/>
              </w:rPr>
            </w:pPr>
            <w:r>
              <w:rPr>
                <w:rFonts w:ascii="Arial" w:hAnsi="Arial" w:eastAsia="Times New Roman" w:cs="Arial"/>
                <w:b/>
                <w:bCs/>
                <w:sz w:val="20"/>
                <w:szCs w:val="20"/>
                <w:lang w:val="en-GB" w:eastAsia="de-DE"/>
              </w:rPr>
              <w:br/>
            </w:r>
            <w:r>
              <w:rPr>
                <w:rFonts w:ascii="Arial" w:hAnsi="Arial" w:eastAsia="Times New Roman" w:cs="Arial"/>
                <w:b/>
                <w:bCs/>
                <w:sz w:val="20"/>
                <w:szCs w:val="20"/>
                <w:lang w:val="en-GB" w:eastAsia="de-DE"/>
              </w:rPr>
              <w:t>Win-stay behavior</w:t>
            </w:r>
          </w:p>
        </w:tc>
        <w:tc>
          <w:tcPr>
            <w:tcW w:w="244" w:type="dxa"/>
            <w:tcBorders>
              <w:top w:val="single" w:color="auto" w:sz="4" w:space="0"/>
            </w:tcBorders>
            <w:tcMar/>
            <w:vAlign w:val="bottom"/>
          </w:tcPr>
          <w:p w:rsidRPr="002D398E" w:rsidR="00DF2018" w:rsidP="00D76B72" w:rsidRDefault="00DF2018" w14:paraId="40A7272A" w14:textId="77777777">
            <w:pPr>
              <w:jc w:val="center"/>
              <w:rPr>
                <w:rFonts w:ascii="Arial" w:hAnsi="Arial" w:eastAsia="Times New Roman" w:cs="Arial"/>
                <w:b/>
                <w:bCs/>
                <w:sz w:val="20"/>
                <w:szCs w:val="20"/>
                <w:lang w:val="en-GB" w:eastAsia="de-DE"/>
              </w:rPr>
            </w:pPr>
          </w:p>
        </w:tc>
      </w:tr>
      <w:tr w:rsidRPr="002D398E" w:rsidR="00DF2018" w:rsidTr="0D33A7D8" w14:paraId="0D0AF040" w14:textId="77777777">
        <w:trPr>
          <w:trHeight w:val="22"/>
        </w:trPr>
        <w:tc>
          <w:tcPr>
            <w:tcW w:w="2552" w:type="dxa"/>
            <w:gridSpan w:val="2"/>
            <w:tcBorders>
              <w:left w:val="nil"/>
              <w:bottom w:val="single" w:color="auto" w:sz="4" w:space="0"/>
            </w:tcBorders>
            <w:shd w:val="clear" w:color="auto" w:fill="auto"/>
            <w:noWrap/>
            <w:tcMar/>
            <w:vAlign w:val="bottom"/>
            <w:hideMark/>
          </w:tcPr>
          <w:p w:rsidRPr="002D398E" w:rsidR="00DF2018" w:rsidP="00DF2018" w:rsidRDefault="00DF2018" w14:paraId="09AEB8BD" w14:textId="77777777">
            <w:pPr>
              <w:jc w:val="center"/>
              <w:rPr>
                <w:rFonts w:ascii="Arial" w:hAnsi="Arial" w:eastAsia="Times New Roman" w:cs="Arial"/>
                <w:b/>
                <w:sz w:val="20"/>
                <w:szCs w:val="20"/>
                <w:lang w:eastAsia="de-DE"/>
              </w:rPr>
            </w:pPr>
            <w:r>
              <w:rPr>
                <w:rFonts w:ascii="Arial" w:hAnsi="Arial" w:eastAsia="Times New Roman" w:cs="Arial"/>
                <w:b/>
                <w:sz w:val="20"/>
                <w:szCs w:val="20"/>
                <w:lang w:eastAsia="de-DE"/>
              </w:rPr>
              <w:t>Predictors</w:t>
            </w:r>
          </w:p>
        </w:tc>
        <w:tc>
          <w:tcPr>
            <w:tcW w:w="1215" w:type="dxa"/>
            <w:gridSpan w:val="2"/>
            <w:tcBorders>
              <w:top w:val="single" w:color="auto" w:sz="4" w:space="0"/>
              <w:bottom w:val="single" w:color="auto" w:sz="4" w:space="0"/>
            </w:tcBorders>
            <w:shd w:val="clear" w:color="auto" w:fill="auto"/>
            <w:tcMar/>
            <w:vAlign w:val="bottom"/>
            <w:hideMark/>
          </w:tcPr>
          <w:p w:rsidRPr="00E30683" w:rsidR="00DF2018" w:rsidP="00DF2018" w:rsidRDefault="00DF2018" w14:paraId="0EF1E3AF" w14:textId="77777777">
            <w:pPr>
              <w:jc w:val="center"/>
              <w:rPr>
                <w:rFonts w:ascii="Arial" w:hAnsi="Arial" w:eastAsia="Times New Roman" w:cs="Arial"/>
                <w:bCs/>
                <w:i/>
                <w:iCs/>
                <w:sz w:val="20"/>
                <w:szCs w:val="20"/>
                <w:lang w:eastAsia="de-DE"/>
              </w:rPr>
            </w:pPr>
            <w:r w:rsidRPr="00E30683">
              <w:rPr>
                <w:rFonts w:ascii="Arial" w:hAnsi="Arial" w:eastAsia="Times New Roman" w:cs="Arial"/>
                <w:bCs/>
                <w:i/>
                <w:iCs/>
                <w:sz w:val="20"/>
                <w:szCs w:val="20"/>
                <w:lang w:val="en-GB" w:eastAsia="de-DE"/>
              </w:rPr>
              <w:t>Estimate (SE)</w:t>
            </w:r>
          </w:p>
        </w:tc>
        <w:tc>
          <w:tcPr>
            <w:tcW w:w="1730" w:type="dxa"/>
            <w:tcBorders>
              <w:top w:val="single" w:color="auto" w:sz="4" w:space="0"/>
              <w:bottom w:val="single" w:color="auto" w:sz="4" w:space="0"/>
            </w:tcBorders>
            <w:shd w:val="clear" w:color="auto" w:fill="auto"/>
            <w:tcMar/>
            <w:vAlign w:val="bottom"/>
            <w:hideMark/>
          </w:tcPr>
          <w:p w:rsidRPr="00E30683" w:rsidR="00DF2018" w:rsidP="00DF2018" w:rsidRDefault="00DF2018" w14:paraId="70B86CD0" w14:textId="77777777">
            <w:pPr>
              <w:jc w:val="center"/>
              <w:rPr>
                <w:rFonts w:ascii="Arial" w:hAnsi="Arial" w:eastAsia="Times New Roman" w:cs="Arial"/>
                <w:bCs/>
                <w:i/>
                <w:iCs/>
                <w:sz w:val="20"/>
                <w:szCs w:val="20"/>
                <w:lang w:eastAsia="de-DE"/>
              </w:rPr>
            </w:pPr>
            <w:r w:rsidRPr="00E30683">
              <w:rPr>
                <w:rFonts w:ascii="Arial" w:hAnsi="Arial" w:eastAsia="Times New Roman" w:cs="Arial"/>
                <w:bCs/>
                <w:i/>
                <w:iCs/>
                <w:sz w:val="20"/>
                <w:szCs w:val="20"/>
                <w:lang w:eastAsia="de-DE"/>
              </w:rPr>
              <w:t>CI</w:t>
            </w:r>
          </w:p>
        </w:tc>
        <w:tc>
          <w:tcPr>
            <w:tcW w:w="1219" w:type="dxa"/>
            <w:tcBorders>
              <w:top w:val="single" w:color="auto" w:sz="4" w:space="0"/>
              <w:bottom w:val="single" w:color="auto" w:sz="4" w:space="0"/>
            </w:tcBorders>
            <w:shd w:val="clear" w:color="auto" w:fill="auto"/>
            <w:tcMar/>
            <w:vAlign w:val="bottom"/>
            <w:hideMark/>
          </w:tcPr>
          <w:p w:rsidRPr="00E30683" w:rsidR="00DF2018" w:rsidP="00DF2018" w:rsidRDefault="00DF2018" w14:paraId="6E336943" w14:textId="77777777">
            <w:pPr>
              <w:jc w:val="center"/>
              <w:rPr>
                <w:rFonts w:ascii="Arial" w:hAnsi="Arial" w:eastAsia="Times New Roman" w:cs="Arial"/>
                <w:bCs/>
                <w:i/>
                <w:iCs/>
                <w:sz w:val="20"/>
                <w:szCs w:val="20"/>
                <w:lang w:eastAsia="de-DE"/>
              </w:rPr>
            </w:pPr>
            <w:r w:rsidRPr="00E30683">
              <w:rPr>
                <w:rFonts w:ascii="Arial" w:hAnsi="Arial" w:eastAsia="Times New Roman" w:cs="Arial"/>
                <w:bCs/>
                <w:i/>
                <w:iCs/>
                <w:sz w:val="20"/>
                <w:szCs w:val="20"/>
                <w:lang w:val="en-GB" w:eastAsia="de-DE"/>
              </w:rPr>
              <w:t>Z</w:t>
            </w:r>
          </w:p>
        </w:tc>
        <w:tc>
          <w:tcPr>
            <w:tcW w:w="1205" w:type="dxa"/>
            <w:tcBorders>
              <w:top w:val="single" w:color="auto" w:sz="4" w:space="0"/>
              <w:bottom w:val="single" w:color="auto" w:sz="4" w:space="0"/>
            </w:tcBorders>
            <w:tcMar/>
            <w:vAlign w:val="bottom"/>
          </w:tcPr>
          <w:p w:rsidRPr="00E30683" w:rsidR="00DF2018" w:rsidP="00DF2018" w:rsidRDefault="00DF2018" w14:paraId="01BDF32A" w14:textId="7A207D01">
            <w:pPr>
              <w:jc w:val="center"/>
              <w:rPr>
                <w:rFonts w:ascii="Arial" w:hAnsi="Arial" w:eastAsia="Times New Roman" w:cs="Arial"/>
                <w:bCs/>
                <w:i/>
                <w:iCs/>
                <w:sz w:val="20"/>
                <w:szCs w:val="20"/>
                <w:lang w:val="en-GB" w:eastAsia="de-DE"/>
              </w:rPr>
            </w:pPr>
            <w:r w:rsidRPr="00E30683">
              <w:rPr>
                <w:rFonts w:ascii="Arial" w:hAnsi="Arial" w:eastAsia="Times New Roman" w:cs="Arial"/>
                <w:bCs/>
                <w:i/>
                <w:iCs/>
                <w:sz w:val="20"/>
                <w:szCs w:val="20"/>
                <w:lang w:val="en-GB" w:eastAsia="de-DE"/>
              </w:rPr>
              <w:t>p</w:t>
            </w:r>
          </w:p>
        </w:tc>
        <w:tc>
          <w:tcPr>
            <w:tcW w:w="1205" w:type="dxa"/>
            <w:tcBorders>
              <w:top w:val="single" w:color="auto" w:sz="4" w:space="0"/>
              <w:bottom w:val="single" w:color="auto" w:sz="4" w:space="0"/>
            </w:tcBorders>
            <w:shd w:val="clear" w:color="auto" w:fill="auto"/>
            <w:tcMar/>
            <w:vAlign w:val="bottom"/>
          </w:tcPr>
          <w:p w:rsidRPr="00E30683" w:rsidR="00DF2018" w:rsidP="00DF2018" w:rsidRDefault="00DF2018" w14:paraId="455A195D" w14:textId="6ED2AC08">
            <w:pPr>
              <w:jc w:val="center"/>
              <w:rPr>
                <w:rFonts w:ascii="Arial" w:hAnsi="Arial" w:eastAsia="Times New Roman" w:cs="Arial"/>
                <w:bCs/>
                <w:i/>
                <w:iCs/>
                <w:sz w:val="20"/>
                <w:szCs w:val="20"/>
                <w:lang w:eastAsia="de-DE"/>
              </w:rPr>
            </w:pPr>
            <w:r>
              <w:rPr>
                <w:rFonts w:ascii="Arial" w:hAnsi="Arial" w:eastAsia="Times New Roman" w:cs="Arial"/>
                <w:bCs/>
                <w:i/>
                <w:iCs/>
                <w:sz w:val="20"/>
                <w:szCs w:val="20"/>
                <w:lang w:eastAsia="de-DE"/>
              </w:rPr>
              <w:t>OR</w:t>
            </w:r>
          </w:p>
        </w:tc>
        <w:tc>
          <w:tcPr>
            <w:tcW w:w="244" w:type="dxa"/>
            <w:tcBorders>
              <w:bottom w:val="single" w:color="auto" w:sz="4" w:space="0"/>
            </w:tcBorders>
            <w:tcMar/>
            <w:vAlign w:val="bottom"/>
          </w:tcPr>
          <w:p w:rsidRPr="002D398E" w:rsidR="00DF2018" w:rsidP="00DF2018" w:rsidRDefault="00DF2018" w14:paraId="2C8BDF86" w14:textId="77777777">
            <w:pPr>
              <w:jc w:val="center"/>
              <w:rPr>
                <w:rFonts w:ascii="Arial" w:hAnsi="Arial" w:eastAsia="Times New Roman" w:cs="Arial"/>
                <w:bCs/>
                <w:sz w:val="20"/>
                <w:szCs w:val="20"/>
                <w:lang w:val="en-GB" w:eastAsia="de-DE"/>
              </w:rPr>
            </w:pPr>
          </w:p>
        </w:tc>
      </w:tr>
      <w:tr w:rsidRPr="002D398E" w:rsidR="00DF2018" w:rsidTr="0D33A7D8" w14:paraId="5FD38C9F" w14:textId="77777777">
        <w:trPr>
          <w:trHeight w:val="22"/>
        </w:trPr>
        <w:tc>
          <w:tcPr>
            <w:tcW w:w="2552" w:type="dxa"/>
            <w:gridSpan w:val="2"/>
            <w:tcBorders>
              <w:top w:val="single" w:color="auto" w:sz="4" w:space="0"/>
              <w:left w:val="nil"/>
            </w:tcBorders>
            <w:shd w:val="clear" w:color="auto" w:fill="auto"/>
            <w:noWrap/>
            <w:tcMar/>
            <w:vAlign w:val="center"/>
            <w:hideMark/>
          </w:tcPr>
          <w:p w:rsidRPr="002D398E" w:rsidR="00DF2018" w:rsidP="00DF2018" w:rsidRDefault="00DF2018" w14:paraId="77AF6F2F" w14:textId="77777777">
            <w:pPr>
              <w:rPr>
                <w:rFonts w:ascii="Arial" w:hAnsi="Arial" w:eastAsia="Times New Roman" w:cs="Arial"/>
                <w:sz w:val="20"/>
                <w:szCs w:val="20"/>
                <w:lang w:eastAsia="de-DE"/>
              </w:rPr>
            </w:pPr>
            <w:r>
              <w:rPr>
                <w:rFonts w:ascii="Arial" w:hAnsi="Arial" w:eastAsia="Times New Roman" w:cs="Arial"/>
                <w:sz w:val="20"/>
                <w:szCs w:val="20"/>
                <w:lang w:eastAsia="de-DE"/>
              </w:rPr>
              <w:t>Intercept</w:t>
            </w:r>
          </w:p>
        </w:tc>
        <w:tc>
          <w:tcPr>
            <w:tcW w:w="1215" w:type="dxa"/>
            <w:gridSpan w:val="2"/>
            <w:tcBorders>
              <w:top w:val="single" w:color="auto" w:sz="4" w:space="0"/>
            </w:tcBorders>
            <w:shd w:val="clear" w:color="auto" w:fill="auto"/>
            <w:tcMar/>
            <w:vAlign w:val="center"/>
            <w:hideMark/>
          </w:tcPr>
          <w:p w:rsidRPr="002D398E" w:rsidR="00DF2018" w:rsidP="00DF2018" w:rsidRDefault="00DF2018" w14:paraId="20495729" w14:textId="674DBBE9">
            <w:pPr>
              <w:jc w:val="center"/>
              <w:rPr>
                <w:rFonts w:ascii="Arial" w:hAnsi="Arial" w:eastAsia="Times New Roman" w:cs="Arial"/>
                <w:sz w:val="20"/>
                <w:szCs w:val="20"/>
                <w:lang w:eastAsia="de-DE"/>
              </w:rPr>
            </w:pPr>
            <w:r>
              <w:rPr>
                <w:rFonts w:ascii="Arial" w:hAnsi="Arial" w:eastAsia="Times New Roman" w:cs="Arial"/>
                <w:sz w:val="20"/>
                <w:szCs w:val="20"/>
                <w:lang w:eastAsia="de-DE"/>
              </w:rPr>
              <w:t>0.44 (0.07)</w:t>
            </w:r>
          </w:p>
        </w:tc>
        <w:tc>
          <w:tcPr>
            <w:tcW w:w="1730" w:type="dxa"/>
            <w:tcBorders>
              <w:top w:val="single" w:color="auto" w:sz="4" w:space="0"/>
            </w:tcBorders>
            <w:shd w:val="clear" w:color="auto" w:fill="auto"/>
            <w:tcMar/>
            <w:vAlign w:val="center"/>
            <w:hideMark/>
          </w:tcPr>
          <w:p w:rsidRPr="002D398E" w:rsidR="00DF2018" w:rsidP="00DF2018" w:rsidRDefault="008C36E1" w14:paraId="38A187C0" w14:textId="6479A732">
            <w:pPr>
              <w:jc w:val="center"/>
              <w:rPr>
                <w:rFonts w:ascii="Arial" w:hAnsi="Arial" w:eastAsia="Times New Roman" w:cs="Arial"/>
                <w:sz w:val="20"/>
                <w:szCs w:val="20"/>
                <w:lang w:eastAsia="de-DE"/>
              </w:rPr>
            </w:pPr>
            <w:r>
              <w:rPr>
                <w:rFonts w:ascii="Arial" w:hAnsi="Arial" w:eastAsia="Times New Roman" w:cs="Arial"/>
                <w:sz w:val="20"/>
                <w:szCs w:val="20"/>
                <w:lang w:eastAsia="de-DE"/>
              </w:rPr>
              <w:t xml:space="preserve">0.30 </w:t>
            </w:r>
            <w:r w:rsidRPr="008C36E1">
              <w:rPr>
                <w:rFonts w:ascii="Arial" w:hAnsi="Arial" w:eastAsia="Times New Roman" w:cs="Arial"/>
                <w:sz w:val="20"/>
                <w:szCs w:val="20"/>
                <w:lang w:eastAsia="de-DE"/>
              </w:rPr>
              <w:t>–</w:t>
            </w:r>
            <w:r>
              <w:rPr>
                <w:rFonts w:ascii="Arial" w:hAnsi="Arial" w:eastAsia="Times New Roman" w:cs="Arial"/>
                <w:sz w:val="20"/>
                <w:szCs w:val="20"/>
                <w:lang w:eastAsia="de-DE"/>
              </w:rPr>
              <w:t xml:space="preserve"> 0.59</w:t>
            </w:r>
          </w:p>
        </w:tc>
        <w:tc>
          <w:tcPr>
            <w:tcW w:w="1219" w:type="dxa"/>
            <w:tcBorders>
              <w:top w:val="single" w:color="auto" w:sz="4" w:space="0"/>
            </w:tcBorders>
            <w:shd w:val="clear" w:color="auto" w:fill="auto"/>
            <w:tcMar/>
            <w:vAlign w:val="center"/>
            <w:hideMark/>
          </w:tcPr>
          <w:p w:rsidRPr="002D398E" w:rsidR="00DF2018" w:rsidP="00DF2018" w:rsidRDefault="00210B21" w14:paraId="27E1B202" w14:textId="177FB85A">
            <w:pPr>
              <w:jc w:val="center"/>
              <w:rPr>
                <w:rFonts w:ascii="Arial" w:hAnsi="Arial" w:eastAsia="Times New Roman" w:cs="Arial"/>
                <w:sz w:val="20"/>
                <w:szCs w:val="20"/>
                <w:lang w:eastAsia="de-DE"/>
              </w:rPr>
            </w:pPr>
            <w:r>
              <w:rPr>
                <w:rFonts w:ascii="Arial" w:hAnsi="Arial" w:eastAsia="Times New Roman" w:cs="Arial"/>
                <w:sz w:val="20"/>
                <w:szCs w:val="20"/>
                <w:lang w:eastAsia="de-DE"/>
              </w:rPr>
              <w:t>6.23</w:t>
            </w:r>
          </w:p>
        </w:tc>
        <w:tc>
          <w:tcPr>
            <w:tcW w:w="1205" w:type="dxa"/>
            <w:tcBorders>
              <w:top w:val="single" w:color="auto" w:sz="4" w:space="0"/>
            </w:tcBorders>
            <w:tcMar/>
            <w:vAlign w:val="center"/>
          </w:tcPr>
          <w:p w:rsidR="00DF2018" w:rsidP="00DF2018" w:rsidRDefault="00DF2018" w14:paraId="2B98A01A" w14:textId="4B6888D2">
            <w:pPr>
              <w:jc w:val="center"/>
              <w:rPr>
                <w:rFonts w:ascii="Arial" w:hAnsi="Arial" w:eastAsia="Times New Roman" w:cs="Arial"/>
                <w:sz w:val="20"/>
                <w:szCs w:val="20"/>
                <w:lang w:eastAsia="de-DE"/>
              </w:rPr>
            </w:pPr>
            <w:r>
              <w:rPr>
                <w:rFonts w:ascii="Arial" w:hAnsi="Arial" w:eastAsia="Times New Roman" w:cs="Arial"/>
                <w:sz w:val="20"/>
                <w:szCs w:val="20"/>
                <w:lang w:eastAsia="de-DE"/>
              </w:rPr>
              <w:t>&lt; 0.001</w:t>
            </w:r>
          </w:p>
        </w:tc>
        <w:tc>
          <w:tcPr>
            <w:tcW w:w="1205" w:type="dxa"/>
            <w:tcBorders>
              <w:top w:val="single" w:color="auto" w:sz="4" w:space="0"/>
            </w:tcBorders>
            <w:shd w:val="clear" w:color="auto" w:fill="auto"/>
            <w:tcMar/>
            <w:vAlign w:val="center"/>
          </w:tcPr>
          <w:p w:rsidRPr="002D398E" w:rsidR="00DF2018" w:rsidP="00DF2018" w:rsidRDefault="00DF2018" w14:paraId="1876C7BA" w14:textId="0EEF5173">
            <w:pPr>
              <w:jc w:val="center"/>
              <w:rPr>
                <w:rFonts w:ascii="Arial" w:hAnsi="Arial" w:eastAsia="Times New Roman" w:cs="Arial"/>
                <w:sz w:val="20"/>
                <w:szCs w:val="20"/>
                <w:lang w:eastAsia="de-DE"/>
              </w:rPr>
            </w:pPr>
            <w:r>
              <w:rPr>
                <w:rFonts w:ascii="Arial" w:hAnsi="Arial" w:eastAsia="Times New Roman" w:cs="Arial"/>
                <w:sz w:val="20"/>
                <w:szCs w:val="20"/>
                <w:lang w:eastAsia="de-DE"/>
              </w:rPr>
              <w:t>1.5</w:t>
            </w:r>
            <w:r w:rsidR="00210B21">
              <w:rPr>
                <w:rFonts w:ascii="Arial" w:hAnsi="Arial" w:eastAsia="Times New Roman" w:cs="Arial"/>
                <w:sz w:val="20"/>
                <w:szCs w:val="20"/>
                <w:lang w:eastAsia="de-DE"/>
              </w:rPr>
              <w:t>6</w:t>
            </w:r>
          </w:p>
        </w:tc>
        <w:tc>
          <w:tcPr>
            <w:tcW w:w="244" w:type="dxa"/>
            <w:tcBorders>
              <w:top w:val="single" w:color="auto" w:sz="4" w:space="0"/>
            </w:tcBorders>
            <w:tcMar/>
          </w:tcPr>
          <w:p w:rsidRPr="002D398E" w:rsidR="00DF2018" w:rsidP="00DF2018" w:rsidRDefault="00DF2018" w14:paraId="1FD8EB9C" w14:textId="77777777">
            <w:pPr>
              <w:jc w:val="center"/>
              <w:rPr>
                <w:rFonts w:ascii="Arial" w:hAnsi="Arial" w:eastAsia="Times New Roman" w:cs="Arial"/>
                <w:sz w:val="20"/>
                <w:szCs w:val="20"/>
                <w:lang w:eastAsia="de-DE"/>
              </w:rPr>
            </w:pPr>
          </w:p>
        </w:tc>
      </w:tr>
      <w:tr w:rsidRPr="002D398E" w:rsidR="00DF2018" w:rsidTr="0D33A7D8" w14:paraId="3EE96D6B" w14:textId="77777777">
        <w:trPr>
          <w:trHeight w:val="22"/>
        </w:trPr>
        <w:tc>
          <w:tcPr>
            <w:tcW w:w="2552" w:type="dxa"/>
            <w:gridSpan w:val="2"/>
            <w:tcBorders>
              <w:top w:val="nil"/>
              <w:left w:val="nil"/>
            </w:tcBorders>
            <w:shd w:val="clear" w:color="auto" w:fill="auto"/>
            <w:noWrap/>
            <w:tcMar/>
          </w:tcPr>
          <w:p w:rsidRPr="002D398E" w:rsidR="00DF2018" w:rsidP="00DF2018" w:rsidRDefault="00DF2018" w14:paraId="51C69E81" w14:textId="72835491">
            <w:pPr>
              <w:rPr>
                <w:rFonts w:ascii="Arial" w:hAnsi="Arial" w:eastAsia="Times New Roman" w:cs="Arial"/>
                <w:sz w:val="20"/>
                <w:szCs w:val="20"/>
                <w:lang w:eastAsia="de-DE"/>
              </w:rPr>
            </w:pPr>
            <w:r>
              <w:rPr>
                <w:rFonts w:ascii="Arial" w:hAnsi="Arial" w:cs="Arial"/>
                <w:sz w:val="20"/>
                <w:szCs w:val="20"/>
              </w:rPr>
              <w:t>Condition</w:t>
            </w:r>
          </w:p>
        </w:tc>
        <w:tc>
          <w:tcPr>
            <w:tcW w:w="1215" w:type="dxa"/>
            <w:gridSpan w:val="2"/>
            <w:tcBorders>
              <w:top w:val="nil"/>
            </w:tcBorders>
            <w:shd w:val="clear" w:color="auto" w:fill="auto"/>
            <w:noWrap/>
            <w:tcMar/>
          </w:tcPr>
          <w:p w:rsidRPr="002D398E" w:rsidR="00DF2018" w:rsidP="00DF2018" w:rsidRDefault="00DF2018" w14:paraId="4BBBA689" w14:textId="3964C5C9">
            <w:pPr>
              <w:jc w:val="center"/>
              <w:rPr>
                <w:rFonts w:ascii="Arial" w:hAnsi="Arial" w:eastAsia="Times New Roman" w:cs="Arial"/>
                <w:sz w:val="20"/>
                <w:szCs w:val="20"/>
                <w:lang w:eastAsia="de-DE"/>
              </w:rPr>
            </w:pPr>
            <w:r>
              <w:rPr>
                <w:rFonts w:ascii="Arial" w:hAnsi="Arial" w:cs="Arial"/>
                <w:sz w:val="20"/>
                <w:szCs w:val="20"/>
              </w:rPr>
              <w:t>0.0</w:t>
            </w:r>
            <w:r w:rsidR="00210B21">
              <w:rPr>
                <w:rFonts w:ascii="Arial" w:hAnsi="Arial" w:cs="Arial"/>
                <w:sz w:val="20"/>
                <w:szCs w:val="20"/>
              </w:rPr>
              <w:t>5</w:t>
            </w:r>
            <w:r>
              <w:rPr>
                <w:rFonts w:ascii="Arial" w:hAnsi="Arial" w:cs="Arial"/>
                <w:sz w:val="20"/>
                <w:szCs w:val="20"/>
              </w:rPr>
              <w:t xml:space="preserve"> (0.0</w:t>
            </w:r>
            <w:r w:rsidR="00210B21">
              <w:rPr>
                <w:rFonts w:ascii="Arial" w:hAnsi="Arial" w:cs="Arial"/>
                <w:sz w:val="20"/>
                <w:szCs w:val="20"/>
              </w:rPr>
              <w:t>4</w:t>
            </w:r>
            <w:r>
              <w:rPr>
                <w:rFonts w:ascii="Arial" w:hAnsi="Arial" w:cs="Arial"/>
                <w:sz w:val="20"/>
                <w:szCs w:val="20"/>
              </w:rPr>
              <w:t>)</w:t>
            </w:r>
          </w:p>
        </w:tc>
        <w:tc>
          <w:tcPr>
            <w:tcW w:w="1730" w:type="dxa"/>
            <w:tcBorders>
              <w:top w:val="nil"/>
            </w:tcBorders>
            <w:shd w:val="clear" w:color="auto" w:fill="auto"/>
            <w:noWrap/>
            <w:tcMar/>
          </w:tcPr>
          <w:p w:rsidRPr="002D398E" w:rsidR="00DF2018" w:rsidP="00DF2018" w:rsidRDefault="008C36E1" w14:paraId="78F0B048" w14:textId="6469CD4F">
            <w:pPr>
              <w:jc w:val="center"/>
              <w:rPr>
                <w:rFonts w:ascii="Arial" w:hAnsi="Arial" w:eastAsia="Times New Roman" w:cs="Arial"/>
                <w:sz w:val="20"/>
                <w:szCs w:val="20"/>
                <w:lang w:eastAsia="de-DE"/>
              </w:rPr>
            </w:pPr>
            <w:r>
              <w:rPr>
                <w:rFonts w:ascii="Arial" w:hAnsi="Arial" w:eastAsia="Times New Roman" w:cs="Arial"/>
                <w:sz w:val="20"/>
                <w:szCs w:val="20"/>
                <w:lang w:eastAsia="de-DE"/>
              </w:rPr>
              <w:t xml:space="preserve">-0.03 </w:t>
            </w:r>
            <w:r w:rsidRPr="008C36E1">
              <w:rPr>
                <w:rFonts w:ascii="Arial" w:hAnsi="Arial" w:eastAsia="Times New Roman" w:cs="Arial"/>
                <w:sz w:val="20"/>
                <w:szCs w:val="20"/>
                <w:lang w:eastAsia="de-DE"/>
              </w:rPr>
              <w:t>–</w:t>
            </w:r>
            <w:r>
              <w:rPr>
                <w:rFonts w:ascii="Arial" w:hAnsi="Arial" w:eastAsia="Times New Roman" w:cs="Arial"/>
                <w:sz w:val="20"/>
                <w:szCs w:val="20"/>
                <w:lang w:eastAsia="de-DE"/>
              </w:rPr>
              <w:t xml:space="preserve"> 0.14</w:t>
            </w:r>
          </w:p>
        </w:tc>
        <w:tc>
          <w:tcPr>
            <w:tcW w:w="1219" w:type="dxa"/>
            <w:tcBorders>
              <w:top w:val="nil"/>
            </w:tcBorders>
            <w:shd w:val="clear" w:color="auto" w:fill="auto"/>
            <w:noWrap/>
            <w:tcMar/>
          </w:tcPr>
          <w:p w:rsidRPr="002D398E" w:rsidR="00DF2018" w:rsidP="00DF2018" w:rsidRDefault="00210B21" w14:paraId="44A7A42E" w14:textId="7D813BC8">
            <w:pPr>
              <w:jc w:val="center"/>
              <w:rPr>
                <w:rFonts w:ascii="Arial" w:hAnsi="Arial" w:eastAsia="Times New Roman" w:cs="Arial"/>
                <w:sz w:val="20"/>
                <w:szCs w:val="20"/>
                <w:lang w:eastAsia="de-DE"/>
              </w:rPr>
            </w:pPr>
            <w:r>
              <w:rPr>
                <w:rFonts w:ascii="Arial" w:hAnsi="Arial" w:cs="Arial"/>
                <w:sz w:val="20"/>
                <w:szCs w:val="20"/>
              </w:rPr>
              <w:t>1.23</w:t>
            </w:r>
          </w:p>
        </w:tc>
        <w:tc>
          <w:tcPr>
            <w:tcW w:w="1205" w:type="dxa"/>
            <w:tcBorders>
              <w:top w:val="nil"/>
            </w:tcBorders>
            <w:tcMar/>
          </w:tcPr>
          <w:p w:rsidR="00DF2018" w:rsidP="00DF2018" w:rsidRDefault="00DF2018" w14:paraId="3115F7E3" w14:textId="76A3EE14">
            <w:pPr>
              <w:jc w:val="center"/>
              <w:rPr>
                <w:rFonts w:ascii="Arial" w:hAnsi="Arial" w:cs="Arial"/>
                <w:sz w:val="20"/>
                <w:szCs w:val="20"/>
              </w:rPr>
            </w:pPr>
            <w:r>
              <w:rPr>
                <w:rFonts w:ascii="Arial" w:hAnsi="Arial" w:cs="Arial"/>
                <w:sz w:val="20"/>
                <w:szCs w:val="20"/>
              </w:rPr>
              <w:t>0.</w:t>
            </w:r>
            <w:r w:rsidR="00210B21">
              <w:rPr>
                <w:rFonts w:ascii="Arial" w:hAnsi="Arial" w:cs="Arial"/>
                <w:sz w:val="20"/>
                <w:szCs w:val="20"/>
              </w:rPr>
              <w:t>220</w:t>
            </w:r>
          </w:p>
        </w:tc>
        <w:tc>
          <w:tcPr>
            <w:tcW w:w="1205" w:type="dxa"/>
            <w:tcBorders>
              <w:top w:val="nil"/>
            </w:tcBorders>
            <w:shd w:val="clear" w:color="auto" w:fill="auto"/>
            <w:noWrap/>
            <w:tcMar/>
          </w:tcPr>
          <w:p w:rsidRPr="002D398E" w:rsidR="00DF2018" w:rsidP="00DF2018" w:rsidRDefault="00DF2018" w14:paraId="6E525372" w14:textId="3CB12BF8">
            <w:pPr>
              <w:jc w:val="center"/>
              <w:rPr>
                <w:rFonts w:ascii="Arial" w:hAnsi="Arial" w:eastAsia="Times New Roman" w:cs="Arial"/>
                <w:sz w:val="20"/>
                <w:szCs w:val="20"/>
                <w:lang w:eastAsia="de-DE"/>
              </w:rPr>
            </w:pPr>
            <w:r>
              <w:rPr>
                <w:rFonts w:ascii="Arial" w:hAnsi="Arial" w:eastAsia="Times New Roman" w:cs="Arial"/>
                <w:sz w:val="20"/>
                <w:szCs w:val="20"/>
                <w:lang w:eastAsia="de-DE"/>
              </w:rPr>
              <w:t>1.0</w:t>
            </w:r>
            <w:r w:rsidR="00210B21">
              <w:rPr>
                <w:rFonts w:ascii="Arial" w:hAnsi="Arial" w:eastAsia="Times New Roman" w:cs="Arial"/>
                <w:sz w:val="20"/>
                <w:szCs w:val="20"/>
                <w:lang w:eastAsia="de-DE"/>
              </w:rPr>
              <w:t>6</w:t>
            </w:r>
          </w:p>
        </w:tc>
        <w:tc>
          <w:tcPr>
            <w:tcW w:w="244" w:type="dxa"/>
            <w:tcBorders>
              <w:top w:val="nil"/>
            </w:tcBorders>
            <w:tcMar/>
          </w:tcPr>
          <w:p w:rsidRPr="002D398E" w:rsidR="00DF2018" w:rsidP="00DF2018" w:rsidRDefault="00DF2018" w14:paraId="67583B57" w14:textId="77777777">
            <w:pPr>
              <w:jc w:val="center"/>
              <w:rPr>
                <w:rFonts w:ascii="Arial" w:hAnsi="Arial" w:eastAsia="Times New Roman" w:cs="Arial"/>
                <w:sz w:val="20"/>
                <w:szCs w:val="20"/>
                <w:lang w:eastAsia="de-DE"/>
              </w:rPr>
            </w:pPr>
          </w:p>
        </w:tc>
      </w:tr>
      <w:tr w:rsidRPr="002D398E" w:rsidR="00DF2018" w:rsidTr="0D33A7D8" w14:paraId="0C904B14" w14:textId="77777777">
        <w:trPr>
          <w:trHeight w:val="22"/>
        </w:trPr>
        <w:tc>
          <w:tcPr>
            <w:tcW w:w="2552" w:type="dxa"/>
            <w:gridSpan w:val="2"/>
            <w:tcBorders>
              <w:top w:val="nil"/>
              <w:left w:val="nil"/>
            </w:tcBorders>
            <w:shd w:val="clear" w:color="auto" w:fill="auto"/>
            <w:noWrap/>
            <w:tcMar/>
            <w:vAlign w:val="center"/>
            <w:hideMark/>
          </w:tcPr>
          <w:p w:rsidRPr="002D398E" w:rsidR="00DF2018" w:rsidP="00DF2018" w:rsidRDefault="00DF2018" w14:paraId="1C178288" w14:textId="77777777">
            <w:pPr>
              <w:rPr>
                <w:rFonts w:ascii="Arial" w:hAnsi="Arial" w:eastAsia="Times New Roman" w:cs="Arial"/>
                <w:sz w:val="20"/>
                <w:szCs w:val="20"/>
                <w:lang w:eastAsia="de-DE"/>
              </w:rPr>
            </w:pPr>
            <w:r>
              <w:rPr>
                <w:rFonts w:ascii="Arial" w:hAnsi="Arial" w:eastAsia="Times New Roman" w:cs="Arial"/>
                <w:sz w:val="20"/>
                <w:szCs w:val="20"/>
                <w:lang w:eastAsia="de-DE"/>
              </w:rPr>
              <w:t>Reversal Phase</w:t>
            </w:r>
          </w:p>
        </w:tc>
        <w:tc>
          <w:tcPr>
            <w:tcW w:w="1215" w:type="dxa"/>
            <w:gridSpan w:val="2"/>
            <w:tcBorders>
              <w:top w:val="nil"/>
            </w:tcBorders>
            <w:shd w:val="clear" w:color="auto" w:fill="auto"/>
            <w:noWrap/>
            <w:tcMar/>
            <w:vAlign w:val="center"/>
            <w:hideMark/>
          </w:tcPr>
          <w:p w:rsidRPr="002D398E" w:rsidR="00DF2018" w:rsidP="00DF2018" w:rsidRDefault="00DF2018" w14:paraId="4CF75B05" w14:textId="4C2C42F4">
            <w:pPr>
              <w:jc w:val="center"/>
              <w:rPr>
                <w:rFonts w:ascii="Arial" w:hAnsi="Arial" w:eastAsia="Times New Roman" w:cs="Arial"/>
                <w:sz w:val="20"/>
                <w:szCs w:val="20"/>
                <w:lang w:eastAsia="de-DE"/>
              </w:rPr>
            </w:pPr>
            <w:r>
              <w:rPr>
                <w:rFonts w:ascii="Arial" w:hAnsi="Arial" w:eastAsia="Times New Roman" w:cs="Arial"/>
                <w:sz w:val="20"/>
                <w:szCs w:val="20"/>
                <w:lang w:eastAsia="de-DE"/>
              </w:rPr>
              <w:t>0.4</w:t>
            </w:r>
            <w:r w:rsidR="00210B21">
              <w:rPr>
                <w:rFonts w:ascii="Arial" w:hAnsi="Arial" w:eastAsia="Times New Roman" w:cs="Arial"/>
                <w:sz w:val="20"/>
                <w:szCs w:val="20"/>
                <w:lang w:eastAsia="de-DE"/>
              </w:rPr>
              <w:t>7</w:t>
            </w:r>
            <w:r>
              <w:rPr>
                <w:rFonts w:ascii="Arial" w:hAnsi="Arial" w:eastAsia="Times New Roman" w:cs="Arial"/>
                <w:sz w:val="20"/>
                <w:szCs w:val="20"/>
                <w:lang w:eastAsia="de-DE"/>
              </w:rPr>
              <w:t xml:space="preserve"> (0.05)</w:t>
            </w:r>
          </w:p>
        </w:tc>
        <w:tc>
          <w:tcPr>
            <w:tcW w:w="1730" w:type="dxa"/>
            <w:tcBorders>
              <w:top w:val="nil"/>
            </w:tcBorders>
            <w:shd w:val="clear" w:color="auto" w:fill="auto"/>
            <w:noWrap/>
            <w:tcMar/>
            <w:vAlign w:val="center"/>
            <w:hideMark/>
          </w:tcPr>
          <w:p w:rsidRPr="002D398E" w:rsidR="00DF2018" w:rsidP="00DF2018" w:rsidRDefault="008C36E1" w14:paraId="486BB0D3" w14:textId="1068BAB2">
            <w:pPr>
              <w:jc w:val="center"/>
              <w:rPr>
                <w:rFonts w:ascii="Arial" w:hAnsi="Arial" w:eastAsia="Times New Roman" w:cs="Arial"/>
                <w:sz w:val="20"/>
                <w:szCs w:val="20"/>
                <w:lang w:eastAsia="de-DE"/>
              </w:rPr>
            </w:pPr>
            <w:r>
              <w:rPr>
                <w:rFonts w:ascii="Arial" w:hAnsi="Arial" w:eastAsia="Times New Roman" w:cs="Arial"/>
                <w:sz w:val="20"/>
                <w:szCs w:val="20"/>
                <w:lang w:eastAsia="de-DE"/>
              </w:rPr>
              <w:t xml:space="preserve">0.37 </w:t>
            </w:r>
            <w:r w:rsidRPr="008C36E1">
              <w:rPr>
                <w:rFonts w:ascii="Arial" w:hAnsi="Arial" w:eastAsia="Times New Roman" w:cs="Arial"/>
                <w:sz w:val="20"/>
                <w:szCs w:val="20"/>
                <w:lang w:eastAsia="de-DE"/>
              </w:rPr>
              <w:t>–</w:t>
            </w:r>
            <w:r>
              <w:rPr>
                <w:rFonts w:ascii="Arial" w:hAnsi="Arial" w:eastAsia="Times New Roman" w:cs="Arial"/>
                <w:sz w:val="20"/>
                <w:szCs w:val="20"/>
                <w:lang w:eastAsia="de-DE"/>
              </w:rPr>
              <w:t xml:space="preserve"> 0.57</w:t>
            </w:r>
          </w:p>
        </w:tc>
        <w:tc>
          <w:tcPr>
            <w:tcW w:w="1219" w:type="dxa"/>
            <w:tcBorders>
              <w:top w:val="nil"/>
            </w:tcBorders>
            <w:shd w:val="clear" w:color="auto" w:fill="auto"/>
            <w:noWrap/>
            <w:tcMar/>
            <w:vAlign w:val="center"/>
            <w:hideMark/>
          </w:tcPr>
          <w:p w:rsidRPr="002D398E" w:rsidR="00DF2018" w:rsidP="00DF2018" w:rsidRDefault="00DF2018" w14:paraId="666B589B" w14:textId="522D39D7">
            <w:pPr>
              <w:jc w:val="center"/>
              <w:rPr>
                <w:rFonts w:ascii="Arial" w:hAnsi="Arial" w:eastAsia="Times New Roman" w:cs="Arial"/>
                <w:sz w:val="20"/>
                <w:szCs w:val="20"/>
                <w:lang w:eastAsia="de-DE"/>
              </w:rPr>
            </w:pPr>
            <w:r>
              <w:rPr>
                <w:rFonts w:ascii="Arial" w:hAnsi="Arial" w:eastAsia="Times New Roman" w:cs="Arial"/>
                <w:sz w:val="20"/>
                <w:szCs w:val="20"/>
                <w:lang w:eastAsia="de-DE"/>
              </w:rPr>
              <w:t>9.1</w:t>
            </w:r>
            <w:r w:rsidR="00210B21">
              <w:rPr>
                <w:rFonts w:ascii="Arial" w:hAnsi="Arial" w:eastAsia="Times New Roman" w:cs="Arial"/>
                <w:sz w:val="20"/>
                <w:szCs w:val="20"/>
                <w:lang w:eastAsia="de-DE"/>
              </w:rPr>
              <w:t>4</w:t>
            </w:r>
          </w:p>
        </w:tc>
        <w:tc>
          <w:tcPr>
            <w:tcW w:w="1205" w:type="dxa"/>
            <w:tcBorders>
              <w:top w:val="nil"/>
            </w:tcBorders>
            <w:tcMar/>
            <w:vAlign w:val="center"/>
          </w:tcPr>
          <w:p w:rsidR="00DF2018" w:rsidP="00DF2018" w:rsidRDefault="00DF2018" w14:paraId="7B3CD08A" w14:textId="6A5BF86E">
            <w:pPr>
              <w:jc w:val="center"/>
              <w:rPr>
                <w:rFonts w:ascii="Arial" w:hAnsi="Arial" w:eastAsia="Times New Roman" w:cs="Arial"/>
                <w:sz w:val="20"/>
                <w:szCs w:val="20"/>
                <w:lang w:eastAsia="de-DE"/>
              </w:rPr>
            </w:pPr>
            <w:r>
              <w:rPr>
                <w:rFonts w:ascii="Arial" w:hAnsi="Arial" w:eastAsia="Times New Roman" w:cs="Arial"/>
                <w:sz w:val="20"/>
                <w:szCs w:val="20"/>
                <w:lang w:eastAsia="de-DE"/>
              </w:rPr>
              <w:t>&lt; 0.001</w:t>
            </w:r>
          </w:p>
        </w:tc>
        <w:tc>
          <w:tcPr>
            <w:tcW w:w="1205" w:type="dxa"/>
            <w:tcBorders>
              <w:top w:val="nil"/>
            </w:tcBorders>
            <w:shd w:val="clear" w:color="auto" w:fill="auto"/>
            <w:noWrap/>
            <w:tcMar/>
            <w:vAlign w:val="center"/>
          </w:tcPr>
          <w:p w:rsidRPr="002D398E" w:rsidR="00DF2018" w:rsidP="00DF2018" w:rsidRDefault="00DF2018" w14:paraId="3F3316DD" w14:textId="139E4233">
            <w:pPr>
              <w:jc w:val="center"/>
              <w:rPr>
                <w:rFonts w:ascii="Arial" w:hAnsi="Arial" w:eastAsia="Times New Roman" w:cs="Arial"/>
                <w:sz w:val="20"/>
                <w:szCs w:val="20"/>
                <w:lang w:eastAsia="de-DE"/>
              </w:rPr>
            </w:pPr>
            <w:r>
              <w:rPr>
                <w:rFonts w:ascii="Arial" w:hAnsi="Arial" w:eastAsia="Times New Roman" w:cs="Arial"/>
                <w:sz w:val="20"/>
                <w:szCs w:val="20"/>
                <w:lang w:eastAsia="de-DE"/>
              </w:rPr>
              <w:t>1.</w:t>
            </w:r>
            <w:r w:rsidR="00210B21">
              <w:rPr>
                <w:rFonts w:ascii="Arial" w:hAnsi="Arial" w:eastAsia="Times New Roman" w:cs="Arial"/>
                <w:sz w:val="20"/>
                <w:szCs w:val="20"/>
                <w:lang w:eastAsia="de-DE"/>
              </w:rPr>
              <w:t>59</w:t>
            </w:r>
          </w:p>
        </w:tc>
        <w:tc>
          <w:tcPr>
            <w:tcW w:w="244" w:type="dxa"/>
            <w:tcBorders>
              <w:top w:val="nil"/>
            </w:tcBorders>
            <w:tcMar/>
          </w:tcPr>
          <w:p w:rsidRPr="002D398E" w:rsidR="00DF2018" w:rsidP="00DF2018" w:rsidRDefault="00DF2018" w14:paraId="2600ECFC" w14:textId="77777777">
            <w:pPr>
              <w:jc w:val="center"/>
              <w:rPr>
                <w:rFonts w:ascii="Arial" w:hAnsi="Arial" w:eastAsia="Times New Roman" w:cs="Arial"/>
                <w:sz w:val="20"/>
                <w:szCs w:val="20"/>
                <w:lang w:eastAsia="de-DE"/>
              </w:rPr>
            </w:pPr>
          </w:p>
        </w:tc>
      </w:tr>
      <w:tr w:rsidRPr="002D398E" w:rsidR="00DF2018" w:rsidTr="0D33A7D8" w14:paraId="792B0B36" w14:textId="77777777">
        <w:trPr>
          <w:trHeight w:val="22"/>
        </w:trPr>
        <w:tc>
          <w:tcPr>
            <w:tcW w:w="2552" w:type="dxa"/>
            <w:gridSpan w:val="2"/>
            <w:tcBorders>
              <w:top w:val="nil"/>
              <w:left w:val="nil"/>
              <w:bottom w:val="single" w:color="auto" w:sz="4" w:space="0"/>
            </w:tcBorders>
            <w:shd w:val="clear" w:color="auto" w:fill="auto"/>
            <w:noWrap/>
            <w:tcMar/>
            <w:vAlign w:val="center"/>
            <w:hideMark/>
          </w:tcPr>
          <w:p w:rsidRPr="002D398E" w:rsidR="00DF2018" w:rsidP="00DF2018" w:rsidRDefault="00DF2018" w14:paraId="169CF557" w14:textId="6EB6A34C">
            <w:pPr>
              <w:rPr>
                <w:rFonts w:ascii="Arial" w:hAnsi="Arial" w:eastAsia="Times New Roman" w:cs="Arial"/>
                <w:sz w:val="20"/>
                <w:szCs w:val="20"/>
                <w:lang w:eastAsia="de-DE"/>
              </w:rPr>
            </w:pPr>
            <w:r w:rsidRPr="0D33A7D8" w:rsidR="0AC5E336">
              <w:rPr>
                <w:rFonts w:ascii="Arial" w:hAnsi="Arial" w:eastAsia="Times New Roman" w:cs="Arial"/>
                <w:sz w:val="20"/>
                <w:szCs w:val="20"/>
                <w:lang w:eastAsia="de-DE"/>
              </w:rPr>
              <w:t xml:space="preserve">Last </w:t>
            </w:r>
            <w:r w:rsidRPr="0D33A7D8" w:rsidR="00DF2018">
              <w:rPr>
                <w:rFonts w:ascii="Arial" w:hAnsi="Arial" w:eastAsia="Times New Roman" w:cs="Arial"/>
                <w:sz w:val="20"/>
                <w:szCs w:val="20"/>
                <w:lang w:eastAsia="de-DE"/>
              </w:rPr>
              <w:t>Stable Phase</w:t>
            </w:r>
          </w:p>
        </w:tc>
        <w:tc>
          <w:tcPr>
            <w:tcW w:w="1215" w:type="dxa"/>
            <w:gridSpan w:val="2"/>
            <w:tcBorders>
              <w:top w:val="nil"/>
              <w:bottom w:val="single" w:color="auto" w:sz="4" w:space="0"/>
            </w:tcBorders>
            <w:shd w:val="clear" w:color="auto" w:fill="auto"/>
            <w:noWrap/>
            <w:tcMar/>
            <w:vAlign w:val="center"/>
            <w:hideMark/>
          </w:tcPr>
          <w:p w:rsidRPr="002D398E" w:rsidR="00DF2018" w:rsidP="00DF2018" w:rsidRDefault="00DF2018" w14:paraId="1E7CD17D" w14:textId="0D1FFF26">
            <w:pPr>
              <w:jc w:val="center"/>
              <w:rPr>
                <w:rFonts w:ascii="Arial" w:hAnsi="Arial" w:eastAsia="Times New Roman" w:cs="Arial"/>
                <w:sz w:val="20"/>
                <w:szCs w:val="20"/>
                <w:lang w:eastAsia="de-DE"/>
              </w:rPr>
            </w:pPr>
            <w:r>
              <w:rPr>
                <w:rFonts w:ascii="Arial" w:hAnsi="Arial" w:eastAsia="Times New Roman" w:cs="Arial"/>
                <w:sz w:val="20"/>
                <w:szCs w:val="20"/>
                <w:lang w:eastAsia="de-DE"/>
              </w:rPr>
              <w:t>0.3</w:t>
            </w:r>
            <w:r w:rsidR="00210B21">
              <w:rPr>
                <w:rFonts w:ascii="Arial" w:hAnsi="Arial" w:eastAsia="Times New Roman" w:cs="Arial"/>
                <w:sz w:val="20"/>
                <w:szCs w:val="20"/>
                <w:lang w:eastAsia="de-DE"/>
              </w:rPr>
              <w:t>6</w:t>
            </w:r>
            <w:r>
              <w:rPr>
                <w:rFonts w:ascii="Arial" w:hAnsi="Arial" w:eastAsia="Times New Roman" w:cs="Arial"/>
                <w:sz w:val="20"/>
                <w:szCs w:val="20"/>
                <w:lang w:eastAsia="de-DE"/>
              </w:rPr>
              <w:t xml:space="preserve"> (0.06)</w:t>
            </w:r>
          </w:p>
        </w:tc>
        <w:tc>
          <w:tcPr>
            <w:tcW w:w="1730" w:type="dxa"/>
            <w:tcBorders>
              <w:top w:val="nil"/>
              <w:bottom w:val="single" w:color="auto" w:sz="4" w:space="0"/>
            </w:tcBorders>
            <w:shd w:val="clear" w:color="auto" w:fill="auto"/>
            <w:noWrap/>
            <w:tcMar/>
            <w:vAlign w:val="center"/>
            <w:hideMark/>
          </w:tcPr>
          <w:p w:rsidRPr="002D398E" w:rsidR="00DF2018" w:rsidP="00DF2018" w:rsidRDefault="008C36E1" w14:paraId="357D7BCE" w14:textId="32CB2CD1">
            <w:pPr>
              <w:jc w:val="center"/>
              <w:rPr>
                <w:rFonts w:ascii="Arial" w:hAnsi="Arial" w:eastAsia="Times New Roman" w:cs="Arial"/>
                <w:sz w:val="20"/>
                <w:szCs w:val="20"/>
                <w:lang w:eastAsia="de-DE"/>
              </w:rPr>
            </w:pPr>
            <w:r>
              <w:rPr>
                <w:rFonts w:ascii="Arial" w:hAnsi="Arial" w:eastAsia="Times New Roman" w:cs="Arial"/>
                <w:sz w:val="20"/>
                <w:szCs w:val="20"/>
                <w:lang w:eastAsia="de-DE"/>
              </w:rPr>
              <w:t xml:space="preserve">0.23 </w:t>
            </w:r>
            <w:r w:rsidRPr="008C36E1">
              <w:rPr>
                <w:rFonts w:ascii="Arial" w:hAnsi="Arial" w:eastAsia="Times New Roman" w:cs="Arial"/>
                <w:sz w:val="20"/>
                <w:szCs w:val="20"/>
                <w:lang w:eastAsia="de-DE"/>
              </w:rPr>
              <w:t>–</w:t>
            </w:r>
            <w:r>
              <w:rPr>
                <w:rFonts w:ascii="Arial" w:hAnsi="Arial" w:eastAsia="Times New Roman" w:cs="Arial"/>
                <w:sz w:val="20"/>
                <w:szCs w:val="20"/>
                <w:lang w:eastAsia="de-DE"/>
              </w:rPr>
              <w:t xml:space="preserve"> 0.48</w:t>
            </w:r>
          </w:p>
        </w:tc>
        <w:tc>
          <w:tcPr>
            <w:tcW w:w="1219" w:type="dxa"/>
            <w:tcBorders>
              <w:top w:val="nil"/>
              <w:bottom w:val="single" w:color="auto" w:sz="4" w:space="0"/>
            </w:tcBorders>
            <w:shd w:val="clear" w:color="auto" w:fill="auto"/>
            <w:noWrap/>
            <w:tcMar/>
            <w:vAlign w:val="center"/>
            <w:hideMark/>
          </w:tcPr>
          <w:p w:rsidRPr="002D398E" w:rsidR="00DF2018" w:rsidP="00DF2018" w:rsidRDefault="00DF2018" w14:paraId="2A036E0C" w14:textId="1D5C04AE">
            <w:pPr>
              <w:jc w:val="center"/>
              <w:rPr>
                <w:rFonts w:ascii="Arial" w:hAnsi="Arial" w:eastAsia="Times New Roman" w:cs="Arial"/>
                <w:sz w:val="20"/>
                <w:szCs w:val="20"/>
                <w:lang w:eastAsia="de-DE"/>
              </w:rPr>
            </w:pPr>
            <w:r>
              <w:rPr>
                <w:rFonts w:ascii="Arial" w:hAnsi="Arial" w:eastAsia="Times New Roman" w:cs="Arial"/>
                <w:sz w:val="20"/>
                <w:szCs w:val="20"/>
                <w:lang w:eastAsia="de-DE"/>
              </w:rPr>
              <w:t>5.8</w:t>
            </w:r>
            <w:r w:rsidR="00210B21">
              <w:rPr>
                <w:rFonts w:ascii="Arial" w:hAnsi="Arial" w:eastAsia="Times New Roman" w:cs="Arial"/>
                <w:sz w:val="20"/>
                <w:szCs w:val="20"/>
                <w:lang w:eastAsia="de-DE"/>
              </w:rPr>
              <w:t>1</w:t>
            </w:r>
          </w:p>
        </w:tc>
        <w:tc>
          <w:tcPr>
            <w:tcW w:w="1205" w:type="dxa"/>
            <w:tcBorders>
              <w:top w:val="nil"/>
              <w:bottom w:val="single" w:color="auto" w:sz="4" w:space="0"/>
            </w:tcBorders>
            <w:tcMar/>
            <w:vAlign w:val="center"/>
          </w:tcPr>
          <w:p w:rsidR="00DF2018" w:rsidP="00DF2018" w:rsidRDefault="00DF2018" w14:paraId="4C45D456" w14:textId="65568912">
            <w:pPr>
              <w:jc w:val="center"/>
              <w:rPr>
                <w:rFonts w:ascii="Arial" w:hAnsi="Arial" w:eastAsia="Times New Roman" w:cs="Arial"/>
                <w:sz w:val="20"/>
                <w:szCs w:val="20"/>
                <w:lang w:eastAsia="de-DE"/>
              </w:rPr>
            </w:pPr>
            <w:r>
              <w:rPr>
                <w:rFonts w:ascii="Arial" w:hAnsi="Arial" w:eastAsia="Times New Roman" w:cs="Arial"/>
                <w:sz w:val="20"/>
                <w:szCs w:val="20"/>
                <w:lang w:eastAsia="de-DE"/>
              </w:rPr>
              <w:t>&lt; 0.001</w:t>
            </w:r>
          </w:p>
        </w:tc>
        <w:tc>
          <w:tcPr>
            <w:tcW w:w="1205" w:type="dxa"/>
            <w:tcBorders>
              <w:top w:val="nil"/>
              <w:bottom w:val="single" w:color="auto" w:sz="4" w:space="0"/>
            </w:tcBorders>
            <w:shd w:val="clear" w:color="auto" w:fill="auto"/>
            <w:noWrap/>
            <w:tcMar/>
            <w:vAlign w:val="center"/>
          </w:tcPr>
          <w:p w:rsidRPr="002D398E" w:rsidR="00DF2018" w:rsidP="00DF2018" w:rsidRDefault="00DF2018" w14:paraId="60A17E86" w14:textId="724064C0">
            <w:pPr>
              <w:jc w:val="center"/>
              <w:rPr>
                <w:rFonts w:ascii="Arial" w:hAnsi="Arial" w:eastAsia="Times New Roman" w:cs="Arial"/>
                <w:sz w:val="20"/>
                <w:szCs w:val="20"/>
                <w:lang w:eastAsia="de-DE"/>
              </w:rPr>
            </w:pPr>
            <w:r>
              <w:rPr>
                <w:rFonts w:ascii="Arial" w:hAnsi="Arial" w:eastAsia="Times New Roman" w:cs="Arial"/>
                <w:sz w:val="20"/>
                <w:szCs w:val="20"/>
                <w:lang w:eastAsia="de-DE"/>
              </w:rPr>
              <w:t>1.4</w:t>
            </w:r>
            <w:r w:rsidR="00210B21">
              <w:rPr>
                <w:rFonts w:ascii="Arial" w:hAnsi="Arial" w:eastAsia="Times New Roman" w:cs="Arial"/>
                <w:sz w:val="20"/>
                <w:szCs w:val="20"/>
                <w:lang w:eastAsia="de-DE"/>
              </w:rPr>
              <w:t>3</w:t>
            </w:r>
          </w:p>
        </w:tc>
        <w:tc>
          <w:tcPr>
            <w:tcW w:w="244" w:type="dxa"/>
            <w:tcBorders>
              <w:top w:val="nil"/>
              <w:bottom w:val="single" w:color="auto" w:sz="4" w:space="0"/>
            </w:tcBorders>
            <w:tcMar/>
          </w:tcPr>
          <w:p w:rsidRPr="002D398E" w:rsidR="00DF2018" w:rsidP="00DF2018" w:rsidRDefault="00DF2018" w14:paraId="2E7FD56A" w14:textId="77777777">
            <w:pPr>
              <w:jc w:val="center"/>
              <w:rPr>
                <w:rFonts w:ascii="Arial" w:hAnsi="Arial" w:eastAsia="Times New Roman" w:cs="Arial"/>
                <w:sz w:val="20"/>
                <w:szCs w:val="20"/>
                <w:lang w:eastAsia="de-DE"/>
              </w:rPr>
            </w:pPr>
          </w:p>
        </w:tc>
      </w:tr>
      <w:tr w:rsidRPr="002D398E" w:rsidR="00DF2018" w:rsidTr="0D33A7D8" w14:paraId="11369552" w14:textId="77777777">
        <w:trPr>
          <w:trHeight w:val="22"/>
        </w:trPr>
        <w:tc>
          <w:tcPr>
            <w:tcW w:w="2552" w:type="dxa"/>
            <w:gridSpan w:val="2"/>
            <w:tcBorders>
              <w:left w:val="nil"/>
            </w:tcBorders>
            <w:shd w:val="clear" w:color="auto" w:fill="auto"/>
            <w:noWrap/>
            <w:tcMar/>
            <w:vAlign w:val="center"/>
          </w:tcPr>
          <w:p w:rsidR="00DF2018" w:rsidP="00D76B72" w:rsidRDefault="00DF2018" w14:paraId="035A104E" w14:textId="77777777">
            <w:pPr>
              <w:rPr>
                <w:rFonts w:ascii="Arial" w:hAnsi="Arial" w:eastAsia="Times New Roman" w:cs="Arial"/>
                <w:sz w:val="20"/>
                <w:szCs w:val="20"/>
                <w:lang w:eastAsia="de-DE"/>
              </w:rPr>
            </w:pPr>
            <w:r>
              <w:rPr>
                <w:rFonts w:ascii="Arial" w:hAnsi="Arial" w:eastAsia="Times New Roman" w:cs="Arial"/>
                <w:sz w:val="20"/>
                <w:szCs w:val="20"/>
                <w:lang w:eastAsia="de-DE"/>
              </w:rPr>
              <w:t>ICC</w:t>
            </w:r>
          </w:p>
        </w:tc>
        <w:tc>
          <w:tcPr>
            <w:tcW w:w="1215" w:type="dxa"/>
            <w:gridSpan w:val="2"/>
            <w:shd w:val="clear" w:color="auto" w:fill="auto"/>
            <w:noWrap/>
            <w:tcMar/>
            <w:vAlign w:val="center"/>
          </w:tcPr>
          <w:p w:rsidR="00DF2018" w:rsidP="00D76B72" w:rsidRDefault="00DF2018" w14:paraId="31303337" w14:textId="77777777">
            <w:pPr>
              <w:rPr>
                <w:rFonts w:ascii="Arial" w:hAnsi="Arial" w:eastAsia="Times New Roman" w:cs="Arial"/>
                <w:sz w:val="20"/>
                <w:szCs w:val="20"/>
                <w:lang w:eastAsia="de-DE"/>
              </w:rPr>
            </w:pPr>
            <w:r>
              <w:rPr>
                <w:rFonts w:ascii="Arial" w:hAnsi="Arial" w:eastAsia="Times New Roman" w:cs="Arial"/>
                <w:sz w:val="20"/>
                <w:szCs w:val="20"/>
                <w:lang w:eastAsia="de-DE"/>
              </w:rPr>
              <w:t>0.04</w:t>
            </w:r>
          </w:p>
        </w:tc>
        <w:tc>
          <w:tcPr>
            <w:tcW w:w="1730" w:type="dxa"/>
            <w:shd w:val="clear" w:color="auto" w:fill="auto"/>
            <w:noWrap/>
            <w:tcMar/>
            <w:vAlign w:val="center"/>
          </w:tcPr>
          <w:p w:rsidRPr="002D398E" w:rsidR="00DF2018" w:rsidP="00D76B72" w:rsidRDefault="00DF2018" w14:paraId="21298545" w14:textId="77777777">
            <w:pPr>
              <w:jc w:val="center"/>
              <w:rPr>
                <w:rFonts w:ascii="Arial" w:hAnsi="Arial" w:eastAsia="Times New Roman" w:cs="Arial"/>
                <w:sz w:val="20"/>
                <w:szCs w:val="20"/>
                <w:lang w:eastAsia="de-DE"/>
              </w:rPr>
            </w:pPr>
          </w:p>
        </w:tc>
        <w:tc>
          <w:tcPr>
            <w:tcW w:w="1219" w:type="dxa"/>
            <w:shd w:val="clear" w:color="auto" w:fill="auto"/>
            <w:noWrap/>
            <w:tcMar/>
            <w:vAlign w:val="center"/>
          </w:tcPr>
          <w:p w:rsidRPr="002D398E" w:rsidR="00DF2018" w:rsidP="00D76B72" w:rsidRDefault="00DF2018" w14:paraId="50EA7C0F" w14:textId="77777777">
            <w:pPr>
              <w:jc w:val="center"/>
              <w:rPr>
                <w:rFonts w:ascii="Arial" w:hAnsi="Arial" w:eastAsia="Times New Roman" w:cs="Arial"/>
                <w:sz w:val="20"/>
                <w:szCs w:val="20"/>
                <w:lang w:eastAsia="de-DE"/>
              </w:rPr>
            </w:pPr>
          </w:p>
        </w:tc>
        <w:tc>
          <w:tcPr>
            <w:tcW w:w="1205" w:type="dxa"/>
            <w:tcMar/>
          </w:tcPr>
          <w:p w:rsidRPr="002D398E" w:rsidR="00DF2018" w:rsidP="00D76B72" w:rsidRDefault="00DF2018" w14:paraId="6319A56D" w14:textId="77777777">
            <w:pPr>
              <w:jc w:val="center"/>
              <w:rPr>
                <w:rFonts w:ascii="Arial" w:hAnsi="Arial" w:eastAsia="Times New Roman" w:cs="Arial"/>
                <w:sz w:val="20"/>
                <w:szCs w:val="20"/>
                <w:lang w:eastAsia="de-DE"/>
              </w:rPr>
            </w:pPr>
          </w:p>
        </w:tc>
        <w:tc>
          <w:tcPr>
            <w:tcW w:w="1205" w:type="dxa"/>
            <w:shd w:val="clear" w:color="auto" w:fill="auto"/>
            <w:noWrap/>
            <w:tcMar/>
            <w:vAlign w:val="center"/>
          </w:tcPr>
          <w:p w:rsidRPr="002D398E" w:rsidR="00DF2018" w:rsidP="00D76B72" w:rsidRDefault="00DF2018" w14:paraId="4EA63D0A" w14:textId="2DEFC9B3">
            <w:pPr>
              <w:jc w:val="center"/>
              <w:rPr>
                <w:rFonts w:ascii="Arial" w:hAnsi="Arial" w:eastAsia="Times New Roman" w:cs="Arial"/>
                <w:sz w:val="20"/>
                <w:szCs w:val="20"/>
                <w:lang w:eastAsia="de-DE"/>
              </w:rPr>
            </w:pPr>
          </w:p>
        </w:tc>
        <w:tc>
          <w:tcPr>
            <w:tcW w:w="244" w:type="dxa"/>
            <w:tcMar/>
          </w:tcPr>
          <w:p w:rsidRPr="002D398E" w:rsidR="00DF2018" w:rsidP="00D76B72" w:rsidRDefault="00DF2018" w14:paraId="5A80908F" w14:textId="77777777">
            <w:pPr>
              <w:jc w:val="center"/>
              <w:rPr>
                <w:rFonts w:ascii="Arial" w:hAnsi="Arial" w:eastAsia="Times New Roman" w:cs="Arial"/>
                <w:sz w:val="20"/>
                <w:szCs w:val="20"/>
                <w:lang w:eastAsia="de-DE"/>
              </w:rPr>
            </w:pPr>
          </w:p>
        </w:tc>
      </w:tr>
      <w:tr w:rsidRPr="002D398E" w:rsidR="00DF2018" w:rsidTr="0D33A7D8" w14:paraId="0AC9804C" w14:textId="77777777">
        <w:trPr>
          <w:trHeight w:val="22"/>
        </w:trPr>
        <w:tc>
          <w:tcPr>
            <w:tcW w:w="2552" w:type="dxa"/>
            <w:gridSpan w:val="2"/>
            <w:tcBorders>
              <w:left w:val="nil"/>
              <w:bottom w:val="single" w:color="auto" w:sz="4" w:space="0"/>
            </w:tcBorders>
            <w:shd w:val="clear" w:color="auto" w:fill="auto"/>
            <w:noWrap/>
            <w:tcMar/>
            <w:vAlign w:val="center"/>
            <w:hideMark/>
          </w:tcPr>
          <w:p w:rsidRPr="002D398E" w:rsidR="00DF2018" w:rsidP="00D76B72" w:rsidRDefault="00DF2018" w14:paraId="760B1652" w14:textId="77777777">
            <w:pPr>
              <w:rPr>
                <w:rFonts w:ascii="Arial" w:hAnsi="Arial" w:eastAsia="Times New Roman" w:cs="Arial"/>
                <w:sz w:val="20"/>
                <w:szCs w:val="20"/>
                <w:lang w:eastAsia="de-DE"/>
              </w:rPr>
            </w:pPr>
            <w:r>
              <w:rPr>
                <w:rFonts w:ascii="Arial" w:hAnsi="Arial" w:eastAsia="Times New Roman" w:cs="Arial"/>
                <w:sz w:val="20"/>
                <w:szCs w:val="20"/>
                <w:lang w:eastAsia="de-DE"/>
              </w:rPr>
              <w:t>N</w:t>
            </w:r>
            <w:r w:rsidRPr="00172731">
              <w:rPr>
                <w:rFonts w:ascii="Arial" w:hAnsi="Arial" w:eastAsia="Times New Roman" w:cs="Arial"/>
                <w:sz w:val="20"/>
                <w:szCs w:val="20"/>
                <w:vertAlign w:val="subscript"/>
                <w:lang w:eastAsia="de-DE"/>
              </w:rPr>
              <w:t xml:space="preserve"> sub</w:t>
            </w:r>
            <w:r>
              <w:rPr>
                <w:rFonts w:ascii="Arial" w:hAnsi="Arial" w:eastAsia="Times New Roman" w:cs="Arial"/>
                <w:sz w:val="20"/>
                <w:szCs w:val="20"/>
                <w:vertAlign w:val="subscript"/>
                <w:lang w:eastAsia="de-DE"/>
              </w:rPr>
              <w:t>ject</w:t>
            </w:r>
          </w:p>
        </w:tc>
        <w:tc>
          <w:tcPr>
            <w:tcW w:w="1215" w:type="dxa"/>
            <w:gridSpan w:val="2"/>
            <w:tcBorders>
              <w:bottom w:val="single" w:color="auto" w:sz="4" w:space="0"/>
            </w:tcBorders>
            <w:shd w:val="clear" w:color="auto" w:fill="auto"/>
            <w:noWrap/>
            <w:tcMar/>
            <w:vAlign w:val="center"/>
            <w:hideMark/>
          </w:tcPr>
          <w:p w:rsidRPr="002D398E" w:rsidR="00DF2018" w:rsidP="00D76B72" w:rsidRDefault="00DF2018" w14:paraId="22643616" w14:textId="270AC0C3">
            <w:pPr>
              <w:rPr>
                <w:rFonts w:ascii="Arial" w:hAnsi="Arial" w:eastAsia="Times New Roman" w:cs="Arial"/>
                <w:sz w:val="20"/>
                <w:szCs w:val="20"/>
                <w:lang w:eastAsia="de-DE"/>
              </w:rPr>
            </w:pPr>
            <w:r>
              <w:rPr>
                <w:rFonts w:ascii="Arial" w:hAnsi="Arial" w:eastAsia="Times New Roman" w:cs="Arial"/>
                <w:sz w:val="20"/>
                <w:szCs w:val="20"/>
                <w:lang w:eastAsia="de-DE"/>
              </w:rPr>
              <w:t>28</w:t>
            </w:r>
          </w:p>
        </w:tc>
        <w:tc>
          <w:tcPr>
            <w:tcW w:w="1730" w:type="dxa"/>
            <w:tcBorders>
              <w:bottom w:val="single" w:color="auto" w:sz="4" w:space="0"/>
            </w:tcBorders>
            <w:shd w:val="clear" w:color="auto" w:fill="auto"/>
            <w:noWrap/>
            <w:tcMar/>
            <w:vAlign w:val="center"/>
            <w:hideMark/>
          </w:tcPr>
          <w:p w:rsidRPr="002D398E" w:rsidR="00DF2018" w:rsidP="00D76B72" w:rsidRDefault="00DF2018" w14:paraId="797BABDA" w14:textId="77777777">
            <w:pPr>
              <w:jc w:val="center"/>
              <w:rPr>
                <w:rFonts w:ascii="Arial" w:hAnsi="Arial" w:eastAsia="Times New Roman" w:cs="Arial"/>
                <w:sz w:val="20"/>
                <w:szCs w:val="20"/>
                <w:lang w:eastAsia="de-DE"/>
              </w:rPr>
            </w:pPr>
          </w:p>
        </w:tc>
        <w:tc>
          <w:tcPr>
            <w:tcW w:w="1219" w:type="dxa"/>
            <w:tcBorders>
              <w:bottom w:val="single" w:color="auto" w:sz="4" w:space="0"/>
            </w:tcBorders>
            <w:shd w:val="clear" w:color="auto" w:fill="auto"/>
            <w:noWrap/>
            <w:tcMar/>
            <w:vAlign w:val="center"/>
            <w:hideMark/>
          </w:tcPr>
          <w:p w:rsidRPr="002D398E" w:rsidR="00DF2018" w:rsidP="00D76B72" w:rsidRDefault="00DF2018" w14:paraId="187CBD70" w14:textId="77777777">
            <w:pPr>
              <w:jc w:val="center"/>
              <w:rPr>
                <w:rFonts w:ascii="Arial" w:hAnsi="Arial" w:eastAsia="Times New Roman" w:cs="Arial"/>
                <w:sz w:val="20"/>
                <w:szCs w:val="20"/>
                <w:lang w:eastAsia="de-DE"/>
              </w:rPr>
            </w:pPr>
          </w:p>
        </w:tc>
        <w:tc>
          <w:tcPr>
            <w:tcW w:w="1205" w:type="dxa"/>
            <w:tcBorders>
              <w:bottom w:val="single" w:color="auto" w:sz="4" w:space="0"/>
            </w:tcBorders>
            <w:tcMar/>
          </w:tcPr>
          <w:p w:rsidRPr="002D398E" w:rsidR="00DF2018" w:rsidP="00D76B72" w:rsidRDefault="00DF2018" w14:paraId="264B7055" w14:textId="77777777">
            <w:pPr>
              <w:jc w:val="center"/>
              <w:rPr>
                <w:rFonts w:ascii="Arial" w:hAnsi="Arial" w:eastAsia="Times New Roman" w:cs="Arial"/>
                <w:sz w:val="20"/>
                <w:szCs w:val="20"/>
                <w:lang w:eastAsia="de-DE"/>
              </w:rPr>
            </w:pPr>
          </w:p>
        </w:tc>
        <w:tc>
          <w:tcPr>
            <w:tcW w:w="1205" w:type="dxa"/>
            <w:tcBorders>
              <w:bottom w:val="single" w:color="auto" w:sz="4" w:space="0"/>
            </w:tcBorders>
            <w:shd w:val="clear" w:color="auto" w:fill="auto"/>
            <w:noWrap/>
            <w:tcMar/>
            <w:vAlign w:val="center"/>
            <w:hideMark/>
          </w:tcPr>
          <w:p w:rsidRPr="002D398E" w:rsidR="00DF2018" w:rsidP="00D76B72" w:rsidRDefault="00DF2018" w14:paraId="047C3341" w14:textId="69EC38C9">
            <w:pPr>
              <w:jc w:val="center"/>
              <w:rPr>
                <w:rFonts w:ascii="Arial" w:hAnsi="Arial" w:eastAsia="Times New Roman" w:cs="Arial"/>
                <w:sz w:val="20"/>
                <w:szCs w:val="20"/>
                <w:lang w:eastAsia="de-DE"/>
              </w:rPr>
            </w:pPr>
          </w:p>
        </w:tc>
        <w:tc>
          <w:tcPr>
            <w:tcW w:w="244" w:type="dxa"/>
            <w:tcBorders>
              <w:bottom w:val="single" w:color="auto" w:sz="4" w:space="0"/>
            </w:tcBorders>
            <w:tcMar/>
          </w:tcPr>
          <w:p w:rsidRPr="002D398E" w:rsidR="00DF2018" w:rsidP="00D76B72" w:rsidRDefault="00DF2018" w14:paraId="2BC6F59E" w14:textId="77777777">
            <w:pPr>
              <w:jc w:val="center"/>
              <w:rPr>
                <w:rFonts w:ascii="Arial" w:hAnsi="Arial" w:eastAsia="Times New Roman" w:cs="Arial"/>
                <w:sz w:val="20"/>
                <w:szCs w:val="20"/>
                <w:lang w:eastAsia="de-DE"/>
              </w:rPr>
            </w:pPr>
          </w:p>
        </w:tc>
      </w:tr>
      <w:tr w:rsidRPr="002D398E" w:rsidR="00DF2018" w:rsidTr="0D33A7D8" w14:paraId="43266AEE" w14:textId="77777777">
        <w:trPr>
          <w:trHeight w:val="22"/>
        </w:trPr>
        <w:tc>
          <w:tcPr>
            <w:tcW w:w="2552" w:type="dxa"/>
            <w:gridSpan w:val="2"/>
            <w:tcBorders>
              <w:top w:val="single" w:color="auto" w:sz="4" w:space="0"/>
              <w:left w:val="nil"/>
            </w:tcBorders>
            <w:shd w:val="clear" w:color="auto" w:fill="auto"/>
            <w:noWrap/>
            <w:tcMar/>
            <w:vAlign w:val="center"/>
          </w:tcPr>
          <w:p w:rsidRPr="00172731" w:rsidR="00DF2018" w:rsidP="00D76B72" w:rsidRDefault="00DF2018" w14:paraId="6F4BAB8A" w14:textId="77777777">
            <w:pPr>
              <w:rPr>
                <w:rFonts w:ascii="Arial" w:hAnsi="Arial" w:eastAsia="Times New Roman" w:cs="Arial"/>
                <w:sz w:val="20"/>
                <w:szCs w:val="20"/>
                <w:vertAlign w:val="superscript"/>
                <w:lang w:eastAsia="de-DE"/>
              </w:rPr>
            </w:pPr>
            <w:r>
              <w:rPr>
                <w:rFonts w:ascii="Arial" w:hAnsi="Arial" w:eastAsia="Times New Roman" w:cs="Arial"/>
                <w:sz w:val="20"/>
                <w:szCs w:val="20"/>
                <w:lang w:eastAsia="de-DE"/>
              </w:rPr>
              <w:t>Observations</w:t>
            </w:r>
          </w:p>
        </w:tc>
        <w:tc>
          <w:tcPr>
            <w:tcW w:w="1215" w:type="dxa"/>
            <w:gridSpan w:val="2"/>
            <w:tcBorders>
              <w:top w:val="single" w:color="auto" w:sz="4" w:space="0"/>
            </w:tcBorders>
            <w:shd w:val="clear" w:color="auto" w:fill="auto"/>
            <w:noWrap/>
            <w:tcMar/>
            <w:vAlign w:val="center"/>
          </w:tcPr>
          <w:p w:rsidR="00DF2018" w:rsidP="00D76B72" w:rsidRDefault="00DF2018" w14:paraId="4500B55C" w14:textId="43716E66">
            <w:pPr>
              <w:rPr>
                <w:rFonts w:ascii="Arial" w:hAnsi="Arial" w:eastAsia="Times New Roman" w:cs="Arial"/>
                <w:sz w:val="20"/>
                <w:szCs w:val="20"/>
                <w:lang w:eastAsia="de-DE"/>
              </w:rPr>
            </w:pPr>
            <w:r>
              <w:rPr>
                <w:rFonts w:ascii="Arial" w:hAnsi="Arial" w:eastAsia="Times New Roman" w:cs="Arial"/>
                <w:sz w:val="20"/>
                <w:szCs w:val="20"/>
                <w:lang w:eastAsia="de-DE"/>
              </w:rPr>
              <w:t>8837</w:t>
            </w:r>
          </w:p>
        </w:tc>
        <w:tc>
          <w:tcPr>
            <w:tcW w:w="1730" w:type="dxa"/>
            <w:tcBorders>
              <w:top w:val="single" w:color="auto" w:sz="4" w:space="0"/>
            </w:tcBorders>
            <w:shd w:val="clear" w:color="auto" w:fill="auto"/>
            <w:noWrap/>
            <w:tcMar/>
            <w:vAlign w:val="center"/>
          </w:tcPr>
          <w:p w:rsidRPr="002D398E" w:rsidR="00DF2018" w:rsidP="00D76B72" w:rsidRDefault="00DF2018" w14:paraId="473A5760" w14:textId="77777777">
            <w:pPr>
              <w:jc w:val="center"/>
              <w:rPr>
                <w:rFonts w:ascii="Arial" w:hAnsi="Arial" w:eastAsia="Times New Roman" w:cs="Arial"/>
                <w:sz w:val="20"/>
                <w:szCs w:val="20"/>
                <w:lang w:eastAsia="de-DE"/>
              </w:rPr>
            </w:pPr>
          </w:p>
        </w:tc>
        <w:tc>
          <w:tcPr>
            <w:tcW w:w="1219" w:type="dxa"/>
            <w:tcBorders>
              <w:top w:val="single" w:color="auto" w:sz="4" w:space="0"/>
            </w:tcBorders>
            <w:shd w:val="clear" w:color="auto" w:fill="auto"/>
            <w:noWrap/>
            <w:tcMar/>
            <w:vAlign w:val="center"/>
          </w:tcPr>
          <w:p w:rsidRPr="002D398E" w:rsidR="00DF2018" w:rsidP="00D76B72" w:rsidRDefault="00DF2018" w14:paraId="2436C642" w14:textId="77777777">
            <w:pPr>
              <w:jc w:val="center"/>
              <w:rPr>
                <w:rFonts w:ascii="Arial" w:hAnsi="Arial" w:eastAsia="Times New Roman" w:cs="Arial"/>
                <w:sz w:val="20"/>
                <w:szCs w:val="20"/>
                <w:lang w:eastAsia="de-DE"/>
              </w:rPr>
            </w:pPr>
          </w:p>
        </w:tc>
        <w:tc>
          <w:tcPr>
            <w:tcW w:w="1205" w:type="dxa"/>
            <w:tcBorders>
              <w:top w:val="single" w:color="auto" w:sz="4" w:space="0"/>
            </w:tcBorders>
            <w:tcMar/>
          </w:tcPr>
          <w:p w:rsidRPr="002D398E" w:rsidR="00DF2018" w:rsidP="00D76B72" w:rsidRDefault="00DF2018" w14:paraId="0D532FB1" w14:textId="77777777">
            <w:pPr>
              <w:jc w:val="center"/>
              <w:rPr>
                <w:rFonts w:ascii="Arial" w:hAnsi="Arial" w:eastAsia="Times New Roman" w:cs="Arial"/>
                <w:sz w:val="20"/>
                <w:szCs w:val="20"/>
                <w:lang w:eastAsia="de-DE"/>
              </w:rPr>
            </w:pPr>
          </w:p>
        </w:tc>
        <w:tc>
          <w:tcPr>
            <w:tcW w:w="1205" w:type="dxa"/>
            <w:tcBorders>
              <w:top w:val="single" w:color="auto" w:sz="4" w:space="0"/>
            </w:tcBorders>
            <w:shd w:val="clear" w:color="auto" w:fill="auto"/>
            <w:noWrap/>
            <w:tcMar/>
            <w:vAlign w:val="center"/>
          </w:tcPr>
          <w:p w:rsidRPr="002D398E" w:rsidR="00DF2018" w:rsidP="00D76B72" w:rsidRDefault="00DF2018" w14:paraId="64609749" w14:textId="37212347">
            <w:pPr>
              <w:jc w:val="center"/>
              <w:rPr>
                <w:rFonts w:ascii="Arial" w:hAnsi="Arial" w:eastAsia="Times New Roman" w:cs="Arial"/>
                <w:sz w:val="20"/>
                <w:szCs w:val="20"/>
                <w:lang w:eastAsia="de-DE"/>
              </w:rPr>
            </w:pPr>
          </w:p>
        </w:tc>
        <w:tc>
          <w:tcPr>
            <w:tcW w:w="244" w:type="dxa"/>
            <w:tcBorders>
              <w:top w:val="single" w:color="auto" w:sz="4" w:space="0"/>
            </w:tcBorders>
            <w:tcMar/>
          </w:tcPr>
          <w:p w:rsidRPr="002D398E" w:rsidR="00DF2018" w:rsidP="00D76B72" w:rsidRDefault="00DF2018" w14:paraId="6898A608" w14:textId="77777777">
            <w:pPr>
              <w:jc w:val="center"/>
              <w:rPr>
                <w:rFonts w:ascii="Arial" w:hAnsi="Arial" w:eastAsia="Times New Roman" w:cs="Arial"/>
                <w:sz w:val="20"/>
                <w:szCs w:val="20"/>
                <w:lang w:eastAsia="de-DE"/>
              </w:rPr>
            </w:pPr>
          </w:p>
        </w:tc>
      </w:tr>
      <w:tr w:rsidRPr="002D398E" w:rsidR="00DF2018" w:rsidTr="0D33A7D8" w14:paraId="170A3643" w14:textId="77777777">
        <w:trPr>
          <w:gridAfter w:val="1"/>
          <w:wAfter w:w="244" w:type="dxa"/>
          <w:trHeight w:val="22"/>
        </w:trPr>
        <w:tc>
          <w:tcPr>
            <w:tcW w:w="2552" w:type="dxa"/>
            <w:gridSpan w:val="2"/>
            <w:tcBorders>
              <w:left w:val="nil"/>
            </w:tcBorders>
            <w:shd w:val="clear" w:color="auto" w:fill="auto"/>
            <w:noWrap/>
            <w:tcMar/>
            <w:vAlign w:val="center"/>
          </w:tcPr>
          <w:p w:rsidRPr="00172731" w:rsidR="00DF2018" w:rsidP="00D76B72" w:rsidRDefault="00DF2018" w14:paraId="33E10720" w14:textId="77777777">
            <w:pPr>
              <w:rPr>
                <w:rFonts w:ascii="Arial" w:hAnsi="Arial" w:eastAsia="Times New Roman" w:cs="Arial"/>
                <w:sz w:val="20"/>
                <w:szCs w:val="20"/>
                <w:vertAlign w:val="superscript"/>
                <w:lang w:eastAsia="de-DE"/>
              </w:rPr>
            </w:pPr>
            <w:r>
              <w:rPr>
                <w:rFonts w:ascii="Arial" w:hAnsi="Arial" w:eastAsia="Times New Roman" w:cs="Arial"/>
                <w:sz w:val="20"/>
                <w:szCs w:val="20"/>
                <w:lang w:eastAsia="de-DE"/>
              </w:rPr>
              <w:t>Marginal R</w:t>
            </w:r>
            <w:r>
              <w:rPr>
                <w:rFonts w:ascii="Arial" w:hAnsi="Arial" w:eastAsia="Times New Roman" w:cs="Arial"/>
                <w:sz w:val="20"/>
                <w:szCs w:val="20"/>
                <w:vertAlign w:val="superscript"/>
                <w:lang w:eastAsia="de-DE"/>
              </w:rPr>
              <w:t>2</w:t>
            </w:r>
            <w:r>
              <w:rPr>
                <w:rFonts w:ascii="Arial" w:hAnsi="Arial" w:eastAsia="Times New Roman" w:cs="Arial"/>
                <w:sz w:val="20"/>
                <w:szCs w:val="20"/>
                <w:lang w:eastAsia="de-DE"/>
              </w:rPr>
              <w:t xml:space="preserve"> / Conditional R</w:t>
            </w:r>
            <w:r>
              <w:rPr>
                <w:rFonts w:ascii="Arial" w:hAnsi="Arial" w:eastAsia="Times New Roman" w:cs="Arial"/>
                <w:sz w:val="20"/>
                <w:szCs w:val="20"/>
                <w:vertAlign w:val="superscript"/>
                <w:lang w:eastAsia="de-DE"/>
              </w:rPr>
              <w:t>2</w:t>
            </w:r>
          </w:p>
        </w:tc>
        <w:tc>
          <w:tcPr>
            <w:tcW w:w="1215" w:type="dxa"/>
            <w:gridSpan w:val="2"/>
            <w:shd w:val="clear" w:color="auto" w:fill="auto"/>
            <w:noWrap/>
            <w:tcMar/>
            <w:vAlign w:val="center"/>
          </w:tcPr>
          <w:p w:rsidR="00DF2018" w:rsidP="00D76B72" w:rsidRDefault="00DF2018" w14:paraId="5ADB2838" w14:textId="4BD90FE3">
            <w:pPr>
              <w:rPr>
                <w:rFonts w:ascii="Arial" w:hAnsi="Arial" w:eastAsia="Times New Roman" w:cs="Arial"/>
                <w:sz w:val="20"/>
                <w:szCs w:val="20"/>
                <w:lang w:eastAsia="de-DE"/>
              </w:rPr>
            </w:pPr>
            <w:r>
              <w:rPr>
                <w:rFonts w:ascii="Arial" w:hAnsi="Arial" w:eastAsia="Times New Roman" w:cs="Arial"/>
                <w:sz w:val="20"/>
                <w:szCs w:val="20"/>
                <w:lang w:eastAsia="de-DE"/>
              </w:rPr>
              <w:t>0.013/0.050</w:t>
            </w:r>
          </w:p>
        </w:tc>
        <w:tc>
          <w:tcPr>
            <w:tcW w:w="1730" w:type="dxa"/>
            <w:shd w:val="clear" w:color="auto" w:fill="auto"/>
            <w:noWrap/>
            <w:tcMar/>
            <w:vAlign w:val="center"/>
          </w:tcPr>
          <w:p w:rsidRPr="002D398E" w:rsidR="00DF2018" w:rsidP="00D76B72" w:rsidRDefault="00DF2018" w14:paraId="24A2E521" w14:textId="77777777">
            <w:pPr>
              <w:jc w:val="center"/>
              <w:rPr>
                <w:rFonts w:ascii="Arial" w:hAnsi="Arial" w:eastAsia="Times New Roman" w:cs="Arial"/>
                <w:sz w:val="20"/>
                <w:szCs w:val="20"/>
                <w:lang w:eastAsia="de-DE"/>
              </w:rPr>
            </w:pPr>
          </w:p>
        </w:tc>
        <w:tc>
          <w:tcPr>
            <w:tcW w:w="1219" w:type="dxa"/>
            <w:shd w:val="clear" w:color="auto" w:fill="auto"/>
            <w:noWrap/>
            <w:tcMar/>
            <w:vAlign w:val="center"/>
          </w:tcPr>
          <w:p w:rsidRPr="002D398E" w:rsidR="00DF2018" w:rsidP="00D76B72" w:rsidRDefault="00DF2018" w14:paraId="183CF556" w14:textId="77777777">
            <w:pPr>
              <w:jc w:val="center"/>
              <w:rPr>
                <w:rFonts w:ascii="Arial" w:hAnsi="Arial" w:eastAsia="Times New Roman" w:cs="Arial"/>
                <w:sz w:val="20"/>
                <w:szCs w:val="20"/>
                <w:lang w:eastAsia="de-DE"/>
              </w:rPr>
            </w:pPr>
          </w:p>
        </w:tc>
        <w:tc>
          <w:tcPr>
            <w:tcW w:w="1205" w:type="dxa"/>
            <w:tcMar/>
          </w:tcPr>
          <w:p w:rsidRPr="002D398E" w:rsidR="00DF2018" w:rsidP="00D76B72" w:rsidRDefault="00DF2018" w14:paraId="3ABB2D49" w14:textId="77777777">
            <w:pPr>
              <w:jc w:val="center"/>
              <w:rPr>
                <w:rFonts w:ascii="Arial" w:hAnsi="Arial" w:eastAsia="Times New Roman" w:cs="Arial"/>
                <w:sz w:val="20"/>
                <w:szCs w:val="20"/>
                <w:lang w:eastAsia="de-DE"/>
              </w:rPr>
            </w:pPr>
          </w:p>
        </w:tc>
        <w:tc>
          <w:tcPr>
            <w:tcW w:w="1205" w:type="dxa"/>
            <w:shd w:val="clear" w:color="auto" w:fill="auto"/>
            <w:noWrap/>
            <w:tcMar/>
            <w:vAlign w:val="center"/>
          </w:tcPr>
          <w:p w:rsidRPr="002D398E" w:rsidR="00DF2018" w:rsidP="00D76B72" w:rsidRDefault="00DF2018" w14:paraId="759CAF9E" w14:textId="4B59450F">
            <w:pPr>
              <w:jc w:val="center"/>
              <w:rPr>
                <w:rFonts w:ascii="Arial" w:hAnsi="Arial" w:eastAsia="Times New Roman" w:cs="Arial"/>
                <w:sz w:val="20"/>
                <w:szCs w:val="20"/>
                <w:lang w:eastAsia="de-DE"/>
              </w:rPr>
            </w:pPr>
          </w:p>
        </w:tc>
      </w:tr>
    </w:tbl>
    <w:p w:rsidRPr="00B7590C" w:rsidR="00DD604B" w:rsidP="00DD604B" w:rsidRDefault="00DD604B" w14:paraId="7DD07789" w14:textId="77777777">
      <w:pPr>
        <w:spacing w:line="360" w:lineRule="auto"/>
        <w:jc w:val="both"/>
        <w:rPr>
          <w:rFonts w:ascii="Arial" w:hAnsi="Arial" w:eastAsia="Times New Roman" w:cs="Arial"/>
          <w:b/>
          <w:bCs/>
          <w:color w:val="000000" w:themeColor="text1"/>
          <w:sz w:val="20"/>
          <w:szCs w:val="20"/>
          <w:lang w:val="en-US" w:eastAsia="de-DE"/>
        </w:rPr>
      </w:pPr>
    </w:p>
    <w:p w:rsidR="008C36E1" w:rsidP="00DF2018" w:rsidRDefault="008C36E1" w14:paraId="7E47EC72" w14:textId="77777777">
      <w:pPr>
        <w:spacing w:line="360" w:lineRule="auto"/>
        <w:jc w:val="both"/>
        <w:rPr>
          <w:rFonts w:ascii="Arial" w:hAnsi="Arial" w:eastAsia="Times New Roman" w:cs="Arial"/>
          <w:color w:val="000000" w:themeColor="text1"/>
          <w:sz w:val="20"/>
          <w:szCs w:val="20"/>
          <w:lang w:val="en-US" w:eastAsia="de-DE"/>
        </w:rPr>
      </w:pPr>
    </w:p>
    <w:p w:rsidRPr="00B7590C" w:rsidR="00DF2018" w:rsidP="00DF2018" w:rsidRDefault="00DF2018" w14:paraId="3A6246BE" w14:textId="00AA9495">
      <w:pPr>
        <w:spacing w:line="360" w:lineRule="auto"/>
        <w:jc w:val="both"/>
        <w:rPr>
          <w:rFonts w:ascii="Arial" w:hAnsi="Arial" w:eastAsia="Times New Roman" w:cs="Arial"/>
          <w:color w:val="000000" w:themeColor="text1"/>
          <w:sz w:val="20"/>
          <w:szCs w:val="20"/>
          <w:lang w:val="en-US" w:eastAsia="de-DE"/>
        </w:rPr>
      </w:pPr>
      <w:r w:rsidRPr="34A0DD61">
        <w:rPr>
          <w:rFonts w:ascii="Arial" w:hAnsi="Arial" w:eastAsia="Times New Roman" w:cs="Arial"/>
          <w:color w:val="000000" w:themeColor="text1"/>
          <w:sz w:val="20"/>
          <w:szCs w:val="20"/>
          <w:lang w:val="en-US" w:eastAsia="de-DE"/>
        </w:rPr>
        <w:t xml:space="preserve">Table </w:t>
      </w:r>
      <w:r w:rsidRPr="34A0DD61" w:rsidR="760B868F">
        <w:rPr>
          <w:rFonts w:ascii="Arial" w:hAnsi="Arial" w:eastAsia="Times New Roman" w:cs="Arial"/>
          <w:color w:val="000000" w:themeColor="text1"/>
          <w:sz w:val="20"/>
          <w:szCs w:val="20"/>
          <w:lang w:val="en-US" w:eastAsia="de-DE"/>
        </w:rPr>
        <w:t>S</w:t>
      </w:r>
      <w:r w:rsidRPr="34A0DD61" w:rsidR="04C32B69">
        <w:rPr>
          <w:rFonts w:ascii="Arial" w:hAnsi="Arial" w:eastAsia="Times New Roman" w:cs="Arial"/>
          <w:color w:val="000000" w:themeColor="text1"/>
          <w:sz w:val="20"/>
          <w:szCs w:val="20"/>
          <w:lang w:val="en-US" w:eastAsia="de-DE"/>
        </w:rPr>
        <w:t>-</w:t>
      </w:r>
      <w:r w:rsidRPr="34A0DD61" w:rsidR="760B868F">
        <w:rPr>
          <w:rFonts w:ascii="Arial" w:hAnsi="Arial" w:eastAsia="Times New Roman" w:cs="Arial"/>
          <w:color w:val="000000" w:themeColor="text1"/>
          <w:sz w:val="20"/>
          <w:szCs w:val="20"/>
          <w:lang w:val="en-US" w:eastAsia="de-DE"/>
        </w:rPr>
        <w:t>C</w:t>
      </w:r>
      <w:r w:rsidRPr="34A0DD61">
        <w:rPr>
          <w:rFonts w:ascii="Arial" w:hAnsi="Arial" w:eastAsia="Times New Roman" w:cs="Arial"/>
          <w:color w:val="000000" w:themeColor="text1"/>
          <w:sz w:val="20"/>
          <w:szCs w:val="20"/>
          <w:lang w:val="en-US" w:eastAsia="de-DE"/>
        </w:rPr>
        <w:t xml:space="preserve"> Multilevel linear modeling results predicting lose-switch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Pr="002D398E" w:rsidR="00DF2018" w:rsidTr="0D33A7D8" w14:paraId="32671FAB" w14:textId="77777777">
        <w:trPr>
          <w:trHeight w:val="22"/>
        </w:trPr>
        <w:tc>
          <w:tcPr>
            <w:tcW w:w="2436" w:type="dxa"/>
            <w:tcBorders>
              <w:top w:val="single" w:color="auto" w:sz="4" w:space="0"/>
              <w:left w:val="nil"/>
            </w:tcBorders>
            <w:shd w:val="clear" w:color="auto" w:fill="auto"/>
            <w:noWrap/>
            <w:tcMar/>
            <w:vAlign w:val="bottom"/>
            <w:hideMark/>
          </w:tcPr>
          <w:p w:rsidRPr="002D398E" w:rsidR="00DF2018" w:rsidP="00D76B72" w:rsidRDefault="00DF2018" w14:paraId="781444C4" w14:textId="77777777">
            <w:pPr>
              <w:jc w:val="center"/>
              <w:rPr>
                <w:rFonts w:ascii="Arial" w:hAnsi="Arial" w:eastAsia="Times New Roman" w:cs="Arial"/>
                <w:sz w:val="20"/>
                <w:szCs w:val="20"/>
                <w:lang w:val="en-US" w:eastAsia="de-DE"/>
              </w:rPr>
            </w:pPr>
          </w:p>
        </w:tc>
        <w:tc>
          <w:tcPr>
            <w:tcW w:w="1205" w:type="dxa"/>
            <w:gridSpan w:val="2"/>
            <w:tcBorders>
              <w:top w:val="single" w:color="auto" w:sz="4" w:space="0"/>
            </w:tcBorders>
            <w:tcMar/>
          </w:tcPr>
          <w:p w:rsidR="00DF2018" w:rsidP="00D76B72" w:rsidRDefault="00DF2018" w14:paraId="3C9F1CB2" w14:textId="77777777">
            <w:pPr>
              <w:jc w:val="center"/>
              <w:rPr>
                <w:rFonts w:ascii="Arial" w:hAnsi="Arial" w:eastAsia="Times New Roman" w:cs="Arial"/>
                <w:b/>
                <w:bCs/>
                <w:sz w:val="20"/>
                <w:szCs w:val="20"/>
                <w:lang w:val="en-GB" w:eastAsia="de-DE"/>
              </w:rPr>
            </w:pPr>
          </w:p>
        </w:tc>
        <w:tc>
          <w:tcPr>
            <w:tcW w:w="5485" w:type="dxa"/>
            <w:gridSpan w:val="5"/>
            <w:tcBorders>
              <w:top w:val="single" w:color="auto" w:sz="4" w:space="0"/>
              <w:bottom w:val="single" w:color="auto" w:sz="4" w:space="0"/>
            </w:tcBorders>
            <w:shd w:val="clear" w:color="auto" w:fill="auto"/>
            <w:tcMar/>
            <w:vAlign w:val="bottom"/>
            <w:hideMark/>
          </w:tcPr>
          <w:p w:rsidRPr="002D398E" w:rsidR="00DF2018" w:rsidP="00D76B72" w:rsidRDefault="00DF2018" w14:paraId="3F1CBE7E" w14:textId="27B66320">
            <w:pPr>
              <w:jc w:val="center"/>
              <w:rPr>
                <w:rFonts w:ascii="Arial" w:hAnsi="Arial" w:eastAsia="Times New Roman" w:cs="Arial"/>
                <w:b/>
                <w:bCs/>
                <w:sz w:val="20"/>
                <w:szCs w:val="20"/>
                <w:lang w:eastAsia="de-DE"/>
              </w:rPr>
            </w:pPr>
            <w:r>
              <w:rPr>
                <w:rFonts w:ascii="Arial" w:hAnsi="Arial" w:eastAsia="Times New Roman" w:cs="Arial"/>
                <w:b/>
                <w:bCs/>
                <w:sz w:val="20"/>
                <w:szCs w:val="20"/>
                <w:lang w:val="en-GB" w:eastAsia="de-DE"/>
              </w:rPr>
              <w:br/>
            </w:r>
            <w:r>
              <w:rPr>
                <w:rFonts w:ascii="Arial" w:hAnsi="Arial" w:eastAsia="Times New Roman" w:cs="Arial"/>
                <w:b/>
                <w:bCs/>
                <w:sz w:val="20"/>
                <w:szCs w:val="20"/>
                <w:lang w:val="en-GB" w:eastAsia="de-DE"/>
              </w:rPr>
              <w:t>Lose-switch behavior</w:t>
            </w:r>
          </w:p>
        </w:tc>
        <w:tc>
          <w:tcPr>
            <w:tcW w:w="244" w:type="dxa"/>
            <w:tcBorders>
              <w:top w:val="single" w:color="auto" w:sz="4" w:space="0"/>
            </w:tcBorders>
            <w:tcMar/>
            <w:vAlign w:val="bottom"/>
          </w:tcPr>
          <w:p w:rsidRPr="002D398E" w:rsidR="00DF2018" w:rsidP="00D76B72" w:rsidRDefault="00DF2018" w14:paraId="4CC4BBD8" w14:textId="77777777">
            <w:pPr>
              <w:jc w:val="center"/>
              <w:rPr>
                <w:rFonts w:ascii="Arial" w:hAnsi="Arial" w:eastAsia="Times New Roman" w:cs="Arial"/>
                <w:b/>
                <w:bCs/>
                <w:sz w:val="20"/>
                <w:szCs w:val="20"/>
                <w:lang w:val="en-GB" w:eastAsia="de-DE"/>
              </w:rPr>
            </w:pPr>
          </w:p>
        </w:tc>
      </w:tr>
      <w:tr w:rsidRPr="002D398E" w:rsidR="00DF2018" w:rsidTr="0D33A7D8" w14:paraId="3DCA4478" w14:textId="77777777">
        <w:trPr>
          <w:trHeight w:val="22"/>
        </w:trPr>
        <w:tc>
          <w:tcPr>
            <w:tcW w:w="2552" w:type="dxa"/>
            <w:gridSpan w:val="2"/>
            <w:tcBorders>
              <w:left w:val="nil"/>
              <w:bottom w:val="single" w:color="auto" w:sz="4" w:space="0"/>
            </w:tcBorders>
            <w:shd w:val="clear" w:color="auto" w:fill="auto"/>
            <w:noWrap/>
            <w:tcMar/>
            <w:vAlign w:val="bottom"/>
            <w:hideMark/>
          </w:tcPr>
          <w:p w:rsidRPr="002D398E" w:rsidR="00DF2018" w:rsidP="00D76B72" w:rsidRDefault="00DF2018" w14:paraId="3936A090" w14:textId="77777777">
            <w:pPr>
              <w:jc w:val="center"/>
              <w:rPr>
                <w:rFonts w:ascii="Arial" w:hAnsi="Arial" w:eastAsia="Times New Roman" w:cs="Arial"/>
                <w:b/>
                <w:sz w:val="20"/>
                <w:szCs w:val="20"/>
                <w:lang w:eastAsia="de-DE"/>
              </w:rPr>
            </w:pPr>
            <w:r>
              <w:rPr>
                <w:rFonts w:ascii="Arial" w:hAnsi="Arial" w:eastAsia="Times New Roman" w:cs="Arial"/>
                <w:b/>
                <w:sz w:val="20"/>
                <w:szCs w:val="20"/>
                <w:lang w:eastAsia="de-DE"/>
              </w:rPr>
              <w:t>Predictors</w:t>
            </w:r>
          </w:p>
        </w:tc>
        <w:tc>
          <w:tcPr>
            <w:tcW w:w="1215" w:type="dxa"/>
            <w:gridSpan w:val="2"/>
            <w:tcBorders>
              <w:top w:val="single" w:color="auto" w:sz="4" w:space="0"/>
              <w:bottom w:val="single" w:color="auto" w:sz="4" w:space="0"/>
            </w:tcBorders>
            <w:shd w:val="clear" w:color="auto" w:fill="auto"/>
            <w:tcMar/>
            <w:vAlign w:val="bottom"/>
            <w:hideMark/>
          </w:tcPr>
          <w:p w:rsidRPr="00E30683" w:rsidR="00DF2018" w:rsidP="00D76B72" w:rsidRDefault="00DF2018" w14:paraId="7FBA8C0D" w14:textId="77777777">
            <w:pPr>
              <w:jc w:val="center"/>
              <w:rPr>
                <w:rFonts w:ascii="Arial" w:hAnsi="Arial" w:eastAsia="Times New Roman" w:cs="Arial"/>
                <w:bCs/>
                <w:i/>
                <w:iCs/>
                <w:sz w:val="20"/>
                <w:szCs w:val="20"/>
                <w:lang w:eastAsia="de-DE"/>
              </w:rPr>
            </w:pPr>
            <w:r w:rsidRPr="00E30683">
              <w:rPr>
                <w:rFonts w:ascii="Arial" w:hAnsi="Arial" w:eastAsia="Times New Roman" w:cs="Arial"/>
                <w:bCs/>
                <w:i/>
                <w:iCs/>
                <w:sz w:val="20"/>
                <w:szCs w:val="20"/>
                <w:lang w:val="en-GB" w:eastAsia="de-DE"/>
              </w:rPr>
              <w:t>Estimate (SE)</w:t>
            </w:r>
          </w:p>
        </w:tc>
        <w:tc>
          <w:tcPr>
            <w:tcW w:w="1730" w:type="dxa"/>
            <w:tcBorders>
              <w:top w:val="single" w:color="auto" w:sz="4" w:space="0"/>
              <w:bottom w:val="single" w:color="auto" w:sz="4" w:space="0"/>
            </w:tcBorders>
            <w:shd w:val="clear" w:color="auto" w:fill="auto"/>
            <w:tcMar/>
            <w:vAlign w:val="bottom"/>
            <w:hideMark/>
          </w:tcPr>
          <w:p w:rsidRPr="00E30683" w:rsidR="00DF2018" w:rsidP="00D76B72" w:rsidRDefault="00DF2018" w14:paraId="329BC376" w14:textId="77777777">
            <w:pPr>
              <w:jc w:val="center"/>
              <w:rPr>
                <w:rFonts w:ascii="Arial" w:hAnsi="Arial" w:eastAsia="Times New Roman" w:cs="Arial"/>
                <w:bCs/>
                <w:i/>
                <w:iCs/>
                <w:sz w:val="20"/>
                <w:szCs w:val="20"/>
                <w:lang w:eastAsia="de-DE"/>
              </w:rPr>
            </w:pPr>
            <w:r w:rsidRPr="00E30683">
              <w:rPr>
                <w:rFonts w:ascii="Arial" w:hAnsi="Arial" w:eastAsia="Times New Roman" w:cs="Arial"/>
                <w:bCs/>
                <w:i/>
                <w:iCs/>
                <w:sz w:val="20"/>
                <w:szCs w:val="20"/>
                <w:lang w:eastAsia="de-DE"/>
              </w:rPr>
              <w:t>CI</w:t>
            </w:r>
          </w:p>
        </w:tc>
        <w:tc>
          <w:tcPr>
            <w:tcW w:w="1219" w:type="dxa"/>
            <w:tcBorders>
              <w:top w:val="single" w:color="auto" w:sz="4" w:space="0"/>
              <w:bottom w:val="single" w:color="auto" w:sz="4" w:space="0"/>
            </w:tcBorders>
            <w:shd w:val="clear" w:color="auto" w:fill="auto"/>
            <w:tcMar/>
            <w:vAlign w:val="bottom"/>
            <w:hideMark/>
          </w:tcPr>
          <w:p w:rsidRPr="00E30683" w:rsidR="00DF2018" w:rsidP="00D76B72" w:rsidRDefault="00DF2018" w14:paraId="1CA65FB5" w14:textId="77777777">
            <w:pPr>
              <w:jc w:val="center"/>
              <w:rPr>
                <w:rFonts w:ascii="Arial" w:hAnsi="Arial" w:eastAsia="Times New Roman" w:cs="Arial"/>
                <w:bCs/>
                <w:i/>
                <w:iCs/>
                <w:sz w:val="20"/>
                <w:szCs w:val="20"/>
                <w:lang w:eastAsia="de-DE"/>
              </w:rPr>
            </w:pPr>
            <w:r w:rsidRPr="00E30683">
              <w:rPr>
                <w:rFonts w:ascii="Arial" w:hAnsi="Arial" w:eastAsia="Times New Roman" w:cs="Arial"/>
                <w:bCs/>
                <w:i/>
                <w:iCs/>
                <w:sz w:val="20"/>
                <w:szCs w:val="20"/>
                <w:lang w:val="en-GB" w:eastAsia="de-DE"/>
              </w:rPr>
              <w:t>Z</w:t>
            </w:r>
          </w:p>
        </w:tc>
        <w:tc>
          <w:tcPr>
            <w:tcW w:w="1205" w:type="dxa"/>
            <w:tcBorders>
              <w:top w:val="single" w:color="auto" w:sz="4" w:space="0"/>
              <w:bottom w:val="single" w:color="auto" w:sz="4" w:space="0"/>
            </w:tcBorders>
            <w:tcMar/>
            <w:vAlign w:val="bottom"/>
          </w:tcPr>
          <w:p w:rsidRPr="00E30683" w:rsidR="00DF2018" w:rsidP="00D76B72" w:rsidRDefault="00DF2018" w14:paraId="35B2746D" w14:textId="77777777">
            <w:pPr>
              <w:jc w:val="center"/>
              <w:rPr>
                <w:rFonts w:ascii="Arial" w:hAnsi="Arial" w:eastAsia="Times New Roman" w:cs="Arial"/>
                <w:bCs/>
                <w:i/>
                <w:iCs/>
                <w:sz w:val="20"/>
                <w:szCs w:val="20"/>
                <w:lang w:val="en-GB" w:eastAsia="de-DE"/>
              </w:rPr>
            </w:pPr>
            <w:r w:rsidRPr="00E30683">
              <w:rPr>
                <w:rFonts w:ascii="Arial" w:hAnsi="Arial" w:eastAsia="Times New Roman" w:cs="Arial"/>
                <w:bCs/>
                <w:i/>
                <w:iCs/>
                <w:sz w:val="20"/>
                <w:szCs w:val="20"/>
                <w:lang w:val="en-GB" w:eastAsia="de-DE"/>
              </w:rPr>
              <w:t>p</w:t>
            </w:r>
          </w:p>
        </w:tc>
        <w:tc>
          <w:tcPr>
            <w:tcW w:w="1205" w:type="dxa"/>
            <w:tcBorders>
              <w:top w:val="single" w:color="auto" w:sz="4" w:space="0"/>
              <w:bottom w:val="single" w:color="auto" w:sz="4" w:space="0"/>
            </w:tcBorders>
            <w:shd w:val="clear" w:color="auto" w:fill="auto"/>
            <w:tcMar/>
            <w:vAlign w:val="bottom"/>
          </w:tcPr>
          <w:p w:rsidRPr="00E30683" w:rsidR="00DF2018" w:rsidP="00D76B72" w:rsidRDefault="00DF2018" w14:paraId="1A2952FD" w14:textId="77777777">
            <w:pPr>
              <w:jc w:val="center"/>
              <w:rPr>
                <w:rFonts w:ascii="Arial" w:hAnsi="Arial" w:eastAsia="Times New Roman" w:cs="Arial"/>
                <w:bCs/>
                <w:i/>
                <w:iCs/>
                <w:sz w:val="20"/>
                <w:szCs w:val="20"/>
                <w:lang w:eastAsia="de-DE"/>
              </w:rPr>
            </w:pPr>
            <w:r>
              <w:rPr>
                <w:rFonts w:ascii="Arial" w:hAnsi="Arial" w:eastAsia="Times New Roman" w:cs="Arial"/>
                <w:bCs/>
                <w:i/>
                <w:iCs/>
                <w:sz w:val="20"/>
                <w:szCs w:val="20"/>
                <w:lang w:eastAsia="de-DE"/>
              </w:rPr>
              <w:t>OR</w:t>
            </w:r>
          </w:p>
        </w:tc>
        <w:tc>
          <w:tcPr>
            <w:tcW w:w="244" w:type="dxa"/>
            <w:tcBorders>
              <w:bottom w:val="single" w:color="auto" w:sz="4" w:space="0"/>
            </w:tcBorders>
            <w:tcMar/>
            <w:vAlign w:val="bottom"/>
          </w:tcPr>
          <w:p w:rsidRPr="002D398E" w:rsidR="00DF2018" w:rsidP="00D76B72" w:rsidRDefault="00DF2018" w14:paraId="3E618223" w14:textId="77777777">
            <w:pPr>
              <w:jc w:val="center"/>
              <w:rPr>
                <w:rFonts w:ascii="Arial" w:hAnsi="Arial" w:eastAsia="Times New Roman" w:cs="Arial"/>
                <w:bCs/>
                <w:sz w:val="20"/>
                <w:szCs w:val="20"/>
                <w:lang w:val="en-GB" w:eastAsia="de-DE"/>
              </w:rPr>
            </w:pPr>
          </w:p>
        </w:tc>
      </w:tr>
      <w:tr w:rsidRPr="002D398E" w:rsidR="00DF2018" w:rsidTr="0D33A7D8" w14:paraId="0115BDBE" w14:textId="77777777">
        <w:trPr>
          <w:trHeight w:val="22"/>
        </w:trPr>
        <w:tc>
          <w:tcPr>
            <w:tcW w:w="2552" w:type="dxa"/>
            <w:gridSpan w:val="2"/>
            <w:tcBorders>
              <w:top w:val="single" w:color="auto" w:sz="4" w:space="0"/>
              <w:left w:val="nil"/>
            </w:tcBorders>
            <w:shd w:val="clear" w:color="auto" w:fill="auto"/>
            <w:noWrap/>
            <w:tcMar/>
            <w:vAlign w:val="center"/>
            <w:hideMark/>
          </w:tcPr>
          <w:p w:rsidRPr="002D398E" w:rsidR="00DF2018" w:rsidP="00D76B72" w:rsidRDefault="00DF2018" w14:paraId="13B17B93" w14:textId="77777777">
            <w:pPr>
              <w:rPr>
                <w:rFonts w:ascii="Arial" w:hAnsi="Arial" w:eastAsia="Times New Roman" w:cs="Arial"/>
                <w:sz w:val="20"/>
                <w:szCs w:val="20"/>
                <w:lang w:eastAsia="de-DE"/>
              </w:rPr>
            </w:pPr>
            <w:r>
              <w:rPr>
                <w:rFonts w:ascii="Arial" w:hAnsi="Arial" w:eastAsia="Times New Roman" w:cs="Arial"/>
                <w:sz w:val="20"/>
                <w:szCs w:val="20"/>
                <w:lang w:eastAsia="de-DE"/>
              </w:rPr>
              <w:t>Intercept</w:t>
            </w:r>
          </w:p>
        </w:tc>
        <w:tc>
          <w:tcPr>
            <w:tcW w:w="1215" w:type="dxa"/>
            <w:gridSpan w:val="2"/>
            <w:tcBorders>
              <w:top w:val="single" w:color="auto" w:sz="4" w:space="0"/>
            </w:tcBorders>
            <w:shd w:val="clear" w:color="auto" w:fill="auto"/>
            <w:tcMar/>
            <w:vAlign w:val="center"/>
            <w:hideMark/>
          </w:tcPr>
          <w:p w:rsidRPr="002D398E" w:rsidR="00DF2018" w:rsidP="00D76B72" w:rsidRDefault="00210B21" w14:paraId="1ADE70ED" w14:textId="6255D711">
            <w:pPr>
              <w:jc w:val="center"/>
              <w:rPr>
                <w:rFonts w:ascii="Arial" w:hAnsi="Arial" w:eastAsia="Times New Roman" w:cs="Arial"/>
                <w:sz w:val="20"/>
                <w:szCs w:val="20"/>
                <w:lang w:eastAsia="de-DE"/>
              </w:rPr>
            </w:pPr>
            <w:r>
              <w:rPr>
                <w:rFonts w:ascii="Arial" w:hAnsi="Arial" w:eastAsia="Times New Roman" w:cs="Arial"/>
                <w:sz w:val="20"/>
                <w:szCs w:val="20"/>
                <w:lang w:eastAsia="de-DE"/>
              </w:rPr>
              <w:t>-1.74</w:t>
            </w:r>
            <w:r w:rsidR="00DF2018">
              <w:rPr>
                <w:rFonts w:ascii="Arial" w:hAnsi="Arial" w:eastAsia="Times New Roman" w:cs="Arial"/>
                <w:sz w:val="20"/>
                <w:szCs w:val="20"/>
                <w:lang w:eastAsia="de-DE"/>
              </w:rPr>
              <w:t xml:space="preserve"> (0.</w:t>
            </w:r>
            <w:r>
              <w:rPr>
                <w:rFonts w:ascii="Arial" w:hAnsi="Arial" w:eastAsia="Times New Roman" w:cs="Arial"/>
                <w:sz w:val="20"/>
                <w:szCs w:val="20"/>
                <w:lang w:eastAsia="de-DE"/>
              </w:rPr>
              <w:t>1</w:t>
            </w:r>
            <w:r w:rsidR="00DF2018">
              <w:rPr>
                <w:rFonts w:ascii="Arial" w:hAnsi="Arial" w:eastAsia="Times New Roman" w:cs="Arial"/>
                <w:sz w:val="20"/>
                <w:szCs w:val="20"/>
                <w:lang w:eastAsia="de-DE"/>
              </w:rPr>
              <w:t>)</w:t>
            </w:r>
          </w:p>
        </w:tc>
        <w:tc>
          <w:tcPr>
            <w:tcW w:w="1730" w:type="dxa"/>
            <w:tcBorders>
              <w:top w:val="single" w:color="auto" w:sz="4" w:space="0"/>
            </w:tcBorders>
            <w:shd w:val="clear" w:color="auto" w:fill="auto"/>
            <w:tcMar/>
            <w:vAlign w:val="center"/>
            <w:hideMark/>
          </w:tcPr>
          <w:p w:rsidRPr="002D398E" w:rsidR="00DF2018" w:rsidP="00D76B72" w:rsidRDefault="008C36E1" w14:paraId="629EE240" w14:textId="242C6E1C">
            <w:pPr>
              <w:jc w:val="center"/>
              <w:rPr>
                <w:rFonts w:ascii="Arial" w:hAnsi="Arial" w:eastAsia="Times New Roman" w:cs="Arial"/>
                <w:sz w:val="20"/>
                <w:szCs w:val="20"/>
                <w:lang w:eastAsia="de-DE"/>
              </w:rPr>
            </w:pPr>
            <w:r>
              <w:rPr>
                <w:rFonts w:ascii="Arial" w:hAnsi="Arial" w:eastAsia="Times New Roman" w:cs="Arial"/>
                <w:sz w:val="20"/>
                <w:szCs w:val="20"/>
                <w:lang w:eastAsia="de-DE"/>
              </w:rPr>
              <w:t xml:space="preserve">-1.95 </w:t>
            </w:r>
            <w:r w:rsidRPr="008C36E1">
              <w:rPr>
                <w:rFonts w:ascii="Arial" w:hAnsi="Arial" w:eastAsia="Times New Roman" w:cs="Arial"/>
                <w:sz w:val="20"/>
                <w:szCs w:val="20"/>
                <w:lang w:eastAsia="de-DE"/>
              </w:rPr>
              <w:t>–</w:t>
            </w:r>
            <w:r>
              <w:rPr>
                <w:rFonts w:ascii="Arial" w:hAnsi="Arial" w:eastAsia="Times New Roman" w:cs="Arial"/>
                <w:sz w:val="20"/>
                <w:szCs w:val="20"/>
                <w:lang w:eastAsia="de-DE"/>
              </w:rPr>
              <w:t xml:space="preserve"> -1.55</w:t>
            </w:r>
          </w:p>
        </w:tc>
        <w:tc>
          <w:tcPr>
            <w:tcW w:w="1219" w:type="dxa"/>
            <w:tcBorders>
              <w:top w:val="single" w:color="auto" w:sz="4" w:space="0"/>
            </w:tcBorders>
            <w:shd w:val="clear" w:color="auto" w:fill="auto"/>
            <w:tcMar/>
            <w:vAlign w:val="center"/>
            <w:hideMark/>
          </w:tcPr>
          <w:p w:rsidRPr="002D398E" w:rsidR="00DF2018" w:rsidP="00D76B72" w:rsidRDefault="00210B21" w14:paraId="045AAD43" w14:textId="5F697728">
            <w:pPr>
              <w:jc w:val="center"/>
              <w:rPr>
                <w:rFonts w:ascii="Arial" w:hAnsi="Arial" w:eastAsia="Times New Roman" w:cs="Arial"/>
                <w:sz w:val="20"/>
                <w:szCs w:val="20"/>
                <w:lang w:eastAsia="de-DE"/>
              </w:rPr>
            </w:pPr>
            <w:r>
              <w:rPr>
                <w:rFonts w:ascii="Arial" w:hAnsi="Arial" w:eastAsia="Times New Roman" w:cs="Arial"/>
                <w:sz w:val="20"/>
                <w:szCs w:val="20"/>
                <w:lang w:eastAsia="de-DE"/>
              </w:rPr>
              <w:t>-17.75</w:t>
            </w:r>
          </w:p>
        </w:tc>
        <w:tc>
          <w:tcPr>
            <w:tcW w:w="1205" w:type="dxa"/>
            <w:tcBorders>
              <w:top w:val="single" w:color="auto" w:sz="4" w:space="0"/>
            </w:tcBorders>
            <w:tcMar/>
            <w:vAlign w:val="center"/>
          </w:tcPr>
          <w:p w:rsidR="00DF2018" w:rsidP="00D76B72" w:rsidRDefault="00DF2018" w14:paraId="25B5880F" w14:textId="77777777">
            <w:pPr>
              <w:jc w:val="center"/>
              <w:rPr>
                <w:rFonts w:ascii="Arial" w:hAnsi="Arial" w:eastAsia="Times New Roman" w:cs="Arial"/>
                <w:sz w:val="20"/>
                <w:szCs w:val="20"/>
                <w:lang w:eastAsia="de-DE"/>
              </w:rPr>
            </w:pPr>
            <w:r>
              <w:rPr>
                <w:rFonts w:ascii="Arial" w:hAnsi="Arial" w:eastAsia="Times New Roman" w:cs="Arial"/>
                <w:sz w:val="20"/>
                <w:szCs w:val="20"/>
                <w:lang w:eastAsia="de-DE"/>
              </w:rPr>
              <w:t>&lt; 0.001</w:t>
            </w:r>
          </w:p>
        </w:tc>
        <w:tc>
          <w:tcPr>
            <w:tcW w:w="1205" w:type="dxa"/>
            <w:tcBorders>
              <w:top w:val="single" w:color="auto" w:sz="4" w:space="0"/>
            </w:tcBorders>
            <w:shd w:val="clear" w:color="auto" w:fill="auto"/>
            <w:tcMar/>
            <w:vAlign w:val="center"/>
          </w:tcPr>
          <w:p w:rsidRPr="002D398E" w:rsidR="00DF2018" w:rsidP="00D76B72" w:rsidRDefault="008C36E1" w14:paraId="40315B13" w14:textId="597EBFE3">
            <w:pPr>
              <w:jc w:val="center"/>
              <w:rPr>
                <w:rFonts w:ascii="Arial" w:hAnsi="Arial" w:eastAsia="Times New Roman" w:cs="Arial"/>
                <w:sz w:val="20"/>
                <w:szCs w:val="20"/>
                <w:lang w:eastAsia="de-DE"/>
              </w:rPr>
            </w:pPr>
            <w:r>
              <w:rPr>
                <w:rFonts w:ascii="Arial" w:hAnsi="Arial" w:eastAsia="Times New Roman" w:cs="Arial"/>
                <w:sz w:val="20"/>
                <w:szCs w:val="20"/>
                <w:lang w:eastAsia="de-DE"/>
              </w:rPr>
              <w:t>0.17</w:t>
            </w:r>
          </w:p>
        </w:tc>
        <w:tc>
          <w:tcPr>
            <w:tcW w:w="244" w:type="dxa"/>
            <w:tcBorders>
              <w:top w:val="single" w:color="auto" w:sz="4" w:space="0"/>
            </w:tcBorders>
            <w:tcMar/>
          </w:tcPr>
          <w:p w:rsidRPr="002D398E" w:rsidR="00DF2018" w:rsidP="00D76B72" w:rsidRDefault="00DF2018" w14:paraId="407FC783" w14:textId="77777777">
            <w:pPr>
              <w:jc w:val="center"/>
              <w:rPr>
                <w:rFonts w:ascii="Arial" w:hAnsi="Arial" w:eastAsia="Times New Roman" w:cs="Arial"/>
                <w:sz w:val="20"/>
                <w:szCs w:val="20"/>
                <w:lang w:eastAsia="de-DE"/>
              </w:rPr>
            </w:pPr>
          </w:p>
        </w:tc>
      </w:tr>
      <w:tr w:rsidRPr="002D398E" w:rsidR="00DF2018" w:rsidTr="0D33A7D8" w14:paraId="0C0E131D" w14:textId="77777777">
        <w:trPr>
          <w:trHeight w:val="22"/>
        </w:trPr>
        <w:tc>
          <w:tcPr>
            <w:tcW w:w="2552" w:type="dxa"/>
            <w:gridSpan w:val="2"/>
            <w:tcBorders>
              <w:top w:val="nil"/>
              <w:left w:val="nil"/>
            </w:tcBorders>
            <w:shd w:val="clear" w:color="auto" w:fill="auto"/>
            <w:noWrap/>
            <w:tcMar/>
          </w:tcPr>
          <w:p w:rsidRPr="002D398E" w:rsidR="00DF2018" w:rsidP="00D76B72" w:rsidRDefault="00DF2018" w14:paraId="3A1CCAA3" w14:textId="07ACBE64">
            <w:pPr>
              <w:rPr>
                <w:rFonts w:ascii="Arial" w:hAnsi="Arial" w:eastAsia="Times New Roman" w:cs="Arial"/>
                <w:sz w:val="20"/>
                <w:szCs w:val="20"/>
                <w:lang w:eastAsia="de-DE"/>
              </w:rPr>
            </w:pPr>
            <w:r>
              <w:rPr>
                <w:rFonts w:ascii="Arial" w:hAnsi="Arial" w:cs="Arial"/>
                <w:sz w:val="20"/>
                <w:szCs w:val="20"/>
              </w:rPr>
              <w:t>Condition</w:t>
            </w:r>
          </w:p>
        </w:tc>
        <w:tc>
          <w:tcPr>
            <w:tcW w:w="1215" w:type="dxa"/>
            <w:gridSpan w:val="2"/>
            <w:tcBorders>
              <w:top w:val="nil"/>
            </w:tcBorders>
            <w:shd w:val="clear" w:color="auto" w:fill="auto"/>
            <w:noWrap/>
            <w:tcMar/>
          </w:tcPr>
          <w:p w:rsidRPr="002D398E" w:rsidR="00DF2018" w:rsidP="00D76B72" w:rsidRDefault="00210B21" w14:paraId="7D9693EC" w14:textId="3865B70E">
            <w:pPr>
              <w:jc w:val="center"/>
              <w:rPr>
                <w:rFonts w:ascii="Arial" w:hAnsi="Arial" w:eastAsia="Times New Roman" w:cs="Arial"/>
                <w:sz w:val="20"/>
                <w:szCs w:val="20"/>
                <w:lang w:eastAsia="de-DE"/>
              </w:rPr>
            </w:pPr>
            <w:r>
              <w:rPr>
                <w:rFonts w:ascii="Arial" w:hAnsi="Arial" w:cs="Arial"/>
                <w:sz w:val="20"/>
                <w:szCs w:val="20"/>
              </w:rPr>
              <w:t>-</w:t>
            </w:r>
            <w:r w:rsidR="00DF2018">
              <w:rPr>
                <w:rFonts w:ascii="Arial" w:hAnsi="Arial" w:cs="Arial"/>
                <w:sz w:val="20"/>
                <w:szCs w:val="20"/>
              </w:rPr>
              <w:t>0.0</w:t>
            </w:r>
            <w:r>
              <w:rPr>
                <w:rFonts w:ascii="Arial" w:hAnsi="Arial" w:cs="Arial"/>
                <w:sz w:val="20"/>
                <w:szCs w:val="20"/>
              </w:rPr>
              <w:t>2</w:t>
            </w:r>
            <w:r w:rsidR="00DF2018">
              <w:rPr>
                <w:rFonts w:ascii="Arial" w:hAnsi="Arial" w:cs="Arial"/>
                <w:sz w:val="20"/>
                <w:szCs w:val="20"/>
              </w:rPr>
              <w:t xml:space="preserve"> (0.0</w:t>
            </w:r>
            <w:r>
              <w:rPr>
                <w:rFonts w:ascii="Arial" w:hAnsi="Arial" w:cs="Arial"/>
                <w:sz w:val="20"/>
                <w:szCs w:val="20"/>
              </w:rPr>
              <w:t>6</w:t>
            </w:r>
            <w:r w:rsidR="00DF2018">
              <w:rPr>
                <w:rFonts w:ascii="Arial" w:hAnsi="Arial" w:cs="Arial"/>
                <w:sz w:val="20"/>
                <w:szCs w:val="20"/>
              </w:rPr>
              <w:t>)</w:t>
            </w:r>
          </w:p>
        </w:tc>
        <w:tc>
          <w:tcPr>
            <w:tcW w:w="1730" w:type="dxa"/>
            <w:tcBorders>
              <w:top w:val="nil"/>
            </w:tcBorders>
            <w:shd w:val="clear" w:color="auto" w:fill="auto"/>
            <w:noWrap/>
            <w:tcMar/>
          </w:tcPr>
          <w:p w:rsidRPr="002D398E" w:rsidR="00DF2018" w:rsidP="00D76B72" w:rsidRDefault="008C36E1" w14:paraId="14B5BFB2" w14:textId="1B4FD5F9">
            <w:pPr>
              <w:jc w:val="center"/>
              <w:rPr>
                <w:rFonts w:ascii="Arial" w:hAnsi="Arial" w:eastAsia="Times New Roman" w:cs="Arial"/>
                <w:sz w:val="20"/>
                <w:szCs w:val="20"/>
                <w:lang w:eastAsia="de-DE"/>
              </w:rPr>
            </w:pPr>
            <w:r>
              <w:rPr>
                <w:rFonts w:ascii="Arial" w:hAnsi="Arial" w:eastAsia="Times New Roman" w:cs="Arial"/>
                <w:sz w:val="20"/>
                <w:szCs w:val="20"/>
                <w:lang w:eastAsia="de-DE"/>
              </w:rPr>
              <w:t xml:space="preserve">-0.14 </w:t>
            </w:r>
            <w:r w:rsidRPr="008C36E1">
              <w:rPr>
                <w:rFonts w:ascii="Arial" w:hAnsi="Arial" w:eastAsia="Times New Roman" w:cs="Arial"/>
                <w:sz w:val="20"/>
                <w:szCs w:val="20"/>
                <w:lang w:eastAsia="de-DE"/>
              </w:rPr>
              <w:t>–</w:t>
            </w:r>
            <w:r>
              <w:rPr>
                <w:rFonts w:ascii="Arial" w:hAnsi="Arial" w:eastAsia="Times New Roman" w:cs="Arial"/>
                <w:sz w:val="20"/>
                <w:szCs w:val="20"/>
                <w:lang w:eastAsia="de-DE"/>
              </w:rPr>
              <w:t xml:space="preserve"> 0.1</w:t>
            </w:r>
          </w:p>
        </w:tc>
        <w:tc>
          <w:tcPr>
            <w:tcW w:w="1219" w:type="dxa"/>
            <w:tcBorders>
              <w:top w:val="nil"/>
            </w:tcBorders>
            <w:shd w:val="clear" w:color="auto" w:fill="auto"/>
            <w:noWrap/>
            <w:tcMar/>
          </w:tcPr>
          <w:p w:rsidRPr="002D398E" w:rsidR="00DF2018" w:rsidP="00D76B72" w:rsidRDefault="00210B21" w14:paraId="1B87C5FD" w14:textId="725E647F">
            <w:pPr>
              <w:jc w:val="center"/>
              <w:rPr>
                <w:rFonts w:ascii="Arial" w:hAnsi="Arial" w:eastAsia="Times New Roman" w:cs="Arial"/>
                <w:sz w:val="20"/>
                <w:szCs w:val="20"/>
                <w:lang w:eastAsia="de-DE"/>
              </w:rPr>
            </w:pPr>
            <w:r>
              <w:rPr>
                <w:rFonts w:ascii="Arial" w:hAnsi="Arial" w:cs="Arial"/>
                <w:sz w:val="20"/>
                <w:szCs w:val="20"/>
              </w:rPr>
              <w:t>-0.34</w:t>
            </w:r>
          </w:p>
        </w:tc>
        <w:tc>
          <w:tcPr>
            <w:tcW w:w="1205" w:type="dxa"/>
            <w:tcBorders>
              <w:top w:val="nil"/>
            </w:tcBorders>
            <w:tcMar/>
          </w:tcPr>
          <w:p w:rsidR="00DF2018" w:rsidP="00D76B72" w:rsidRDefault="00DF2018" w14:paraId="42C348D6" w14:textId="60C750AC">
            <w:pPr>
              <w:jc w:val="center"/>
              <w:rPr>
                <w:rFonts w:ascii="Arial" w:hAnsi="Arial" w:cs="Arial"/>
                <w:sz w:val="20"/>
                <w:szCs w:val="20"/>
              </w:rPr>
            </w:pPr>
            <w:r>
              <w:rPr>
                <w:rFonts w:ascii="Arial" w:hAnsi="Arial" w:cs="Arial"/>
                <w:sz w:val="20"/>
                <w:szCs w:val="20"/>
              </w:rPr>
              <w:t>0</w:t>
            </w:r>
            <w:r w:rsidR="00210B21">
              <w:rPr>
                <w:rFonts w:ascii="Arial" w:hAnsi="Arial" w:cs="Arial"/>
                <w:sz w:val="20"/>
                <w:szCs w:val="20"/>
              </w:rPr>
              <w:t>.734</w:t>
            </w:r>
          </w:p>
        </w:tc>
        <w:tc>
          <w:tcPr>
            <w:tcW w:w="1205" w:type="dxa"/>
            <w:tcBorders>
              <w:top w:val="nil"/>
            </w:tcBorders>
            <w:shd w:val="clear" w:color="auto" w:fill="auto"/>
            <w:noWrap/>
            <w:tcMar/>
          </w:tcPr>
          <w:p w:rsidRPr="002D398E" w:rsidR="00DF2018" w:rsidP="00D76B72" w:rsidRDefault="008C36E1" w14:paraId="58CE0FFC" w14:textId="22C85C1D">
            <w:pPr>
              <w:jc w:val="center"/>
              <w:rPr>
                <w:rFonts w:ascii="Arial" w:hAnsi="Arial" w:eastAsia="Times New Roman" w:cs="Arial"/>
                <w:sz w:val="20"/>
                <w:szCs w:val="20"/>
                <w:lang w:eastAsia="de-DE"/>
              </w:rPr>
            </w:pPr>
            <w:r>
              <w:rPr>
                <w:rFonts w:ascii="Arial" w:hAnsi="Arial" w:eastAsia="Times New Roman" w:cs="Arial"/>
                <w:sz w:val="20"/>
                <w:szCs w:val="20"/>
                <w:lang w:eastAsia="de-DE"/>
              </w:rPr>
              <w:t>0</w:t>
            </w:r>
            <w:r w:rsidR="00DF2018">
              <w:rPr>
                <w:rFonts w:ascii="Arial" w:hAnsi="Arial" w:eastAsia="Times New Roman" w:cs="Arial"/>
                <w:sz w:val="20"/>
                <w:szCs w:val="20"/>
                <w:lang w:eastAsia="de-DE"/>
              </w:rPr>
              <w:t>.</w:t>
            </w:r>
            <w:r>
              <w:rPr>
                <w:rFonts w:ascii="Arial" w:hAnsi="Arial" w:eastAsia="Times New Roman" w:cs="Arial"/>
                <w:sz w:val="20"/>
                <w:szCs w:val="20"/>
                <w:lang w:eastAsia="de-DE"/>
              </w:rPr>
              <w:t>98</w:t>
            </w:r>
          </w:p>
        </w:tc>
        <w:tc>
          <w:tcPr>
            <w:tcW w:w="244" w:type="dxa"/>
            <w:tcBorders>
              <w:top w:val="nil"/>
            </w:tcBorders>
            <w:tcMar/>
          </w:tcPr>
          <w:p w:rsidRPr="002D398E" w:rsidR="00DF2018" w:rsidP="00D76B72" w:rsidRDefault="00DF2018" w14:paraId="74481301" w14:textId="77777777">
            <w:pPr>
              <w:jc w:val="center"/>
              <w:rPr>
                <w:rFonts w:ascii="Arial" w:hAnsi="Arial" w:eastAsia="Times New Roman" w:cs="Arial"/>
                <w:sz w:val="20"/>
                <w:szCs w:val="20"/>
                <w:lang w:eastAsia="de-DE"/>
              </w:rPr>
            </w:pPr>
          </w:p>
        </w:tc>
      </w:tr>
      <w:tr w:rsidRPr="002D398E" w:rsidR="00DF2018" w:rsidTr="0D33A7D8" w14:paraId="7342AD99" w14:textId="77777777">
        <w:trPr>
          <w:trHeight w:val="22"/>
        </w:trPr>
        <w:tc>
          <w:tcPr>
            <w:tcW w:w="2552" w:type="dxa"/>
            <w:gridSpan w:val="2"/>
            <w:tcBorders>
              <w:top w:val="nil"/>
              <w:left w:val="nil"/>
            </w:tcBorders>
            <w:shd w:val="clear" w:color="auto" w:fill="auto"/>
            <w:noWrap/>
            <w:tcMar/>
            <w:vAlign w:val="center"/>
            <w:hideMark/>
          </w:tcPr>
          <w:p w:rsidRPr="002D398E" w:rsidR="00DF2018" w:rsidP="00D76B72" w:rsidRDefault="00DF2018" w14:paraId="12FFFBDB" w14:textId="77777777">
            <w:pPr>
              <w:rPr>
                <w:rFonts w:ascii="Arial" w:hAnsi="Arial" w:eastAsia="Times New Roman" w:cs="Arial"/>
                <w:sz w:val="20"/>
                <w:szCs w:val="20"/>
                <w:lang w:eastAsia="de-DE"/>
              </w:rPr>
            </w:pPr>
            <w:r>
              <w:rPr>
                <w:rFonts w:ascii="Arial" w:hAnsi="Arial" w:eastAsia="Times New Roman" w:cs="Arial"/>
                <w:sz w:val="20"/>
                <w:szCs w:val="20"/>
                <w:lang w:eastAsia="de-DE"/>
              </w:rPr>
              <w:t>Reversal Phase</w:t>
            </w:r>
          </w:p>
        </w:tc>
        <w:tc>
          <w:tcPr>
            <w:tcW w:w="1215" w:type="dxa"/>
            <w:gridSpan w:val="2"/>
            <w:tcBorders>
              <w:top w:val="nil"/>
            </w:tcBorders>
            <w:shd w:val="clear" w:color="auto" w:fill="auto"/>
            <w:noWrap/>
            <w:tcMar/>
            <w:vAlign w:val="center"/>
            <w:hideMark/>
          </w:tcPr>
          <w:p w:rsidRPr="002D398E" w:rsidR="00DF2018" w:rsidP="00D76B72" w:rsidRDefault="00210B21" w14:paraId="016DBC81" w14:textId="0F683B72">
            <w:pPr>
              <w:jc w:val="center"/>
              <w:rPr>
                <w:rFonts w:ascii="Arial" w:hAnsi="Arial" w:eastAsia="Times New Roman" w:cs="Arial"/>
                <w:sz w:val="20"/>
                <w:szCs w:val="20"/>
                <w:lang w:eastAsia="de-DE"/>
              </w:rPr>
            </w:pPr>
            <w:r>
              <w:rPr>
                <w:rFonts w:ascii="Arial" w:hAnsi="Arial" w:eastAsia="Times New Roman" w:cs="Arial"/>
                <w:sz w:val="20"/>
                <w:szCs w:val="20"/>
                <w:lang w:eastAsia="de-DE"/>
              </w:rPr>
              <w:t>-</w:t>
            </w:r>
            <w:r w:rsidR="00DF2018">
              <w:rPr>
                <w:rFonts w:ascii="Arial" w:hAnsi="Arial" w:eastAsia="Times New Roman" w:cs="Arial"/>
                <w:sz w:val="20"/>
                <w:szCs w:val="20"/>
                <w:lang w:eastAsia="de-DE"/>
              </w:rPr>
              <w:t>0.4</w:t>
            </w:r>
            <w:r>
              <w:rPr>
                <w:rFonts w:ascii="Arial" w:hAnsi="Arial" w:eastAsia="Times New Roman" w:cs="Arial"/>
                <w:sz w:val="20"/>
                <w:szCs w:val="20"/>
                <w:lang w:eastAsia="de-DE"/>
              </w:rPr>
              <w:t>5</w:t>
            </w:r>
            <w:r w:rsidR="00DF2018">
              <w:rPr>
                <w:rFonts w:ascii="Arial" w:hAnsi="Arial" w:eastAsia="Times New Roman" w:cs="Arial"/>
                <w:sz w:val="20"/>
                <w:szCs w:val="20"/>
                <w:lang w:eastAsia="de-DE"/>
              </w:rPr>
              <w:t xml:space="preserve"> (0.0</w:t>
            </w:r>
            <w:r>
              <w:rPr>
                <w:rFonts w:ascii="Arial" w:hAnsi="Arial" w:eastAsia="Times New Roman" w:cs="Arial"/>
                <w:sz w:val="20"/>
                <w:szCs w:val="20"/>
                <w:lang w:eastAsia="de-DE"/>
              </w:rPr>
              <w:t>7</w:t>
            </w:r>
            <w:r w:rsidR="00DF2018">
              <w:rPr>
                <w:rFonts w:ascii="Arial" w:hAnsi="Arial" w:eastAsia="Times New Roman" w:cs="Arial"/>
                <w:sz w:val="20"/>
                <w:szCs w:val="20"/>
                <w:lang w:eastAsia="de-DE"/>
              </w:rPr>
              <w:t>)</w:t>
            </w:r>
          </w:p>
        </w:tc>
        <w:tc>
          <w:tcPr>
            <w:tcW w:w="1730" w:type="dxa"/>
            <w:tcBorders>
              <w:top w:val="nil"/>
            </w:tcBorders>
            <w:shd w:val="clear" w:color="auto" w:fill="auto"/>
            <w:noWrap/>
            <w:tcMar/>
            <w:vAlign w:val="center"/>
            <w:hideMark/>
          </w:tcPr>
          <w:p w:rsidRPr="002D398E" w:rsidR="00DF2018" w:rsidP="00D76B72" w:rsidRDefault="008C36E1" w14:paraId="69E56053" w14:textId="00F76567">
            <w:pPr>
              <w:jc w:val="center"/>
              <w:rPr>
                <w:rFonts w:ascii="Arial" w:hAnsi="Arial" w:eastAsia="Times New Roman" w:cs="Arial"/>
                <w:sz w:val="20"/>
                <w:szCs w:val="20"/>
                <w:lang w:eastAsia="de-DE"/>
              </w:rPr>
            </w:pPr>
            <w:r>
              <w:rPr>
                <w:rFonts w:ascii="Arial" w:hAnsi="Arial" w:eastAsia="Times New Roman" w:cs="Arial"/>
                <w:sz w:val="20"/>
                <w:szCs w:val="20"/>
                <w:lang w:eastAsia="de-DE"/>
              </w:rPr>
              <w:t xml:space="preserve">-0.58 </w:t>
            </w:r>
            <w:r w:rsidRPr="008C36E1">
              <w:rPr>
                <w:rFonts w:ascii="Arial" w:hAnsi="Arial" w:eastAsia="Times New Roman" w:cs="Arial"/>
                <w:sz w:val="20"/>
                <w:szCs w:val="20"/>
                <w:lang w:eastAsia="de-DE"/>
              </w:rPr>
              <w:t>–</w:t>
            </w:r>
            <w:r>
              <w:rPr>
                <w:rFonts w:ascii="Arial" w:hAnsi="Arial" w:eastAsia="Times New Roman" w:cs="Arial"/>
                <w:sz w:val="20"/>
                <w:szCs w:val="20"/>
                <w:lang w:eastAsia="de-DE"/>
              </w:rPr>
              <w:t xml:space="preserve"> -0.31</w:t>
            </w:r>
          </w:p>
        </w:tc>
        <w:tc>
          <w:tcPr>
            <w:tcW w:w="1219" w:type="dxa"/>
            <w:tcBorders>
              <w:top w:val="nil"/>
            </w:tcBorders>
            <w:shd w:val="clear" w:color="auto" w:fill="auto"/>
            <w:noWrap/>
            <w:tcMar/>
            <w:vAlign w:val="center"/>
            <w:hideMark/>
          </w:tcPr>
          <w:p w:rsidRPr="002D398E" w:rsidR="00DF2018" w:rsidP="00D76B72" w:rsidRDefault="00210B21" w14:paraId="1FAD4A97" w14:textId="59D46AB5">
            <w:pPr>
              <w:jc w:val="center"/>
              <w:rPr>
                <w:rFonts w:ascii="Arial" w:hAnsi="Arial" w:eastAsia="Times New Roman" w:cs="Arial"/>
                <w:sz w:val="20"/>
                <w:szCs w:val="20"/>
                <w:lang w:eastAsia="de-DE"/>
              </w:rPr>
            </w:pPr>
            <w:r>
              <w:rPr>
                <w:rFonts w:ascii="Arial" w:hAnsi="Arial" w:eastAsia="Times New Roman" w:cs="Arial"/>
                <w:sz w:val="20"/>
                <w:szCs w:val="20"/>
                <w:lang w:eastAsia="de-DE"/>
              </w:rPr>
              <w:t>-6.45</w:t>
            </w:r>
          </w:p>
        </w:tc>
        <w:tc>
          <w:tcPr>
            <w:tcW w:w="1205" w:type="dxa"/>
            <w:tcBorders>
              <w:top w:val="nil"/>
            </w:tcBorders>
            <w:tcMar/>
            <w:vAlign w:val="center"/>
          </w:tcPr>
          <w:p w:rsidR="00DF2018" w:rsidP="00D76B72" w:rsidRDefault="00DF2018" w14:paraId="56133A27" w14:textId="77777777">
            <w:pPr>
              <w:jc w:val="center"/>
              <w:rPr>
                <w:rFonts w:ascii="Arial" w:hAnsi="Arial" w:eastAsia="Times New Roman" w:cs="Arial"/>
                <w:sz w:val="20"/>
                <w:szCs w:val="20"/>
                <w:lang w:eastAsia="de-DE"/>
              </w:rPr>
            </w:pPr>
            <w:r>
              <w:rPr>
                <w:rFonts w:ascii="Arial" w:hAnsi="Arial" w:eastAsia="Times New Roman" w:cs="Arial"/>
                <w:sz w:val="20"/>
                <w:szCs w:val="20"/>
                <w:lang w:eastAsia="de-DE"/>
              </w:rPr>
              <w:t>&lt; 0.001</w:t>
            </w:r>
          </w:p>
        </w:tc>
        <w:tc>
          <w:tcPr>
            <w:tcW w:w="1205" w:type="dxa"/>
            <w:tcBorders>
              <w:top w:val="nil"/>
            </w:tcBorders>
            <w:shd w:val="clear" w:color="auto" w:fill="auto"/>
            <w:noWrap/>
            <w:tcMar/>
            <w:vAlign w:val="center"/>
          </w:tcPr>
          <w:p w:rsidRPr="002D398E" w:rsidR="00DF2018" w:rsidP="00D76B72" w:rsidRDefault="008C36E1" w14:paraId="3AAAC5F5" w14:textId="0FE4B39F">
            <w:pPr>
              <w:jc w:val="center"/>
              <w:rPr>
                <w:rFonts w:ascii="Arial" w:hAnsi="Arial" w:eastAsia="Times New Roman" w:cs="Arial"/>
                <w:sz w:val="20"/>
                <w:szCs w:val="20"/>
                <w:lang w:eastAsia="de-DE"/>
              </w:rPr>
            </w:pPr>
            <w:r>
              <w:rPr>
                <w:rFonts w:ascii="Arial" w:hAnsi="Arial" w:eastAsia="Times New Roman" w:cs="Arial"/>
                <w:sz w:val="20"/>
                <w:szCs w:val="20"/>
                <w:lang w:eastAsia="de-DE"/>
              </w:rPr>
              <w:t>0.64</w:t>
            </w:r>
          </w:p>
        </w:tc>
        <w:tc>
          <w:tcPr>
            <w:tcW w:w="244" w:type="dxa"/>
            <w:tcBorders>
              <w:top w:val="nil"/>
            </w:tcBorders>
            <w:tcMar/>
          </w:tcPr>
          <w:p w:rsidRPr="002D398E" w:rsidR="00DF2018" w:rsidP="00D76B72" w:rsidRDefault="00DF2018" w14:paraId="44790F09" w14:textId="77777777">
            <w:pPr>
              <w:jc w:val="center"/>
              <w:rPr>
                <w:rFonts w:ascii="Arial" w:hAnsi="Arial" w:eastAsia="Times New Roman" w:cs="Arial"/>
                <w:sz w:val="20"/>
                <w:szCs w:val="20"/>
                <w:lang w:eastAsia="de-DE"/>
              </w:rPr>
            </w:pPr>
          </w:p>
        </w:tc>
      </w:tr>
      <w:tr w:rsidRPr="002D398E" w:rsidR="00DF2018" w:rsidTr="0D33A7D8" w14:paraId="454C2020" w14:textId="77777777">
        <w:trPr>
          <w:trHeight w:val="22"/>
        </w:trPr>
        <w:tc>
          <w:tcPr>
            <w:tcW w:w="2552" w:type="dxa"/>
            <w:gridSpan w:val="2"/>
            <w:tcBorders>
              <w:top w:val="nil"/>
              <w:left w:val="nil"/>
              <w:bottom w:val="single" w:color="auto" w:sz="4" w:space="0"/>
            </w:tcBorders>
            <w:shd w:val="clear" w:color="auto" w:fill="auto"/>
            <w:noWrap/>
            <w:tcMar/>
            <w:vAlign w:val="center"/>
            <w:hideMark/>
          </w:tcPr>
          <w:p w:rsidRPr="002D398E" w:rsidR="00DF2018" w:rsidP="00D76B72" w:rsidRDefault="00DF2018" w14:paraId="600AC4E9" w14:textId="14FA4EE6">
            <w:pPr>
              <w:rPr>
                <w:rFonts w:ascii="Arial" w:hAnsi="Arial" w:eastAsia="Times New Roman" w:cs="Arial"/>
                <w:sz w:val="20"/>
                <w:szCs w:val="20"/>
                <w:lang w:eastAsia="de-DE"/>
              </w:rPr>
            </w:pPr>
            <w:r w:rsidRPr="0D33A7D8" w:rsidR="61E4509B">
              <w:rPr>
                <w:rFonts w:ascii="Arial" w:hAnsi="Arial" w:eastAsia="Times New Roman" w:cs="Arial"/>
                <w:sz w:val="20"/>
                <w:szCs w:val="20"/>
                <w:lang w:eastAsia="de-DE"/>
              </w:rPr>
              <w:t>Last S</w:t>
            </w:r>
            <w:r w:rsidRPr="0D33A7D8" w:rsidR="00DF2018">
              <w:rPr>
                <w:rFonts w:ascii="Arial" w:hAnsi="Arial" w:eastAsia="Times New Roman" w:cs="Arial"/>
                <w:sz w:val="20"/>
                <w:szCs w:val="20"/>
                <w:lang w:eastAsia="de-DE"/>
              </w:rPr>
              <w:t>table</w:t>
            </w:r>
            <w:r w:rsidRPr="0D33A7D8" w:rsidR="00DF2018">
              <w:rPr>
                <w:rFonts w:ascii="Arial" w:hAnsi="Arial" w:eastAsia="Times New Roman" w:cs="Arial"/>
                <w:sz w:val="20"/>
                <w:szCs w:val="20"/>
                <w:lang w:eastAsia="de-DE"/>
              </w:rPr>
              <w:t xml:space="preserve"> Phase</w:t>
            </w:r>
          </w:p>
        </w:tc>
        <w:tc>
          <w:tcPr>
            <w:tcW w:w="1215" w:type="dxa"/>
            <w:gridSpan w:val="2"/>
            <w:tcBorders>
              <w:top w:val="nil"/>
              <w:bottom w:val="single" w:color="auto" w:sz="4" w:space="0"/>
            </w:tcBorders>
            <w:shd w:val="clear" w:color="auto" w:fill="auto"/>
            <w:noWrap/>
            <w:tcMar/>
            <w:vAlign w:val="center"/>
            <w:hideMark/>
          </w:tcPr>
          <w:p w:rsidRPr="002D398E" w:rsidR="00DF2018" w:rsidP="00D76B72" w:rsidRDefault="00210B21" w14:paraId="18310214" w14:textId="750CD55B">
            <w:pPr>
              <w:jc w:val="center"/>
              <w:rPr>
                <w:rFonts w:ascii="Arial" w:hAnsi="Arial" w:eastAsia="Times New Roman" w:cs="Arial"/>
                <w:sz w:val="20"/>
                <w:szCs w:val="20"/>
                <w:lang w:eastAsia="de-DE"/>
              </w:rPr>
            </w:pPr>
            <w:r>
              <w:rPr>
                <w:rFonts w:ascii="Arial" w:hAnsi="Arial" w:eastAsia="Times New Roman" w:cs="Arial"/>
                <w:sz w:val="20"/>
                <w:szCs w:val="20"/>
                <w:lang w:eastAsia="de-DE"/>
              </w:rPr>
              <w:t>-</w:t>
            </w:r>
            <w:r w:rsidR="00DF2018">
              <w:rPr>
                <w:rFonts w:ascii="Arial" w:hAnsi="Arial" w:eastAsia="Times New Roman" w:cs="Arial"/>
                <w:sz w:val="20"/>
                <w:szCs w:val="20"/>
                <w:lang w:eastAsia="de-DE"/>
              </w:rPr>
              <w:t>0.</w:t>
            </w:r>
            <w:r>
              <w:rPr>
                <w:rFonts w:ascii="Arial" w:hAnsi="Arial" w:eastAsia="Times New Roman" w:cs="Arial"/>
                <w:sz w:val="20"/>
                <w:szCs w:val="20"/>
                <w:lang w:eastAsia="de-DE"/>
              </w:rPr>
              <w:t>41</w:t>
            </w:r>
            <w:r w:rsidR="00DF2018">
              <w:rPr>
                <w:rFonts w:ascii="Arial" w:hAnsi="Arial" w:eastAsia="Times New Roman" w:cs="Arial"/>
                <w:sz w:val="20"/>
                <w:szCs w:val="20"/>
                <w:lang w:eastAsia="de-DE"/>
              </w:rPr>
              <w:t xml:space="preserve"> (0.0</w:t>
            </w:r>
            <w:r>
              <w:rPr>
                <w:rFonts w:ascii="Arial" w:hAnsi="Arial" w:eastAsia="Times New Roman" w:cs="Arial"/>
                <w:sz w:val="20"/>
                <w:szCs w:val="20"/>
                <w:lang w:eastAsia="de-DE"/>
              </w:rPr>
              <w:t>8</w:t>
            </w:r>
            <w:r w:rsidR="00DF2018">
              <w:rPr>
                <w:rFonts w:ascii="Arial" w:hAnsi="Arial" w:eastAsia="Times New Roman" w:cs="Arial"/>
                <w:sz w:val="20"/>
                <w:szCs w:val="20"/>
                <w:lang w:eastAsia="de-DE"/>
              </w:rPr>
              <w:t>)</w:t>
            </w:r>
          </w:p>
        </w:tc>
        <w:tc>
          <w:tcPr>
            <w:tcW w:w="1730" w:type="dxa"/>
            <w:tcBorders>
              <w:top w:val="nil"/>
              <w:bottom w:val="single" w:color="auto" w:sz="4" w:space="0"/>
            </w:tcBorders>
            <w:shd w:val="clear" w:color="auto" w:fill="auto"/>
            <w:noWrap/>
            <w:tcMar/>
            <w:vAlign w:val="center"/>
            <w:hideMark/>
          </w:tcPr>
          <w:p w:rsidRPr="002D398E" w:rsidR="00DF2018" w:rsidP="00D76B72" w:rsidRDefault="008C36E1" w14:paraId="2B296E2B" w14:textId="615D2B3B">
            <w:pPr>
              <w:jc w:val="center"/>
              <w:rPr>
                <w:rFonts w:ascii="Arial" w:hAnsi="Arial" w:eastAsia="Times New Roman" w:cs="Arial"/>
                <w:sz w:val="20"/>
                <w:szCs w:val="20"/>
                <w:lang w:eastAsia="de-DE"/>
              </w:rPr>
            </w:pPr>
            <w:r>
              <w:rPr>
                <w:rFonts w:ascii="Arial" w:hAnsi="Arial" w:eastAsia="Times New Roman" w:cs="Arial"/>
                <w:sz w:val="20"/>
                <w:szCs w:val="20"/>
                <w:lang w:eastAsia="de-DE"/>
              </w:rPr>
              <w:t xml:space="preserve">-0.57 </w:t>
            </w:r>
            <w:r w:rsidRPr="008C36E1">
              <w:rPr>
                <w:rFonts w:ascii="Arial" w:hAnsi="Arial" w:eastAsia="Times New Roman" w:cs="Arial"/>
                <w:sz w:val="20"/>
                <w:szCs w:val="20"/>
                <w:lang w:eastAsia="de-DE"/>
              </w:rPr>
              <w:t>–</w:t>
            </w:r>
            <w:r>
              <w:rPr>
                <w:rFonts w:ascii="Arial" w:hAnsi="Arial" w:eastAsia="Times New Roman" w:cs="Arial"/>
                <w:sz w:val="20"/>
                <w:szCs w:val="20"/>
                <w:lang w:eastAsia="de-DE"/>
              </w:rPr>
              <w:t xml:space="preserve"> -0.25</w:t>
            </w:r>
          </w:p>
        </w:tc>
        <w:tc>
          <w:tcPr>
            <w:tcW w:w="1219" w:type="dxa"/>
            <w:tcBorders>
              <w:top w:val="nil"/>
              <w:bottom w:val="single" w:color="auto" w:sz="4" w:space="0"/>
            </w:tcBorders>
            <w:shd w:val="clear" w:color="auto" w:fill="auto"/>
            <w:noWrap/>
            <w:tcMar/>
            <w:vAlign w:val="center"/>
            <w:hideMark/>
          </w:tcPr>
          <w:p w:rsidRPr="002D398E" w:rsidR="00DF2018" w:rsidP="00D76B72" w:rsidRDefault="00210B21" w14:paraId="6F74243C" w14:textId="155D2B8B">
            <w:pPr>
              <w:jc w:val="center"/>
              <w:rPr>
                <w:rFonts w:ascii="Arial" w:hAnsi="Arial" w:eastAsia="Times New Roman" w:cs="Arial"/>
                <w:sz w:val="20"/>
                <w:szCs w:val="20"/>
                <w:lang w:eastAsia="de-DE"/>
              </w:rPr>
            </w:pPr>
            <w:r>
              <w:rPr>
                <w:rFonts w:ascii="Arial" w:hAnsi="Arial" w:eastAsia="Times New Roman" w:cs="Arial"/>
                <w:sz w:val="20"/>
                <w:szCs w:val="20"/>
                <w:lang w:eastAsia="de-DE"/>
              </w:rPr>
              <w:t>-5.01</w:t>
            </w:r>
          </w:p>
        </w:tc>
        <w:tc>
          <w:tcPr>
            <w:tcW w:w="1205" w:type="dxa"/>
            <w:tcBorders>
              <w:top w:val="nil"/>
              <w:bottom w:val="single" w:color="auto" w:sz="4" w:space="0"/>
            </w:tcBorders>
            <w:tcMar/>
            <w:vAlign w:val="center"/>
          </w:tcPr>
          <w:p w:rsidR="00DF2018" w:rsidP="00D76B72" w:rsidRDefault="00DF2018" w14:paraId="559F0FFA" w14:textId="77777777">
            <w:pPr>
              <w:jc w:val="center"/>
              <w:rPr>
                <w:rFonts w:ascii="Arial" w:hAnsi="Arial" w:eastAsia="Times New Roman" w:cs="Arial"/>
                <w:sz w:val="20"/>
                <w:szCs w:val="20"/>
                <w:lang w:eastAsia="de-DE"/>
              </w:rPr>
            </w:pPr>
            <w:r>
              <w:rPr>
                <w:rFonts w:ascii="Arial" w:hAnsi="Arial" w:eastAsia="Times New Roman" w:cs="Arial"/>
                <w:sz w:val="20"/>
                <w:szCs w:val="20"/>
                <w:lang w:eastAsia="de-DE"/>
              </w:rPr>
              <w:t>&lt; 0.001</w:t>
            </w:r>
          </w:p>
        </w:tc>
        <w:tc>
          <w:tcPr>
            <w:tcW w:w="1205" w:type="dxa"/>
            <w:tcBorders>
              <w:top w:val="nil"/>
              <w:bottom w:val="single" w:color="auto" w:sz="4" w:space="0"/>
            </w:tcBorders>
            <w:shd w:val="clear" w:color="auto" w:fill="auto"/>
            <w:noWrap/>
            <w:tcMar/>
            <w:vAlign w:val="center"/>
          </w:tcPr>
          <w:p w:rsidRPr="002D398E" w:rsidR="00DF2018" w:rsidP="00D76B72" w:rsidRDefault="008C36E1" w14:paraId="5234BF2A" w14:textId="34498AAC">
            <w:pPr>
              <w:jc w:val="center"/>
              <w:rPr>
                <w:rFonts w:ascii="Arial" w:hAnsi="Arial" w:eastAsia="Times New Roman" w:cs="Arial"/>
                <w:sz w:val="20"/>
                <w:szCs w:val="20"/>
                <w:lang w:eastAsia="de-DE"/>
              </w:rPr>
            </w:pPr>
            <w:r>
              <w:rPr>
                <w:rFonts w:ascii="Arial" w:hAnsi="Arial" w:eastAsia="Times New Roman" w:cs="Arial"/>
                <w:sz w:val="20"/>
                <w:szCs w:val="20"/>
                <w:lang w:eastAsia="de-DE"/>
              </w:rPr>
              <w:t>0.66</w:t>
            </w:r>
          </w:p>
        </w:tc>
        <w:tc>
          <w:tcPr>
            <w:tcW w:w="244" w:type="dxa"/>
            <w:tcBorders>
              <w:top w:val="nil"/>
              <w:bottom w:val="single" w:color="auto" w:sz="4" w:space="0"/>
            </w:tcBorders>
            <w:tcMar/>
          </w:tcPr>
          <w:p w:rsidRPr="002D398E" w:rsidR="00DF2018" w:rsidP="00D76B72" w:rsidRDefault="00DF2018" w14:paraId="4C9683D3" w14:textId="77777777">
            <w:pPr>
              <w:jc w:val="center"/>
              <w:rPr>
                <w:rFonts w:ascii="Arial" w:hAnsi="Arial" w:eastAsia="Times New Roman" w:cs="Arial"/>
                <w:sz w:val="20"/>
                <w:szCs w:val="20"/>
                <w:lang w:eastAsia="de-DE"/>
              </w:rPr>
            </w:pPr>
          </w:p>
        </w:tc>
      </w:tr>
      <w:tr w:rsidRPr="002D398E" w:rsidR="00DF2018" w:rsidTr="0D33A7D8" w14:paraId="755019EE" w14:textId="77777777">
        <w:trPr>
          <w:trHeight w:val="22"/>
        </w:trPr>
        <w:tc>
          <w:tcPr>
            <w:tcW w:w="2552" w:type="dxa"/>
            <w:gridSpan w:val="2"/>
            <w:tcBorders>
              <w:left w:val="nil"/>
            </w:tcBorders>
            <w:shd w:val="clear" w:color="auto" w:fill="auto"/>
            <w:noWrap/>
            <w:tcMar/>
            <w:vAlign w:val="center"/>
          </w:tcPr>
          <w:p w:rsidR="00DF2018" w:rsidP="00D76B72" w:rsidRDefault="00DF2018" w14:paraId="147949BD" w14:textId="77777777">
            <w:pPr>
              <w:rPr>
                <w:rFonts w:ascii="Arial" w:hAnsi="Arial" w:eastAsia="Times New Roman" w:cs="Arial"/>
                <w:sz w:val="20"/>
                <w:szCs w:val="20"/>
                <w:lang w:eastAsia="de-DE"/>
              </w:rPr>
            </w:pPr>
            <w:r>
              <w:rPr>
                <w:rFonts w:ascii="Arial" w:hAnsi="Arial" w:eastAsia="Times New Roman" w:cs="Arial"/>
                <w:sz w:val="20"/>
                <w:szCs w:val="20"/>
                <w:lang w:eastAsia="de-DE"/>
              </w:rPr>
              <w:t>ICC</w:t>
            </w:r>
          </w:p>
        </w:tc>
        <w:tc>
          <w:tcPr>
            <w:tcW w:w="1215" w:type="dxa"/>
            <w:gridSpan w:val="2"/>
            <w:shd w:val="clear" w:color="auto" w:fill="auto"/>
            <w:noWrap/>
            <w:tcMar/>
            <w:vAlign w:val="center"/>
          </w:tcPr>
          <w:p w:rsidR="00DF2018" w:rsidP="00D76B72" w:rsidRDefault="00DF2018" w14:paraId="0C0E9089" w14:textId="77777777">
            <w:pPr>
              <w:rPr>
                <w:rFonts w:ascii="Arial" w:hAnsi="Arial" w:eastAsia="Times New Roman" w:cs="Arial"/>
                <w:sz w:val="20"/>
                <w:szCs w:val="20"/>
                <w:lang w:eastAsia="de-DE"/>
              </w:rPr>
            </w:pPr>
            <w:r>
              <w:rPr>
                <w:rFonts w:ascii="Arial" w:hAnsi="Arial" w:eastAsia="Times New Roman" w:cs="Arial"/>
                <w:sz w:val="20"/>
                <w:szCs w:val="20"/>
                <w:lang w:eastAsia="de-DE"/>
              </w:rPr>
              <w:t>0.04</w:t>
            </w:r>
          </w:p>
        </w:tc>
        <w:tc>
          <w:tcPr>
            <w:tcW w:w="1730" w:type="dxa"/>
            <w:shd w:val="clear" w:color="auto" w:fill="auto"/>
            <w:noWrap/>
            <w:tcMar/>
            <w:vAlign w:val="center"/>
          </w:tcPr>
          <w:p w:rsidRPr="002D398E" w:rsidR="00DF2018" w:rsidP="00D76B72" w:rsidRDefault="00DF2018" w14:paraId="25CB8614" w14:textId="77777777">
            <w:pPr>
              <w:jc w:val="center"/>
              <w:rPr>
                <w:rFonts w:ascii="Arial" w:hAnsi="Arial" w:eastAsia="Times New Roman" w:cs="Arial"/>
                <w:sz w:val="20"/>
                <w:szCs w:val="20"/>
                <w:lang w:eastAsia="de-DE"/>
              </w:rPr>
            </w:pPr>
          </w:p>
        </w:tc>
        <w:tc>
          <w:tcPr>
            <w:tcW w:w="1219" w:type="dxa"/>
            <w:shd w:val="clear" w:color="auto" w:fill="auto"/>
            <w:noWrap/>
            <w:tcMar/>
            <w:vAlign w:val="center"/>
          </w:tcPr>
          <w:p w:rsidRPr="002D398E" w:rsidR="00DF2018" w:rsidP="00D76B72" w:rsidRDefault="00DF2018" w14:paraId="0BE36A7C" w14:textId="77777777">
            <w:pPr>
              <w:jc w:val="center"/>
              <w:rPr>
                <w:rFonts w:ascii="Arial" w:hAnsi="Arial" w:eastAsia="Times New Roman" w:cs="Arial"/>
                <w:sz w:val="20"/>
                <w:szCs w:val="20"/>
                <w:lang w:eastAsia="de-DE"/>
              </w:rPr>
            </w:pPr>
          </w:p>
        </w:tc>
        <w:tc>
          <w:tcPr>
            <w:tcW w:w="1205" w:type="dxa"/>
            <w:tcMar/>
          </w:tcPr>
          <w:p w:rsidRPr="002D398E" w:rsidR="00DF2018" w:rsidP="00D76B72" w:rsidRDefault="00DF2018" w14:paraId="2E78D9E2" w14:textId="77777777">
            <w:pPr>
              <w:jc w:val="center"/>
              <w:rPr>
                <w:rFonts w:ascii="Arial" w:hAnsi="Arial" w:eastAsia="Times New Roman" w:cs="Arial"/>
                <w:sz w:val="20"/>
                <w:szCs w:val="20"/>
                <w:lang w:eastAsia="de-DE"/>
              </w:rPr>
            </w:pPr>
          </w:p>
        </w:tc>
        <w:tc>
          <w:tcPr>
            <w:tcW w:w="1205" w:type="dxa"/>
            <w:shd w:val="clear" w:color="auto" w:fill="auto"/>
            <w:noWrap/>
            <w:tcMar/>
            <w:vAlign w:val="center"/>
          </w:tcPr>
          <w:p w:rsidRPr="002D398E" w:rsidR="00DF2018" w:rsidP="00D76B72" w:rsidRDefault="00DF2018" w14:paraId="6D4B8DD6" w14:textId="77777777">
            <w:pPr>
              <w:jc w:val="center"/>
              <w:rPr>
                <w:rFonts w:ascii="Arial" w:hAnsi="Arial" w:eastAsia="Times New Roman" w:cs="Arial"/>
                <w:sz w:val="20"/>
                <w:szCs w:val="20"/>
                <w:lang w:eastAsia="de-DE"/>
              </w:rPr>
            </w:pPr>
          </w:p>
        </w:tc>
        <w:tc>
          <w:tcPr>
            <w:tcW w:w="244" w:type="dxa"/>
            <w:tcMar/>
          </w:tcPr>
          <w:p w:rsidRPr="002D398E" w:rsidR="00DF2018" w:rsidP="00D76B72" w:rsidRDefault="00DF2018" w14:paraId="068D49AD" w14:textId="77777777">
            <w:pPr>
              <w:jc w:val="center"/>
              <w:rPr>
                <w:rFonts w:ascii="Arial" w:hAnsi="Arial" w:eastAsia="Times New Roman" w:cs="Arial"/>
                <w:sz w:val="20"/>
                <w:szCs w:val="20"/>
                <w:lang w:eastAsia="de-DE"/>
              </w:rPr>
            </w:pPr>
          </w:p>
        </w:tc>
      </w:tr>
      <w:tr w:rsidRPr="002D398E" w:rsidR="00DF2018" w:rsidTr="0D33A7D8" w14:paraId="5E18A4DD" w14:textId="77777777">
        <w:trPr>
          <w:trHeight w:val="22"/>
        </w:trPr>
        <w:tc>
          <w:tcPr>
            <w:tcW w:w="2552" w:type="dxa"/>
            <w:gridSpan w:val="2"/>
            <w:tcBorders>
              <w:left w:val="nil"/>
              <w:bottom w:val="single" w:color="auto" w:sz="4" w:space="0"/>
            </w:tcBorders>
            <w:shd w:val="clear" w:color="auto" w:fill="auto"/>
            <w:noWrap/>
            <w:tcMar/>
            <w:vAlign w:val="center"/>
            <w:hideMark/>
          </w:tcPr>
          <w:p w:rsidRPr="002D398E" w:rsidR="00DF2018" w:rsidP="00D76B72" w:rsidRDefault="00DF2018" w14:paraId="1CFFC67C" w14:textId="77777777">
            <w:pPr>
              <w:rPr>
                <w:rFonts w:ascii="Arial" w:hAnsi="Arial" w:eastAsia="Times New Roman" w:cs="Arial"/>
                <w:sz w:val="20"/>
                <w:szCs w:val="20"/>
                <w:lang w:eastAsia="de-DE"/>
              </w:rPr>
            </w:pPr>
            <w:r>
              <w:rPr>
                <w:rFonts w:ascii="Arial" w:hAnsi="Arial" w:eastAsia="Times New Roman" w:cs="Arial"/>
                <w:sz w:val="20"/>
                <w:szCs w:val="20"/>
                <w:lang w:eastAsia="de-DE"/>
              </w:rPr>
              <w:t>N</w:t>
            </w:r>
            <w:r w:rsidRPr="00172731">
              <w:rPr>
                <w:rFonts w:ascii="Arial" w:hAnsi="Arial" w:eastAsia="Times New Roman" w:cs="Arial"/>
                <w:sz w:val="20"/>
                <w:szCs w:val="20"/>
                <w:vertAlign w:val="subscript"/>
                <w:lang w:eastAsia="de-DE"/>
              </w:rPr>
              <w:t xml:space="preserve"> sub</w:t>
            </w:r>
            <w:r>
              <w:rPr>
                <w:rFonts w:ascii="Arial" w:hAnsi="Arial" w:eastAsia="Times New Roman" w:cs="Arial"/>
                <w:sz w:val="20"/>
                <w:szCs w:val="20"/>
                <w:vertAlign w:val="subscript"/>
                <w:lang w:eastAsia="de-DE"/>
              </w:rPr>
              <w:t>ject</w:t>
            </w:r>
          </w:p>
        </w:tc>
        <w:tc>
          <w:tcPr>
            <w:tcW w:w="1215" w:type="dxa"/>
            <w:gridSpan w:val="2"/>
            <w:tcBorders>
              <w:bottom w:val="single" w:color="auto" w:sz="4" w:space="0"/>
            </w:tcBorders>
            <w:shd w:val="clear" w:color="auto" w:fill="auto"/>
            <w:noWrap/>
            <w:tcMar/>
            <w:vAlign w:val="center"/>
            <w:hideMark/>
          </w:tcPr>
          <w:p w:rsidRPr="002D398E" w:rsidR="00DF2018" w:rsidP="00D76B72" w:rsidRDefault="00DF2018" w14:paraId="1B6E42D0" w14:textId="312828A9">
            <w:pPr>
              <w:rPr>
                <w:rFonts w:ascii="Arial" w:hAnsi="Arial" w:eastAsia="Times New Roman" w:cs="Arial"/>
                <w:sz w:val="20"/>
                <w:szCs w:val="20"/>
                <w:lang w:eastAsia="de-DE"/>
              </w:rPr>
            </w:pPr>
            <w:r>
              <w:rPr>
                <w:rFonts w:ascii="Arial" w:hAnsi="Arial" w:eastAsia="Times New Roman" w:cs="Arial"/>
                <w:sz w:val="20"/>
                <w:szCs w:val="20"/>
                <w:lang w:eastAsia="de-DE"/>
              </w:rPr>
              <w:t>2</w:t>
            </w:r>
            <w:r w:rsidR="00210B21">
              <w:rPr>
                <w:rFonts w:ascii="Arial" w:hAnsi="Arial" w:eastAsia="Times New Roman" w:cs="Arial"/>
                <w:sz w:val="20"/>
                <w:szCs w:val="20"/>
                <w:lang w:eastAsia="de-DE"/>
              </w:rPr>
              <w:t>8</w:t>
            </w:r>
          </w:p>
        </w:tc>
        <w:tc>
          <w:tcPr>
            <w:tcW w:w="1730" w:type="dxa"/>
            <w:tcBorders>
              <w:bottom w:val="single" w:color="auto" w:sz="4" w:space="0"/>
            </w:tcBorders>
            <w:shd w:val="clear" w:color="auto" w:fill="auto"/>
            <w:noWrap/>
            <w:tcMar/>
            <w:vAlign w:val="center"/>
            <w:hideMark/>
          </w:tcPr>
          <w:p w:rsidRPr="002D398E" w:rsidR="00DF2018" w:rsidP="00D76B72" w:rsidRDefault="00DF2018" w14:paraId="7005EF24" w14:textId="77777777">
            <w:pPr>
              <w:jc w:val="center"/>
              <w:rPr>
                <w:rFonts w:ascii="Arial" w:hAnsi="Arial" w:eastAsia="Times New Roman" w:cs="Arial"/>
                <w:sz w:val="20"/>
                <w:szCs w:val="20"/>
                <w:lang w:eastAsia="de-DE"/>
              </w:rPr>
            </w:pPr>
          </w:p>
        </w:tc>
        <w:tc>
          <w:tcPr>
            <w:tcW w:w="1219" w:type="dxa"/>
            <w:tcBorders>
              <w:bottom w:val="single" w:color="auto" w:sz="4" w:space="0"/>
            </w:tcBorders>
            <w:shd w:val="clear" w:color="auto" w:fill="auto"/>
            <w:noWrap/>
            <w:tcMar/>
            <w:vAlign w:val="center"/>
            <w:hideMark/>
          </w:tcPr>
          <w:p w:rsidRPr="002D398E" w:rsidR="00DF2018" w:rsidP="00D76B72" w:rsidRDefault="00DF2018" w14:paraId="2EB42028" w14:textId="77777777">
            <w:pPr>
              <w:jc w:val="center"/>
              <w:rPr>
                <w:rFonts w:ascii="Arial" w:hAnsi="Arial" w:eastAsia="Times New Roman" w:cs="Arial"/>
                <w:sz w:val="20"/>
                <w:szCs w:val="20"/>
                <w:lang w:eastAsia="de-DE"/>
              </w:rPr>
            </w:pPr>
          </w:p>
        </w:tc>
        <w:tc>
          <w:tcPr>
            <w:tcW w:w="1205" w:type="dxa"/>
            <w:tcBorders>
              <w:bottom w:val="single" w:color="auto" w:sz="4" w:space="0"/>
            </w:tcBorders>
            <w:tcMar/>
          </w:tcPr>
          <w:p w:rsidRPr="002D398E" w:rsidR="00DF2018" w:rsidP="00D76B72" w:rsidRDefault="00DF2018" w14:paraId="4F425D8C" w14:textId="77777777">
            <w:pPr>
              <w:jc w:val="center"/>
              <w:rPr>
                <w:rFonts w:ascii="Arial" w:hAnsi="Arial" w:eastAsia="Times New Roman" w:cs="Arial"/>
                <w:sz w:val="20"/>
                <w:szCs w:val="20"/>
                <w:lang w:eastAsia="de-DE"/>
              </w:rPr>
            </w:pPr>
          </w:p>
        </w:tc>
        <w:tc>
          <w:tcPr>
            <w:tcW w:w="1205" w:type="dxa"/>
            <w:tcBorders>
              <w:bottom w:val="single" w:color="auto" w:sz="4" w:space="0"/>
            </w:tcBorders>
            <w:shd w:val="clear" w:color="auto" w:fill="auto"/>
            <w:noWrap/>
            <w:tcMar/>
            <w:vAlign w:val="center"/>
            <w:hideMark/>
          </w:tcPr>
          <w:p w:rsidRPr="002D398E" w:rsidR="00DF2018" w:rsidP="00D76B72" w:rsidRDefault="00DF2018" w14:paraId="400B947C" w14:textId="77777777">
            <w:pPr>
              <w:jc w:val="center"/>
              <w:rPr>
                <w:rFonts w:ascii="Arial" w:hAnsi="Arial" w:eastAsia="Times New Roman" w:cs="Arial"/>
                <w:sz w:val="20"/>
                <w:szCs w:val="20"/>
                <w:lang w:eastAsia="de-DE"/>
              </w:rPr>
            </w:pPr>
          </w:p>
        </w:tc>
        <w:tc>
          <w:tcPr>
            <w:tcW w:w="244" w:type="dxa"/>
            <w:tcBorders>
              <w:bottom w:val="single" w:color="auto" w:sz="4" w:space="0"/>
            </w:tcBorders>
            <w:tcMar/>
          </w:tcPr>
          <w:p w:rsidRPr="002D398E" w:rsidR="00DF2018" w:rsidP="00D76B72" w:rsidRDefault="00DF2018" w14:paraId="174C1D9C" w14:textId="77777777">
            <w:pPr>
              <w:jc w:val="center"/>
              <w:rPr>
                <w:rFonts w:ascii="Arial" w:hAnsi="Arial" w:eastAsia="Times New Roman" w:cs="Arial"/>
                <w:sz w:val="20"/>
                <w:szCs w:val="20"/>
                <w:lang w:eastAsia="de-DE"/>
              </w:rPr>
            </w:pPr>
          </w:p>
        </w:tc>
      </w:tr>
      <w:tr w:rsidRPr="002D398E" w:rsidR="00DF2018" w:rsidTr="0D33A7D8" w14:paraId="69B41E7F" w14:textId="77777777">
        <w:trPr>
          <w:trHeight w:val="22"/>
        </w:trPr>
        <w:tc>
          <w:tcPr>
            <w:tcW w:w="2552" w:type="dxa"/>
            <w:gridSpan w:val="2"/>
            <w:tcBorders>
              <w:top w:val="single" w:color="auto" w:sz="4" w:space="0"/>
              <w:left w:val="nil"/>
            </w:tcBorders>
            <w:shd w:val="clear" w:color="auto" w:fill="auto"/>
            <w:noWrap/>
            <w:tcMar/>
            <w:vAlign w:val="center"/>
          </w:tcPr>
          <w:p w:rsidRPr="00172731" w:rsidR="00DF2018" w:rsidP="00D76B72" w:rsidRDefault="00DF2018" w14:paraId="72799F27" w14:textId="77777777">
            <w:pPr>
              <w:rPr>
                <w:rFonts w:ascii="Arial" w:hAnsi="Arial" w:eastAsia="Times New Roman" w:cs="Arial"/>
                <w:sz w:val="20"/>
                <w:szCs w:val="20"/>
                <w:vertAlign w:val="superscript"/>
                <w:lang w:eastAsia="de-DE"/>
              </w:rPr>
            </w:pPr>
            <w:r>
              <w:rPr>
                <w:rFonts w:ascii="Arial" w:hAnsi="Arial" w:eastAsia="Times New Roman" w:cs="Arial"/>
                <w:sz w:val="20"/>
                <w:szCs w:val="20"/>
                <w:lang w:eastAsia="de-DE"/>
              </w:rPr>
              <w:t>Observations</w:t>
            </w:r>
          </w:p>
        </w:tc>
        <w:tc>
          <w:tcPr>
            <w:tcW w:w="1215" w:type="dxa"/>
            <w:gridSpan w:val="2"/>
            <w:tcBorders>
              <w:top w:val="single" w:color="auto" w:sz="4" w:space="0"/>
            </w:tcBorders>
            <w:shd w:val="clear" w:color="auto" w:fill="auto"/>
            <w:noWrap/>
            <w:tcMar/>
            <w:vAlign w:val="center"/>
          </w:tcPr>
          <w:p w:rsidR="00DF2018" w:rsidP="00D76B72" w:rsidRDefault="00DF2018" w14:paraId="3EDB9873" w14:textId="6E8FAC9C">
            <w:pPr>
              <w:rPr>
                <w:rFonts w:ascii="Arial" w:hAnsi="Arial" w:eastAsia="Times New Roman" w:cs="Arial"/>
                <w:sz w:val="20"/>
                <w:szCs w:val="20"/>
                <w:lang w:eastAsia="de-DE"/>
              </w:rPr>
            </w:pPr>
            <w:r>
              <w:rPr>
                <w:rFonts w:ascii="Arial" w:hAnsi="Arial" w:eastAsia="Times New Roman" w:cs="Arial"/>
                <w:sz w:val="20"/>
                <w:szCs w:val="20"/>
                <w:lang w:eastAsia="de-DE"/>
              </w:rPr>
              <w:t>8</w:t>
            </w:r>
            <w:r w:rsidR="00210B21">
              <w:rPr>
                <w:rFonts w:ascii="Arial" w:hAnsi="Arial" w:eastAsia="Times New Roman" w:cs="Arial"/>
                <w:sz w:val="20"/>
                <w:szCs w:val="20"/>
                <w:lang w:eastAsia="de-DE"/>
              </w:rPr>
              <w:t>837</w:t>
            </w:r>
          </w:p>
        </w:tc>
        <w:tc>
          <w:tcPr>
            <w:tcW w:w="1730" w:type="dxa"/>
            <w:tcBorders>
              <w:top w:val="single" w:color="auto" w:sz="4" w:space="0"/>
            </w:tcBorders>
            <w:shd w:val="clear" w:color="auto" w:fill="auto"/>
            <w:noWrap/>
            <w:tcMar/>
            <w:vAlign w:val="center"/>
          </w:tcPr>
          <w:p w:rsidRPr="002D398E" w:rsidR="00DF2018" w:rsidP="00D76B72" w:rsidRDefault="00DF2018" w14:paraId="0974423B" w14:textId="77777777">
            <w:pPr>
              <w:jc w:val="center"/>
              <w:rPr>
                <w:rFonts w:ascii="Arial" w:hAnsi="Arial" w:eastAsia="Times New Roman" w:cs="Arial"/>
                <w:sz w:val="20"/>
                <w:szCs w:val="20"/>
                <w:lang w:eastAsia="de-DE"/>
              </w:rPr>
            </w:pPr>
          </w:p>
        </w:tc>
        <w:tc>
          <w:tcPr>
            <w:tcW w:w="1219" w:type="dxa"/>
            <w:tcBorders>
              <w:top w:val="single" w:color="auto" w:sz="4" w:space="0"/>
            </w:tcBorders>
            <w:shd w:val="clear" w:color="auto" w:fill="auto"/>
            <w:noWrap/>
            <w:tcMar/>
            <w:vAlign w:val="center"/>
          </w:tcPr>
          <w:p w:rsidRPr="002D398E" w:rsidR="00DF2018" w:rsidP="00D76B72" w:rsidRDefault="00DF2018" w14:paraId="4C1D8BBA" w14:textId="77777777">
            <w:pPr>
              <w:jc w:val="center"/>
              <w:rPr>
                <w:rFonts w:ascii="Arial" w:hAnsi="Arial" w:eastAsia="Times New Roman" w:cs="Arial"/>
                <w:sz w:val="20"/>
                <w:szCs w:val="20"/>
                <w:lang w:eastAsia="de-DE"/>
              </w:rPr>
            </w:pPr>
          </w:p>
        </w:tc>
        <w:tc>
          <w:tcPr>
            <w:tcW w:w="1205" w:type="dxa"/>
            <w:tcBorders>
              <w:top w:val="single" w:color="auto" w:sz="4" w:space="0"/>
            </w:tcBorders>
            <w:tcMar/>
          </w:tcPr>
          <w:p w:rsidRPr="002D398E" w:rsidR="00DF2018" w:rsidP="00D76B72" w:rsidRDefault="00DF2018" w14:paraId="2486448D" w14:textId="77777777">
            <w:pPr>
              <w:jc w:val="center"/>
              <w:rPr>
                <w:rFonts w:ascii="Arial" w:hAnsi="Arial" w:eastAsia="Times New Roman" w:cs="Arial"/>
                <w:sz w:val="20"/>
                <w:szCs w:val="20"/>
                <w:lang w:eastAsia="de-DE"/>
              </w:rPr>
            </w:pPr>
          </w:p>
        </w:tc>
        <w:tc>
          <w:tcPr>
            <w:tcW w:w="1205" w:type="dxa"/>
            <w:tcBorders>
              <w:top w:val="single" w:color="auto" w:sz="4" w:space="0"/>
            </w:tcBorders>
            <w:shd w:val="clear" w:color="auto" w:fill="auto"/>
            <w:noWrap/>
            <w:tcMar/>
            <w:vAlign w:val="center"/>
          </w:tcPr>
          <w:p w:rsidRPr="002D398E" w:rsidR="00DF2018" w:rsidP="00D76B72" w:rsidRDefault="00DF2018" w14:paraId="4E0090DD" w14:textId="77777777">
            <w:pPr>
              <w:jc w:val="center"/>
              <w:rPr>
                <w:rFonts w:ascii="Arial" w:hAnsi="Arial" w:eastAsia="Times New Roman" w:cs="Arial"/>
                <w:sz w:val="20"/>
                <w:szCs w:val="20"/>
                <w:lang w:eastAsia="de-DE"/>
              </w:rPr>
            </w:pPr>
          </w:p>
        </w:tc>
        <w:tc>
          <w:tcPr>
            <w:tcW w:w="244" w:type="dxa"/>
            <w:tcBorders>
              <w:top w:val="single" w:color="auto" w:sz="4" w:space="0"/>
            </w:tcBorders>
            <w:tcMar/>
          </w:tcPr>
          <w:p w:rsidRPr="002D398E" w:rsidR="00DF2018" w:rsidP="00D76B72" w:rsidRDefault="00DF2018" w14:paraId="06C25E9B" w14:textId="77777777">
            <w:pPr>
              <w:jc w:val="center"/>
              <w:rPr>
                <w:rFonts w:ascii="Arial" w:hAnsi="Arial" w:eastAsia="Times New Roman" w:cs="Arial"/>
                <w:sz w:val="20"/>
                <w:szCs w:val="20"/>
                <w:lang w:eastAsia="de-DE"/>
              </w:rPr>
            </w:pPr>
          </w:p>
        </w:tc>
      </w:tr>
      <w:tr w:rsidRPr="002D398E" w:rsidR="00DF2018" w:rsidTr="0D33A7D8" w14:paraId="1B126BE7" w14:textId="77777777">
        <w:trPr>
          <w:gridAfter w:val="1"/>
          <w:wAfter w:w="244" w:type="dxa"/>
          <w:trHeight w:val="22"/>
        </w:trPr>
        <w:tc>
          <w:tcPr>
            <w:tcW w:w="2552" w:type="dxa"/>
            <w:gridSpan w:val="2"/>
            <w:tcBorders>
              <w:left w:val="nil"/>
            </w:tcBorders>
            <w:shd w:val="clear" w:color="auto" w:fill="auto"/>
            <w:noWrap/>
            <w:tcMar/>
            <w:vAlign w:val="center"/>
          </w:tcPr>
          <w:p w:rsidRPr="00172731" w:rsidR="00DF2018" w:rsidP="00D76B72" w:rsidRDefault="00DF2018" w14:paraId="3E02E533" w14:textId="77777777">
            <w:pPr>
              <w:rPr>
                <w:rFonts w:ascii="Arial" w:hAnsi="Arial" w:eastAsia="Times New Roman" w:cs="Arial"/>
                <w:sz w:val="20"/>
                <w:szCs w:val="20"/>
                <w:vertAlign w:val="superscript"/>
                <w:lang w:eastAsia="de-DE"/>
              </w:rPr>
            </w:pPr>
            <w:r>
              <w:rPr>
                <w:rFonts w:ascii="Arial" w:hAnsi="Arial" w:eastAsia="Times New Roman" w:cs="Arial"/>
                <w:sz w:val="20"/>
                <w:szCs w:val="20"/>
                <w:lang w:eastAsia="de-DE"/>
              </w:rPr>
              <w:t>Marginal R</w:t>
            </w:r>
            <w:r>
              <w:rPr>
                <w:rFonts w:ascii="Arial" w:hAnsi="Arial" w:eastAsia="Times New Roman" w:cs="Arial"/>
                <w:sz w:val="20"/>
                <w:szCs w:val="20"/>
                <w:vertAlign w:val="superscript"/>
                <w:lang w:eastAsia="de-DE"/>
              </w:rPr>
              <w:t>2</w:t>
            </w:r>
            <w:r>
              <w:rPr>
                <w:rFonts w:ascii="Arial" w:hAnsi="Arial" w:eastAsia="Times New Roman" w:cs="Arial"/>
                <w:sz w:val="20"/>
                <w:szCs w:val="20"/>
                <w:lang w:eastAsia="de-DE"/>
              </w:rPr>
              <w:t xml:space="preserve"> / Conditional R</w:t>
            </w:r>
            <w:r>
              <w:rPr>
                <w:rFonts w:ascii="Arial" w:hAnsi="Arial" w:eastAsia="Times New Roman" w:cs="Arial"/>
                <w:sz w:val="20"/>
                <w:szCs w:val="20"/>
                <w:vertAlign w:val="superscript"/>
                <w:lang w:eastAsia="de-DE"/>
              </w:rPr>
              <w:t>2</w:t>
            </w:r>
          </w:p>
        </w:tc>
        <w:tc>
          <w:tcPr>
            <w:tcW w:w="1215" w:type="dxa"/>
            <w:gridSpan w:val="2"/>
            <w:shd w:val="clear" w:color="auto" w:fill="auto"/>
            <w:noWrap/>
            <w:tcMar/>
            <w:vAlign w:val="center"/>
          </w:tcPr>
          <w:p w:rsidR="00DF2018" w:rsidP="00D76B72" w:rsidRDefault="00DF2018" w14:paraId="101FA10F" w14:textId="245F9780">
            <w:pPr>
              <w:rPr>
                <w:rFonts w:ascii="Arial" w:hAnsi="Arial" w:eastAsia="Times New Roman" w:cs="Arial"/>
                <w:sz w:val="20"/>
                <w:szCs w:val="20"/>
                <w:lang w:eastAsia="de-DE"/>
              </w:rPr>
            </w:pPr>
            <w:r>
              <w:rPr>
                <w:rFonts w:ascii="Arial" w:hAnsi="Arial" w:eastAsia="Times New Roman" w:cs="Arial"/>
                <w:sz w:val="20"/>
                <w:szCs w:val="20"/>
                <w:lang w:eastAsia="de-DE"/>
              </w:rPr>
              <w:t>0.01</w:t>
            </w:r>
            <w:r w:rsidR="008C36E1">
              <w:rPr>
                <w:rFonts w:ascii="Arial" w:hAnsi="Arial" w:eastAsia="Times New Roman" w:cs="Arial"/>
                <w:sz w:val="20"/>
                <w:szCs w:val="20"/>
                <w:lang w:eastAsia="de-DE"/>
              </w:rPr>
              <w:t>2</w:t>
            </w:r>
            <w:r>
              <w:rPr>
                <w:rFonts w:ascii="Arial" w:hAnsi="Arial" w:eastAsia="Times New Roman" w:cs="Arial"/>
                <w:sz w:val="20"/>
                <w:szCs w:val="20"/>
                <w:lang w:eastAsia="de-DE"/>
              </w:rPr>
              <w:t>/0.0</w:t>
            </w:r>
            <w:r w:rsidR="008C36E1">
              <w:rPr>
                <w:rFonts w:ascii="Arial" w:hAnsi="Arial" w:eastAsia="Times New Roman" w:cs="Arial"/>
                <w:sz w:val="20"/>
                <w:szCs w:val="20"/>
                <w:lang w:eastAsia="de-DE"/>
              </w:rPr>
              <w:t>79</w:t>
            </w:r>
          </w:p>
        </w:tc>
        <w:tc>
          <w:tcPr>
            <w:tcW w:w="1730" w:type="dxa"/>
            <w:shd w:val="clear" w:color="auto" w:fill="auto"/>
            <w:noWrap/>
            <w:tcMar/>
            <w:vAlign w:val="center"/>
          </w:tcPr>
          <w:p w:rsidRPr="002D398E" w:rsidR="00DF2018" w:rsidP="00D76B72" w:rsidRDefault="00DF2018" w14:paraId="28727386" w14:textId="77777777">
            <w:pPr>
              <w:jc w:val="center"/>
              <w:rPr>
                <w:rFonts w:ascii="Arial" w:hAnsi="Arial" w:eastAsia="Times New Roman" w:cs="Arial"/>
                <w:sz w:val="20"/>
                <w:szCs w:val="20"/>
                <w:lang w:eastAsia="de-DE"/>
              </w:rPr>
            </w:pPr>
          </w:p>
        </w:tc>
        <w:tc>
          <w:tcPr>
            <w:tcW w:w="1219" w:type="dxa"/>
            <w:shd w:val="clear" w:color="auto" w:fill="auto"/>
            <w:noWrap/>
            <w:tcMar/>
            <w:vAlign w:val="center"/>
          </w:tcPr>
          <w:p w:rsidRPr="002D398E" w:rsidR="00DF2018" w:rsidP="00D76B72" w:rsidRDefault="00DF2018" w14:paraId="49C6A290" w14:textId="77777777">
            <w:pPr>
              <w:jc w:val="center"/>
              <w:rPr>
                <w:rFonts w:ascii="Arial" w:hAnsi="Arial" w:eastAsia="Times New Roman" w:cs="Arial"/>
                <w:sz w:val="20"/>
                <w:szCs w:val="20"/>
                <w:lang w:eastAsia="de-DE"/>
              </w:rPr>
            </w:pPr>
          </w:p>
        </w:tc>
        <w:tc>
          <w:tcPr>
            <w:tcW w:w="1205" w:type="dxa"/>
            <w:tcMar/>
          </w:tcPr>
          <w:p w:rsidRPr="002D398E" w:rsidR="00DF2018" w:rsidP="00D76B72" w:rsidRDefault="00DF2018" w14:paraId="645741B5" w14:textId="77777777">
            <w:pPr>
              <w:jc w:val="center"/>
              <w:rPr>
                <w:rFonts w:ascii="Arial" w:hAnsi="Arial" w:eastAsia="Times New Roman" w:cs="Arial"/>
                <w:sz w:val="20"/>
                <w:szCs w:val="20"/>
                <w:lang w:eastAsia="de-DE"/>
              </w:rPr>
            </w:pPr>
          </w:p>
        </w:tc>
        <w:tc>
          <w:tcPr>
            <w:tcW w:w="1205" w:type="dxa"/>
            <w:shd w:val="clear" w:color="auto" w:fill="auto"/>
            <w:noWrap/>
            <w:tcMar/>
            <w:vAlign w:val="center"/>
          </w:tcPr>
          <w:p w:rsidRPr="002D398E" w:rsidR="00DF2018" w:rsidP="00D76B72" w:rsidRDefault="00DF2018" w14:paraId="02809CF7" w14:textId="77777777">
            <w:pPr>
              <w:jc w:val="center"/>
              <w:rPr>
                <w:rFonts w:ascii="Arial" w:hAnsi="Arial" w:eastAsia="Times New Roman" w:cs="Arial"/>
                <w:sz w:val="20"/>
                <w:szCs w:val="20"/>
                <w:lang w:eastAsia="de-DE"/>
              </w:rPr>
            </w:pPr>
          </w:p>
        </w:tc>
      </w:tr>
    </w:tbl>
    <w:p w:rsidRPr="00B7590C" w:rsidR="00DF2018" w:rsidP="00DF2018" w:rsidRDefault="00DF2018" w14:paraId="74539C17" w14:textId="77777777">
      <w:pPr>
        <w:spacing w:line="360" w:lineRule="auto"/>
        <w:jc w:val="both"/>
        <w:rPr>
          <w:rFonts w:ascii="Arial" w:hAnsi="Arial" w:eastAsia="Times New Roman" w:cs="Arial"/>
          <w:b/>
          <w:bCs/>
          <w:color w:val="000000" w:themeColor="text1"/>
          <w:sz w:val="20"/>
          <w:szCs w:val="20"/>
          <w:lang w:val="en-US" w:eastAsia="de-DE"/>
        </w:rPr>
      </w:pPr>
    </w:p>
    <w:p w:rsidR="003049E9" w:rsidP="34A0DD61" w:rsidRDefault="00DF2018" w14:paraId="2489A822" w14:textId="40743759">
      <w:pPr>
        <w:rPr>
          <w:rFonts w:ascii="Arial" w:hAnsi="Arial" w:eastAsia="Times New Roman" w:cs="Arial"/>
          <w:color w:val="000000" w:themeColor="text1"/>
          <w:sz w:val="20"/>
          <w:szCs w:val="20"/>
          <w:lang w:val="en-US" w:eastAsia="de-DE"/>
        </w:rPr>
      </w:pPr>
      <w:r w:rsidRPr="34A0DD61">
        <w:rPr>
          <w:rFonts w:ascii="Arial" w:hAnsi="Arial" w:eastAsia="Times New Roman" w:cs="Arial"/>
          <w:color w:val="000000" w:themeColor="text1"/>
          <w:sz w:val="20"/>
          <w:szCs w:val="20"/>
          <w:u w:val="single"/>
          <w:lang w:val="en-US" w:eastAsia="de-DE"/>
        </w:rPr>
        <w:br w:type="page"/>
      </w:r>
      <w:r w:rsidRPr="34A0DD61" w:rsidR="63A4901A">
        <w:rPr>
          <w:rFonts w:ascii="Arial" w:hAnsi="Arial" w:eastAsia="Times New Roman" w:cs="Arial"/>
          <w:color w:val="000000" w:themeColor="text1"/>
          <w:sz w:val="20"/>
          <w:szCs w:val="20"/>
          <w:lang w:val="en-US" w:eastAsia="de-DE"/>
        </w:rPr>
        <w:lastRenderedPageBreak/>
        <w:t>Table S-D</w:t>
      </w:r>
      <w:r w:rsidR="0077092F">
        <w:rPr>
          <w:rFonts w:ascii="Arial" w:hAnsi="Arial" w:eastAsia="Times New Roman" w:cs="Arial"/>
          <w:color w:val="000000" w:themeColor="text1"/>
          <w:sz w:val="20"/>
          <w:szCs w:val="20"/>
          <w:lang w:val="en-US" w:eastAsia="de-DE"/>
        </w:rPr>
        <w:t xml:space="preserve"> </w:t>
      </w:r>
      <w:r w:rsidRPr="0077092F" w:rsidR="0077092F">
        <w:rPr>
          <w:rFonts w:ascii="Arial" w:hAnsi="Arial" w:eastAsia="Times New Roman" w:cs="Arial"/>
          <w:color w:val="000000" w:themeColor="text1"/>
          <w:sz w:val="20"/>
          <w:szCs w:val="20"/>
          <w:lang w:val="en-US" w:eastAsia="de-DE"/>
        </w:rPr>
        <w:t>Main effects of task on RPE representation across conditions</w:t>
      </w:r>
    </w:p>
    <w:p w:rsidR="0077092F" w:rsidP="34A0DD61" w:rsidRDefault="0077092F" w14:paraId="457C2E8B" w14:textId="042F7014">
      <w:pPr>
        <w:rPr>
          <w:rFonts w:ascii="Arial" w:hAnsi="Arial" w:eastAsia="Times New Roman" w:cs="Arial"/>
          <w:color w:val="000000" w:themeColor="text1"/>
          <w:sz w:val="20"/>
          <w:szCs w:val="20"/>
          <w:lang w:val="en-US" w:eastAsia="de-DE"/>
        </w:rPr>
      </w:pPr>
    </w:p>
    <w:tbl>
      <w:tblPr>
        <w:tblW w:w="8815" w:type="dxa"/>
        <w:tblInd w:w="55" w:type="dxa"/>
        <w:tblCellMar>
          <w:left w:w="70" w:type="dxa"/>
          <w:right w:w="70" w:type="dxa"/>
        </w:tblCellMar>
        <w:tblLook w:val="00A0" w:firstRow="1" w:lastRow="0" w:firstColumn="1" w:lastColumn="0" w:noHBand="0" w:noVBand="0"/>
      </w:tblPr>
      <w:tblGrid>
        <w:gridCol w:w="2922"/>
        <w:gridCol w:w="830"/>
        <w:gridCol w:w="563"/>
        <w:gridCol w:w="960"/>
        <w:gridCol w:w="960"/>
        <w:gridCol w:w="960"/>
        <w:gridCol w:w="540"/>
        <w:gridCol w:w="540"/>
        <w:gridCol w:w="540"/>
      </w:tblGrid>
      <w:tr w:rsidRPr="00754303" w:rsidR="00610831" w:rsidTr="009F6579" w14:paraId="53FEFD79" w14:textId="77777777">
        <w:trPr>
          <w:trHeight w:val="144"/>
        </w:trPr>
        <w:tc>
          <w:tcPr>
            <w:tcW w:w="2922" w:type="dxa"/>
            <w:tcBorders>
              <w:top w:val="nil"/>
              <w:left w:val="nil"/>
              <w:bottom w:val="nil"/>
              <w:right w:val="nil"/>
            </w:tcBorders>
            <w:noWrap/>
            <w:vAlign w:val="bottom"/>
          </w:tcPr>
          <w:p w:rsidRPr="00754303" w:rsidR="00610831" w:rsidP="00754303" w:rsidRDefault="00610831" w14:paraId="2AAEFC04" w14:textId="77777777">
            <w:pPr>
              <w:rPr>
                <w:rFonts w:ascii="Arial" w:hAnsi="Arial" w:eastAsia="Times New Roman" w:cs="Arial"/>
                <w:b/>
                <w:color w:val="000000" w:themeColor="text1"/>
                <w:sz w:val="20"/>
                <w:szCs w:val="20"/>
                <w:lang w:val="en-US" w:eastAsia="de-DE"/>
              </w:rPr>
            </w:pPr>
            <w:r w:rsidRPr="00754303">
              <w:rPr>
                <w:rFonts w:ascii="Arial" w:hAnsi="Arial" w:eastAsia="Times New Roman" w:cs="Arial"/>
                <w:b/>
                <w:color w:val="000000" w:themeColor="text1"/>
                <w:sz w:val="20"/>
                <w:szCs w:val="20"/>
                <w:lang w:val="en-US" w:eastAsia="de-DE"/>
              </w:rPr>
              <w:t>Region</w:t>
            </w:r>
          </w:p>
        </w:tc>
        <w:tc>
          <w:tcPr>
            <w:tcW w:w="830" w:type="dxa"/>
            <w:tcBorders>
              <w:top w:val="nil"/>
              <w:left w:val="nil"/>
              <w:bottom w:val="nil"/>
              <w:right w:val="nil"/>
            </w:tcBorders>
            <w:noWrap/>
            <w:vAlign w:val="bottom"/>
          </w:tcPr>
          <w:p w:rsidRPr="00754303" w:rsidR="00610831" w:rsidP="00754303" w:rsidRDefault="00610831" w14:paraId="1606EBF7" w14:textId="0561CEC4">
            <w:pPr>
              <w:rPr>
                <w:rFonts w:ascii="Arial" w:hAnsi="Arial" w:eastAsia="Times New Roman" w:cs="Arial"/>
                <w:b/>
                <w:color w:val="000000" w:themeColor="text1"/>
                <w:sz w:val="20"/>
                <w:szCs w:val="20"/>
                <w:lang w:val="en-US" w:eastAsia="de-DE"/>
              </w:rPr>
            </w:pPr>
            <w:r w:rsidRPr="00754303">
              <w:rPr>
                <w:rFonts w:ascii="Arial" w:hAnsi="Arial" w:eastAsia="Times New Roman" w:cs="Arial"/>
                <w:b/>
                <w:color w:val="000000" w:themeColor="text1"/>
                <w:sz w:val="20"/>
                <w:szCs w:val="20"/>
                <w:lang w:val="en-US" w:eastAsia="de-DE"/>
              </w:rPr>
              <w:t>Cluster</w:t>
            </w:r>
            <w:r>
              <w:rPr>
                <w:rFonts w:ascii="Arial" w:hAnsi="Arial" w:eastAsia="Times New Roman" w:cs="Arial"/>
                <w:b/>
                <w:color w:val="000000" w:themeColor="text1"/>
                <w:sz w:val="20"/>
                <w:szCs w:val="20"/>
                <w:lang w:val="en-US" w:eastAsia="de-DE"/>
              </w:rPr>
              <w:t xml:space="preserve"> size</w:t>
            </w:r>
          </w:p>
        </w:tc>
        <w:tc>
          <w:tcPr>
            <w:tcW w:w="563" w:type="dxa"/>
            <w:tcBorders>
              <w:top w:val="nil"/>
              <w:left w:val="nil"/>
              <w:bottom w:val="nil"/>
              <w:right w:val="nil"/>
            </w:tcBorders>
          </w:tcPr>
          <w:p w:rsidRPr="00754303" w:rsidR="00610831" w:rsidP="00754303" w:rsidRDefault="00610831" w14:paraId="02FC335B" w14:textId="02FBDA28">
            <w:pPr>
              <w:rPr>
                <w:rFonts w:ascii="Arial" w:hAnsi="Arial" w:eastAsia="Times New Roman" w:cs="Arial"/>
                <w:b/>
                <w:color w:val="000000" w:themeColor="text1"/>
                <w:sz w:val="20"/>
                <w:szCs w:val="20"/>
                <w:lang w:val="en-US" w:eastAsia="de-DE"/>
              </w:rPr>
            </w:pPr>
            <w:r>
              <w:rPr>
                <w:rFonts w:ascii="Arial" w:hAnsi="Arial" w:eastAsia="Times New Roman" w:cs="Arial"/>
                <w:b/>
                <w:color w:val="000000" w:themeColor="text1"/>
                <w:sz w:val="20"/>
                <w:szCs w:val="20"/>
                <w:lang w:val="en-US" w:eastAsia="de-DE"/>
              </w:rPr>
              <w:t>Side</w:t>
            </w:r>
          </w:p>
        </w:tc>
        <w:tc>
          <w:tcPr>
            <w:tcW w:w="960" w:type="dxa"/>
            <w:tcBorders>
              <w:top w:val="nil"/>
              <w:left w:val="nil"/>
              <w:bottom w:val="nil"/>
              <w:right w:val="nil"/>
            </w:tcBorders>
            <w:noWrap/>
            <w:vAlign w:val="bottom"/>
          </w:tcPr>
          <w:p w:rsidRPr="00754303" w:rsidR="00610831" w:rsidP="00754303" w:rsidRDefault="00610831" w14:paraId="22971349" w14:textId="3387FCDB">
            <w:pPr>
              <w:rPr>
                <w:rFonts w:ascii="Arial" w:hAnsi="Arial" w:eastAsia="Times New Roman" w:cs="Arial"/>
                <w:b/>
                <w:color w:val="000000" w:themeColor="text1"/>
                <w:sz w:val="20"/>
                <w:szCs w:val="20"/>
                <w:lang w:val="en-US" w:eastAsia="de-DE"/>
              </w:rPr>
            </w:pPr>
            <w:r w:rsidRPr="00754303">
              <w:rPr>
                <w:rFonts w:ascii="Arial" w:hAnsi="Arial" w:eastAsia="Times New Roman" w:cs="Arial"/>
                <w:b/>
                <w:color w:val="000000" w:themeColor="text1"/>
                <w:sz w:val="20"/>
                <w:szCs w:val="20"/>
                <w:lang w:val="en-US" w:eastAsia="de-DE"/>
              </w:rPr>
              <w:t xml:space="preserve">P </w:t>
            </w:r>
            <w:r w:rsidRPr="00754303">
              <w:rPr>
                <w:rFonts w:ascii="Arial" w:hAnsi="Arial" w:eastAsia="Times New Roman" w:cs="Arial"/>
                <w:b/>
                <w:color w:val="000000" w:themeColor="text1"/>
                <w:sz w:val="20"/>
                <w:szCs w:val="20"/>
                <w:vertAlign w:val="subscript"/>
                <w:lang w:val="en-US" w:eastAsia="de-DE"/>
              </w:rPr>
              <w:t>F</w:t>
            </w:r>
            <w:r>
              <w:rPr>
                <w:rFonts w:ascii="Arial" w:hAnsi="Arial" w:eastAsia="Times New Roman" w:cs="Arial"/>
                <w:b/>
                <w:color w:val="000000" w:themeColor="text1"/>
                <w:sz w:val="20"/>
                <w:szCs w:val="20"/>
                <w:vertAlign w:val="subscript"/>
                <w:lang w:val="en-US" w:eastAsia="de-DE"/>
              </w:rPr>
              <w:t>WE</w:t>
            </w:r>
            <w:r w:rsidRPr="00754303">
              <w:rPr>
                <w:rFonts w:ascii="Arial" w:hAnsi="Arial" w:eastAsia="Times New Roman" w:cs="Arial"/>
                <w:b/>
                <w:color w:val="000000" w:themeColor="text1"/>
                <w:sz w:val="20"/>
                <w:szCs w:val="20"/>
                <w:vertAlign w:val="subscript"/>
                <w:lang w:val="en-US" w:eastAsia="de-DE"/>
              </w:rPr>
              <w:t xml:space="preserve"> c</w:t>
            </w:r>
            <w:r>
              <w:rPr>
                <w:rFonts w:ascii="Arial" w:hAnsi="Arial" w:eastAsia="Times New Roman" w:cs="Arial"/>
                <w:b/>
                <w:color w:val="000000" w:themeColor="text1"/>
                <w:sz w:val="20"/>
                <w:szCs w:val="20"/>
                <w:vertAlign w:val="subscript"/>
                <w:lang w:val="en-US" w:eastAsia="de-DE"/>
              </w:rPr>
              <w:t>orrected</w:t>
            </w:r>
          </w:p>
        </w:tc>
        <w:tc>
          <w:tcPr>
            <w:tcW w:w="960" w:type="dxa"/>
            <w:tcBorders>
              <w:top w:val="nil"/>
              <w:left w:val="nil"/>
              <w:bottom w:val="nil"/>
              <w:right w:val="nil"/>
            </w:tcBorders>
            <w:noWrap/>
            <w:vAlign w:val="bottom"/>
          </w:tcPr>
          <w:p w:rsidRPr="00754303" w:rsidR="00610831" w:rsidP="00754303" w:rsidRDefault="00610831" w14:paraId="18CBA5F9" w14:textId="77777777">
            <w:pPr>
              <w:rPr>
                <w:rFonts w:ascii="Arial" w:hAnsi="Arial" w:eastAsia="Times New Roman" w:cs="Arial"/>
                <w:b/>
                <w:color w:val="000000" w:themeColor="text1"/>
                <w:sz w:val="20"/>
                <w:szCs w:val="20"/>
                <w:lang w:val="en-US" w:eastAsia="de-DE"/>
              </w:rPr>
            </w:pPr>
            <w:r w:rsidRPr="00754303">
              <w:rPr>
                <w:rFonts w:ascii="Arial" w:hAnsi="Arial" w:eastAsia="Times New Roman" w:cs="Arial"/>
                <w:b/>
                <w:color w:val="000000" w:themeColor="text1"/>
                <w:sz w:val="20"/>
                <w:szCs w:val="20"/>
                <w:lang w:val="en-US" w:eastAsia="de-DE"/>
              </w:rPr>
              <w:t>t-value</w:t>
            </w:r>
          </w:p>
        </w:tc>
        <w:tc>
          <w:tcPr>
            <w:tcW w:w="960" w:type="dxa"/>
            <w:tcBorders>
              <w:top w:val="nil"/>
              <w:left w:val="nil"/>
              <w:bottom w:val="nil"/>
              <w:right w:val="nil"/>
            </w:tcBorders>
            <w:noWrap/>
            <w:vAlign w:val="bottom"/>
          </w:tcPr>
          <w:p w:rsidRPr="00754303" w:rsidR="00610831" w:rsidP="00754303" w:rsidRDefault="00610831" w14:paraId="57AAFBC0" w14:textId="0331A970">
            <w:pPr>
              <w:rPr>
                <w:rFonts w:ascii="Arial" w:hAnsi="Arial" w:eastAsia="Times New Roman" w:cs="Arial"/>
                <w:b/>
                <w:color w:val="000000" w:themeColor="text1"/>
                <w:sz w:val="20"/>
                <w:szCs w:val="20"/>
                <w:lang w:val="en-US" w:eastAsia="de-DE"/>
              </w:rPr>
            </w:pPr>
            <w:r w:rsidRPr="00754303">
              <w:rPr>
                <w:rFonts w:ascii="Arial" w:hAnsi="Arial" w:eastAsia="Times New Roman" w:cs="Arial"/>
                <w:b/>
                <w:color w:val="000000" w:themeColor="text1"/>
                <w:sz w:val="20"/>
                <w:szCs w:val="20"/>
                <w:lang w:val="en-US" w:eastAsia="de-DE"/>
              </w:rPr>
              <w:t xml:space="preserve">P </w:t>
            </w:r>
            <w:r w:rsidR="00753ABF">
              <w:rPr>
                <w:rFonts w:ascii="Arial" w:hAnsi="Arial" w:eastAsia="Times New Roman" w:cs="Arial"/>
                <w:b/>
                <w:color w:val="000000" w:themeColor="text1"/>
                <w:sz w:val="20"/>
                <w:szCs w:val="20"/>
                <w:vertAlign w:val="subscript"/>
                <w:lang w:val="en-US" w:eastAsia="de-DE"/>
              </w:rPr>
              <w:t>uncorrected</w:t>
            </w:r>
          </w:p>
        </w:tc>
        <w:tc>
          <w:tcPr>
            <w:tcW w:w="540" w:type="dxa"/>
            <w:tcBorders>
              <w:top w:val="nil"/>
              <w:left w:val="nil"/>
              <w:bottom w:val="nil"/>
              <w:right w:val="nil"/>
            </w:tcBorders>
            <w:noWrap/>
            <w:vAlign w:val="bottom"/>
          </w:tcPr>
          <w:p w:rsidRPr="00754303" w:rsidR="00610831" w:rsidP="00754303" w:rsidRDefault="00610831" w14:paraId="5588DABA" w14:textId="77777777">
            <w:pPr>
              <w:rPr>
                <w:rFonts w:ascii="Arial" w:hAnsi="Arial" w:eastAsia="Times New Roman" w:cs="Arial"/>
                <w:b/>
                <w:color w:val="000000" w:themeColor="text1"/>
                <w:sz w:val="20"/>
                <w:szCs w:val="20"/>
                <w:lang w:val="en-US" w:eastAsia="de-DE"/>
              </w:rPr>
            </w:pPr>
            <w:r w:rsidRPr="00754303">
              <w:rPr>
                <w:rFonts w:ascii="Arial" w:hAnsi="Arial" w:eastAsia="Times New Roman" w:cs="Arial"/>
                <w:b/>
                <w:color w:val="000000" w:themeColor="text1"/>
                <w:sz w:val="20"/>
                <w:szCs w:val="20"/>
                <w:lang w:val="en-US" w:eastAsia="de-DE"/>
              </w:rPr>
              <w:t>x</w:t>
            </w:r>
          </w:p>
        </w:tc>
        <w:tc>
          <w:tcPr>
            <w:tcW w:w="540" w:type="dxa"/>
            <w:tcBorders>
              <w:top w:val="nil"/>
              <w:left w:val="nil"/>
              <w:bottom w:val="nil"/>
              <w:right w:val="nil"/>
            </w:tcBorders>
            <w:noWrap/>
            <w:vAlign w:val="bottom"/>
          </w:tcPr>
          <w:p w:rsidRPr="00754303" w:rsidR="00610831" w:rsidP="00754303" w:rsidRDefault="00610831" w14:paraId="7E3BF393" w14:textId="77777777">
            <w:pPr>
              <w:rPr>
                <w:rFonts w:ascii="Arial" w:hAnsi="Arial" w:eastAsia="Times New Roman" w:cs="Arial"/>
                <w:b/>
                <w:color w:val="000000" w:themeColor="text1"/>
                <w:sz w:val="20"/>
                <w:szCs w:val="20"/>
                <w:lang w:val="en-US" w:eastAsia="de-DE"/>
              </w:rPr>
            </w:pPr>
            <w:r w:rsidRPr="00754303">
              <w:rPr>
                <w:rFonts w:ascii="Arial" w:hAnsi="Arial" w:eastAsia="Times New Roman" w:cs="Arial"/>
                <w:b/>
                <w:color w:val="000000" w:themeColor="text1"/>
                <w:sz w:val="20"/>
                <w:szCs w:val="20"/>
                <w:lang w:val="en-US" w:eastAsia="de-DE"/>
              </w:rPr>
              <w:t>y</w:t>
            </w:r>
          </w:p>
        </w:tc>
        <w:tc>
          <w:tcPr>
            <w:tcW w:w="540" w:type="dxa"/>
            <w:tcBorders>
              <w:top w:val="nil"/>
              <w:left w:val="nil"/>
              <w:bottom w:val="nil"/>
              <w:right w:val="nil"/>
            </w:tcBorders>
            <w:noWrap/>
            <w:vAlign w:val="bottom"/>
          </w:tcPr>
          <w:p w:rsidRPr="00754303" w:rsidR="00610831" w:rsidP="00754303" w:rsidRDefault="00610831" w14:paraId="5CFC3EB8" w14:textId="77777777">
            <w:pPr>
              <w:rPr>
                <w:rFonts w:ascii="Arial" w:hAnsi="Arial" w:eastAsia="Times New Roman" w:cs="Arial"/>
                <w:b/>
                <w:color w:val="000000" w:themeColor="text1"/>
                <w:sz w:val="20"/>
                <w:szCs w:val="20"/>
                <w:lang w:val="en-US" w:eastAsia="de-DE"/>
              </w:rPr>
            </w:pPr>
            <w:r w:rsidRPr="00754303">
              <w:rPr>
                <w:rFonts w:ascii="Arial" w:hAnsi="Arial" w:eastAsia="Times New Roman" w:cs="Arial"/>
                <w:b/>
                <w:color w:val="000000" w:themeColor="text1"/>
                <w:sz w:val="20"/>
                <w:szCs w:val="20"/>
                <w:lang w:val="en-US" w:eastAsia="de-DE"/>
              </w:rPr>
              <w:t>z</w:t>
            </w:r>
          </w:p>
        </w:tc>
      </w:tr>
      <w:tr w:rsidRPr="00754303" w:rsidR="00610831" w:rsidTr="009F6579" w14:paraId="202F80BE" w14:textId="77777777">
        <w:trPr>
          <w:trHeight w:val="144"/>
        </w:trPr>
        <w:tc>
          <w:tcPr>
            <w:tcW w:w="2922" w:type="dxa"/>
            <w:tcBorders>
              <w:top w:val="nil"/>
              <w:left w:val="nil"/>
              <w:bottom w:val="nil"/>
              <w:right w:val="nil"/>
            </w:tcBorders>
            <w:noWrap/>
            <w:vAlign w:val="bottom"/>
          </w:tcPr>
          <w:p w:rsidRPr="00754303" w:rsidR="00610831" w:rsidP="00754303" w:rsidRDefault="00610831" w14:paraId="784EE29F" w14:textId="77777777">
            <w:pPr>
              <w:rPr>
                <w:rFonts w:ascii="Arial" w:hAnsi="Arial" w:eastAsia="Times New Roman" w:cs="Arial"/>
                <w:b/>
                <w:color w:val="000000" w:themeColor="text1"/>
                <w:sz w:val="20"/>
                <w:szCs w:val="20"/>
                <w:lang w:val="en-US" w:eastAsia="de-DE"/>
              </w:rPr>
            </w:pPr>
          </w:p>
        </w:tc>
        <w:tc>
          <w:tcPr>
            <w:tcW w:w="830" w:type="dxa"/>
            <w:tcBorders>
              <w:top w:val="nil"/>
              <w:left w:val="nil"/>
              <w:bottom w:val="nil"/>
              <w:right w:val="nil"/>
            </w:tcBorders>
            <w:noWrap/>
            <w:vAlign w:val="bottom"/>
          </w:tcPr>
          <w:p w:rsidRPr="00754303" w:rsidR="00610831" w:rsidP="00754303" w:rsidRDefault="00610831" w14:paraId="0558DB89" w14:textId="77777777">
            <w:pPr>
              <w:rPr>
                <w:rFonts w:ascii="Arial" w:hAnsi="Arial" w:eastAsia="Times New Roman" w:cs="Arial"/>
                <w:b/>
                <w:color w:val="000000" w:themeColor="text1"/>
                <w:sz w:val="20"/>
                <w:szCs w:val="20"/>
                <w:lang w:val="en-US" w:eastAsia="de-DE"/>
              </w:rPr>
            </w:pPr>
          </w:p>
        </w:tc>
        <w:tc>
          <w:tcPr>
            <w:tcW w:w="563" w:type="dxa"/>
            <w:tcBorders>
              <w:top w:val="nil"/>
              <w:left w:val="nil"/>
              <w:bottom w:val="nil"/>
              <w:right w:val="nil"/>
            </w:tcBorders>
          </w:tcPr>
          <w:p w:rsidRPr="00754303" w:rsidR="00610831" w:rsidP="00754303" w:rsidRDefault="00610831" w14:paraId="730203DD" w14:textId="77777777">
            <w:pPr>
              <w:rPr>
                <w:rFonts w:ascii="Arial" w:hAnsi="Arial" w:eastAsia="Times New Roman" w:cs="Arial"/>
                <w:b/>
                <w:color w:val="000000" w:themeColor="text1"/>
                <w:sz w:val="20"/>
                <w:szCs w:val="20"/>
                <w:lang w:val="en-US" w:eastAsia="de-DE"/>
              </w:rPr>
            </w:pPr>
          </w:p>
        </w:tc>
        <w:tc>
          <w:tcPr>
            <w:tcW w:w="960" w:type="dxa"/>
            <w:tcBorders>
              <w:top w:val="nil"/>
              <w:left w:val="nil"/>
              <w:bottom w:val="nil"/>
              <w:right w:val="nil"/>
            </w:tcBorders>
            <w:noWrap/>
            <w:vAlign w:val="bottom"/>
          </w:tcPr>
          <w:p w:rsidRPr="00754303" w:rsidR="00610831" w:rsidP="00754303" w:rsidRDefault="00610831" w14:paraId="3CEACE4B" w14:textId="204ADCB6">
            <w:pPr>
              <w:rPr>
                <w:rFonts w:ascii="Arial" w:hAnsi="Arial" w:eastAsia="Times New Roman" w:cs="Arial"/>
                <w:b/>
                <w:color w:val="000000" w:themeColor="text1"/>
                <w:sz w:val="20"/>
                <w:szCs w:val="20"/>
                <w:lang w:val="en-US" w:eastAsia="de-DE"/>
              </w:rPr>
            </w:pPr>
          </w:p>
        </w:tc>
        <w:tc>
          <w:tcPr>
            <w:tcW w:w="960" w:type="dxa"/>
            <w:tcBorders>
              <w:top w:val="nil"/>
              <w:left w:val="nil"/>
              <w:bottom w:val="nil"/>
              <w:right w:val="nil"/>
            </w:tcBorders>
            <w:noWrap/>
            <w:vAlign w:val="bottom"/>
          </w:tcPr>
          <w:p w:rsidRPr="00754303" w:rsidR="00610831" w:rsidP="00754303" w:rsidRDefault="00610831" w14:paraId="16F8DD94" w14:textId="77777777">
            <w:pPr>
              <w:rPr>
                <w:rFonts w:ascii="Arial" w:hAnsi="Arial" w:eastAsia="Times New Roman" w:cs="Arial"/>
                <w:b/>
                <w:color w:val="000000" w:themeColor="text1"/>
                <w:sz w:val="20"/>
                <w:szCs w:val="20"/>
                <w:lang w:val="en-US" w:eastAsia="de-DE"/>
              </w:rPr>
            </w:pPr>
          </w:p>
        </w:tc>
        <w:tc>
          <w:tcPr>
            <w:tcW w:w="960" w:type="dxa"/>
            <w:tcBorders>
              <w:top w:val="nil"/>
              <w:left w:val="nil"/>
              <w:bottom w:val="nil"/>
              <w:right w:val="nil"/>
            </w:tcBorders>
            <w:noWrap/>
            <w:vAlign w:val="bottom"/>
          </w:tcPr>
          <w:p w:rsidRPr="00754303" w:rsidR="00610831" w:rsidP="00754303" w:rsidRDefault="00610831" w14:paraId="6459316F" w14:textId="77777777">
            <w:pPr>
              <w:rPr>
                <w:rFonts w:ascii="Arial" w:hAnsi="Arial" w:eastAsia="Times New Roman" w:cs="Arial"/>
                <w:b/>
                <w:color w:val="000000" w:themeColor="text1"/>
                <w:sz w:val="20"/>
                <w:szCs w:val="20"/>
                <w:lang w:val="en-US" w:eastAsia="de-DE"/>
              </w:rPr>
            </w:pPr>
          </w:p>
        </w:tc>
        <w:tc>
          <w:tcPr>
            <w:tcW w:w="540" w:type="dxa"/>
            <w:tcBorders>
              <w:top w:val="nil"/>
              <w:left w:val="nil"/>
              <w:bottom w:val="nil"/>
              <w:right w:val="nil"/>
            </w:tcBorders>
            <w:noWrap/>
            <w:vAlign w:val="bottom"/>
          </w:tcPr>
          <w:p w:rsidRPr="00754303" w:rsidR="00610831" w:rsidP="00754303" w:rsidRDefault="00610831" w14:paraId="4CCA51C8" w14:textId="77777777">
            <w:pPr>
              <w:rPr>
                <w:rFonts w:ascii="Arial" w:hAnsi="Arial" w:eastAsia="Times New Roman" w:cs="Arial"/>
                <w:b/>
                <w:color w:val="000000" w:themeColor="text1"/>
                <w:sz w:val="20"/>
                <w:szCs w:val="20"/>
                <w:lang w:val="en-US" w:eastAsia="de-DE"/>
              </w:rPr>
            </w:pPr>
          </w:p>
        </w:tc>
        <w:tc>
          <w:tcPr>
            <w:tcW w:w="540" w:type="dxa"/>
            <w:tcBorders>
              <w:top w:val="nil"/>
              <w:left w:val="nil"/>
              <w:bottom w:val="nil"/>
              <w:right w:val="nil"/>
            </w:tcBorders>
            <w:noWrap/>
            <w:vAlign w:val="bottom"/>
          </w:tcPr>
          <w:p w:rsidRPr="00754303" w:rsidR="00610831" w:rsidP="00754303" w:rsidRDefault="00610831" w14:paraId="08B03310" w14:textId="77777777">
            <w:pPr>
              <w:rPr>
                <w:rFonts w:ascii="Arial" w:hAnsi="Arial" w:eastAsia="Times New Roman" w:cs="Arial"/>
                <w:b/>
                <w:color w:val="000000" w:themeColor="text1"/>
                <w:sz w:val="20"/>
                <w:szCs w:val="20"/>
                <w:lang w:val="en-US" w:eastAsia="de-DE"/>
              </w:rPr>
            </w:pPr>
          </w:p>
        </w:tc>
        <w:tc>
          <w:tcPr>
            <w:tcW w:w="540" w:type="dxa"/>
            <w:tcBorders>
              <w:top w:val="nil"/>
              <w:left w:val="nil"/>
              <w:bottom w:val="nil"/>
              <w:right w:val="nil"/>
            </w:tcBorders>
            <w:noWrap/>
            <w:vAlign w:val="bottom"/>
          </w:tcPr>
          <w:p w:rsidRPr="00754303" w:rsidR="00610831" w:rsidP="00754303" w:rsidRDefault="00610831" w14:paraId="6AA39246" w14:textId="77777777">
            <w:pPr>
              <w:rPr>
                <w:rFonts w:ascii="Arial" w:hAnsi="Arial" w:eastAsia="Times New Roman" w:cs="Arial"/>
                <w:b/>
                <w:color w:val="000000" w:themeColor="text1"/>
                <w:sz w:val="20"/>
                <w:szCs w:val="20"/>
                <w:lang w:val="en-US" w:eastAsia="de-DE"/>
              </w:rPr>
            </w:pPr>
          </w:p>
        </w:tc>
      </w:tr>
      <w:tr w:rsidRPr="00754303" w:rsidR="00610831" w:rsidTr="009F6579" w14:paraId="5F308B33" w14:textId="77777777">
        <w:trPr>
          <w:trHeight w:val="144"/>
        </w:trPr>
        <w:tc>
          <w:tcPr>
            <w:tcW w:w="2922" w:type="dxa"/>
            <w:tcBorders>
              <w:top w:val="nil"/>
              <w:left w:val="nil"/>
              <w:bottom w:val="nil"/>
              <w:right w:val="nil"/>
            </w:tcBorders>
            <w:noWrap/>
            <w:vAlign w:val="bottom"/>
          </w:tcPr>
          <w:p w:rsidRPr="00754303" w:rsidR="00610831" w:rsidP="00754303" w:rsidRDefault="00610831" w14:paraId="6D9F9596" w14:textId="2EC6413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 xml:space="preserve">Middle </w:t>
            </w:r>
            <w:r w:rsidR="00DF046D">
              <w:rPr>
                <w:rFonts w:ascii="Arial" w:hAnsi="Arial" w:eastAsia="Times New Roman" w:cs="Arial"/>
                <w:color w:val="000000" w:themeColor="text1"/>
                <w:sz w:val="20"/>
                <w:szCs w:val="20"/>
                <w:lang w:eastAsia="de-DE"/>
              </w:rPr>
              <w:t>f</w:t>
            </w:r>
            <w:r>
              <w:rPr>
                <w:rFonts w:ascii="Arial" w:hAnsi="Arial" w:eastAsia="Times New Roman" w:cs="Arial"/>
                <w:color w:val="000000" w:themeColor="text1"/>
                <w:sz w:val="20"/>
                <w:szCs w:val="20"/>
                <w:lang w:eastAsia="de-DE"/>
              </w:rPr>
              <w:t xml:space="preserve">rontal </w:t>
            </w:r>
            <w:r w:rsidR="00DF046D">
              <w:rPr>
                <w:rFonts w:ascii="Arial" w:hAnsi="Arial" w:eastAsia="Times New Roman" w:cs="Arial"/>
                <w:color w:val="000000" w:themeColor="text1"/>
                <w:sz w:val="20"/>
                <w:szCs w:val="20"/>
                <w:lang w:eastAsia="de-DE"/>
              </w:rPr>
              <w:t>g</w:t>
            </w:r>
            <w:r>
              <w:rPr>
                <w:rFonts w:ascii="Arial" w:hAnsi="Arial" w:eastAsia="Times New Roman" w:cs="Arial"/>
                <w:color w:val="000000" w:themeColor="text1"/>
                <w:sz w:val="20"/>
                <w:szCs w:val="20"/>
                <w:lang w:eastAsia="de-DE"/>
              </w:rPr>
              <w:t>yrus</w:t>
            </w:r>
          </w:p>
        </w:tc>
        <w:tc>
          <w:tcPr>
            <w:tcW w:w="830" w:type="dxa"/>
            <w:tcBorders>
              <w:top w:val="nil"/>
              <w:left w:val="nil"/>
              <w:bottom w:val="nil"/>
              <w:right w:val="nil"/>
            </w:tcBorders>
            <w:noWrap/>
            <w:vAlign w:val="bottom"/>
          </w:tcPr>
          <w:p w:rsidRPr="00754303" w:rsidR="00610831" w:rsidP="00754303" w:rsidRDefault="00610831" w14:paraId="1E3A8478" w14:textId="4B507F54">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401</w:t>
            </w:r>
          </w:p>
        </w:tc>
        <w:tc>
          <w:tcPr>
            <w:tcW w:w="563" w:type="dxa"/>
            <w:tcBorders>
              <w:top w:val="nil"/>
              <w:left w:val="nil"/>
              <w:bottom w:val="nil"/>
              <w:right w:val="nil"/>
            </w:tcBorders>
          </w:tcPr>
          <w:p w:rsidRPr="00754303" w:rsidR="00610831" w:rsidP="00754303" w:rsidRDefault="00610831" w14:paraId="57CC9D6B" w14:textId="21FF8EB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610831" w:rsidP="00754303" w:rsidRDefault="0012116B" w14:paraId="45F8B580" w14:textId="04453AB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0.000</w:t>
            </w:r>
          </w:p>
        </w:tc>
        <w:tc>
          <w:tcPr>
            <w:tcW w:w="960" w:type="dxa"/>
            <w:tcBorders>
              <w:top w:val="nil"/>
              <w:left w:val="nil"/>
              <w:bottom w:val="nil"/>
              <w:right w:val="nil"/>
            </w:tcBorders>
            <w:noWrap/>
            <w:vAlign w:val="bottom"/>
          </w:tcPr>
          <w:p w:rsidRPr="00754303" w:rsidR="00610831" w:rsidP="00754303" w:rsidRDefault="00610831" w14:paraId="7157DB65" w14:textId="2DBE854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9.48</w:t>
            </w:r>
          </w:p>
        </w:tc>
        <w:tc>
          <w:tcPr>
            <w:tcW w:w="960" w:type="dxa"/>
            <w:tcBorders>
              <w:top w:val="nil"/>
              <w:left w:val="nil"/>
              <w:bottom w:val="nil"/>
              <w:right w:val="nil"/>
            </w:tcBorders>
            <w:noWrap/>
            <w:vAlign w:val="bottom"/>
          </w:tcPr>
          <w:p w:rsidRPr="00754303" w:rsidR="00610831" w:rsidP="00754303" w:rsidRDefault="00610831" w14:paraId="5288A11C" w14:textId="31D6161E">
            <w:pPr>
              <w:rPr>
                <w:rFonts w:ascii="Arial" w:hAnsi="Arial" w:eastAsia="Times New Roman" w:cs="Arial"/>
                <w:color w:val="000000" w:themeColor="text1"/>
                <w:sz w:val="20"/>
                <w:szCs w:val="20"/>
                <w:lang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610831" w:rsidP="00754303" w:rsidRDefault="0012116B" w14:paraId="5E998CE8" w14:textId="1F96924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10</w:t>
            </w:r>
          </w:p>
        </w:tc>
        <w:tc>
          <w:tcPr>
            <w:tcW w:w="540" w:type="dxa"/>
            <w:tcBorders>
              <w:top w:val="nil"/>
              <w:left w:val="nil"/>
              <w:bottom w:val="nil"/>
              <w:right w:val="nil"/>
            </w:tcBorders>
            <w:noWrap/>
            <w:vAlign w:val="bottom"/>
          </w:tcPr>
          <w:p w:rsidRPr="00754303" w:rsidR="00610831" w:rsidP="00754303" w:rsidRDefault="0012116B" w14:paraId="43BF8309" w14:textId="67958A5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42</w:t>
            </w:r>
          </w:p>
        </w:tc>
        <w:tc>
          <w:tcPr>
            <w:tcW w:w="540" w:type="dxa"/>
            <w:tcBorders>
              <w:top w:val="nil"/>
              <w:left w:val="nil"/>
              <w:bottom w:val="nil"/>
              <w:right w:val="nil"/>
            </w:tcBorders>
            <w:noWrap/>
            <w:vAlign w:val="bottom"/>
          </w:tcPr>
          <w:p w:rsidRPr="00754303" w:rsidR="00610831" w:rsidP="00754303" w:rsidRDefault="0012116B" w14:paraId="2512D98C" w14:textId="7FD835A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-12</w:t>
            </w:r>
          </w:p>
        </w:tc>
      </w:tr>
      <w:tr w:rsidRPr="00754303" w:rsidR="00753ABF" w:rsidTr="009F6579" w14:paraId="2EA6B1FE" w14:textId="77777777">
        <w:trPr>
          <w:trHeight w:val="144"/>
        </w:trPr>
        <w:tc>
          <w:tcPr>
            <w:tcW w:w="2922" w:type="dxa"/>
            <w:tcBorders>
              <w:top w:val="nil"/>
              <w:left w:val="nil"/>
              <w:bottom w:val="nil"/>
              <w:right w:val="nil"/>
            </w:tcBorders>
            <w:noWrap/>
            <w:vAlign w:val="bottom"/>
          </w:tcPr>
          <w:p w:rsidR="00753ABF" w:rsidP="00753ABF" w:rsidRDefault="00753ABF" w14:paraId="3004AA53" w14:textId="7E8F91C3">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 xml:space="preserve">Middle </w:t>
            </w:r>
            <w:r w:rsidR="00DF046D">
              <w:rPr>
                <w:rFonts w:ascii="Arial" w:hAnsi="Arial" w:eastAsia="Times New Roman" w:cs="Arial"/>
                <w:color w:val="000000" w:themeColor="text1"/>
                <w:sz w:val="20"/>
                <w:szCs w:val="20"/>
                <w:lang w:eastAsia="de-DE"/>
              </w:rPr>
              <w:t>f</w:t>
            </w:r>
            <w:r>
              <w:rPr>
                <w:rFonts w:ascii="Arial" w:hAnsi="Arial" w:eastAsia="Times New Roman" w:cs="Arial"/>
                <w:color w:val="000000" w:themeColor="text1"/>
                <w:sz w:val="20"/>
                <w:szCs w:val="20"/>
                <w:lang w:eastAsia="de-DE"/>
              </w:rPr>
              <w:t xml:space="preserve">rontal </w:t>
            </w:r>
            <w:r w:rsidR="00DF046D">
              <w:rPr>
                <w:rFonts w:ascii="Arial" w:hAnsi="Arial" w:eastAsia="Times New Roman" w:cs="Arial"/>
                <w:color w:val="000000" w:themeColor="text1"/>
                <w:sz w:val="20"/>
                <w:szCs w:val="20"/>
                <w:lang w:eastAsia="de-DE"/>
              </w:rPr>
              <w:t>g</w:t>
            </w:r>
            <w:r>
              <w:rPr>
                <w:rFonts w:ascii="Arial" w:hAnsi="Arial" w:eastAsia="Times New Roman" w:cs="Arial"/>
                <w:color w:val="000000" w:themeColor="text1"/>
                <w:sz w:val="20"/>
                <w:szCs w:val="20"/>
                <w:lang w:eastAsia="de-DE"/>
              </w:rPr>
              <w:t>yrus</w:t>
            </w:r>
          </w:p>
        </w:tc>
        <w:tc>
          <w:tcPr>
            <w:tcW w:w="830" w:type="dxa"/>
            <w:tcBorders>
              <w:top w:val="nil"/>
              <w:left w:val="nil"/>
              <w:bottom w:val="nil"/>
              <w:right w:val="nil"/>
            </w:tcBorders>
            <w:noWrap/>
            <w:vAlign w:val="bottom"/>
          </w:tcPr>
          <w:p w:rsidRPr="00754303" w:rsidR="00753ABF" w:rsidP="00753ABF" w:rsidRDefault="00753ABF" w14:paraId="3E070087" w14:textId="77777777">
            <w:pPr>
              <w:rPr>
                <w:rFonts w:ascii="Arial" w:hAnsi="Arial" w:eastAsia="Times New Roman" w:cs="Arial"/>
                <w:color w:val="000000" w:themeColor="text1"/>
                <w:sz w:val="20"/>
                <w:szCs w:val="20"/>
                <w:lang w:eastAsia="de-DE"/>
              </w:rPr>
            </w:pPr>
          </w:p>
        </w:tc>
        <w:tc>
          <w:tcPr>
            <w:tcW w:w="563" w:type="dxa"/>
            <w:tcBorders>
              <w:top w:val="nil"/>
              <w:left w:val="nil"/>
              <w:bottom w:val="nil"/>
              <w:right w:val="nil"/>
            </w:tcBorders>
          </w:tcPr>
          <w:p w:rsidR="00753ABF" w:rsidP="00753ABF" w:rsidRDefault="00753ABF" w14:paraId="2DAC14BC" w14:textId="6413C8C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w:t>
            </w:r>
          </w:p>
        </w:tc>
        <w:tc>
          <w:tcPr>
            <w:tcW w:w="960" w:type="dxa"/>
            <w:tcBorders>
              <w:top w:val="nil"/>
              <w:left w:val="nil"/>
              <w:bottom w:val="nil"/>
              <w:right w:val="nil"/>
            </w:tcBorders>
            <w:noWrap/>
            <w:vAlign w:val="bottom"/>
          </w:tcPr>
          <w:p w:rsidRPr="00BA243B" w:rsidR="00753ABF" w:rsidP="00753ABF" w:rsidRDefault="0012116B" w14:paraId="3DA43408" w14:textId="62EC7995">
            <w:pPr>
              <w:rPr>
                <w:rFonts w:ascii="Arial" w:hAnsi="Arial" w:eastAsia="AdvPTimes" w:cs="Arial"/>
                <w:sz w:val="18"/>
                <w:szCs w:val="18"/>
                <w:lang w:val="en-US" w:eastAsia="de-DE"/>
              </w:rPr>
            </w:pPr>
            <w:r>
              <w:rPr>
                <w:rFonts w:ascii="Arial" w:hAnsi="Arial" w:eastAsia="AdvPTimes" w:cs="Arial"/>
                <w:sz w:val="18"/>
                <w:szCs w:val="18"/>
                <w:lang w:val="en-US" w:eastAsia="de-DE"/>
              </w:rPr>
              <w:t>0.001</w:t>
            </w:r>
          </w:p>
        </w:tc>
        <w:tc>
          <w:tcPr>
            <w:tcW w:w="960" w:type="dxa"/>
            <w:tcBorders>
              <w:top w:val="nil"/>
              <w:left w:val="nil"/>
              <w:bottom w:val="nil"/>
              <w:right w:val="nil"/>
            </w:tcBorders>
            <w:noWrap/>
            <w:vAlign w:val="bottom"/>
          </w:tcPr>
          <w:p w:rsidR="00753ABF" w:rsidP="00753ABF" w:rsidRDefault="00753ABF" w14:paraId="5F6CF889" w14:textId="3528AEDF">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8.12</w:t>
            </w:r>
          </w:p>
        </w:tc>
        <w:tc>
          <w:tcPr>
            <w:tcW w:w="960" w:type="dxa"/>
            <w:tcBorders>
              <w:top w:val="nil"/>
              <w:left w:val="nil"/>
              <w:bottom w:val="nil"/>
              <w:right w:val="nil"/>
            </w:tcBorders>
            <w:noWrap/>
            <w:vAlign w:val="bottom"/>
          </w:tcPr>
          <w:p w:rsidRPr="00BA243B" w:rsidR="00753ABF" w:rsidP="00753ABF" w:rsidRDefault="00753ABF" w14:paraId="7287939B" w14:textId="60C8397E">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00753ABF" w:rsidP="00753ABF" w:rsidRDefault="00753ABF" w14:paraId="56369A77" w14:textId="02EA9AE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w:t>
            </w:r>
          </w:p>
        </w:tc>
        <w:tc>
          <w:tcPr>
            <w:tcW w:w="540" w:type="dxa"/>
            <w:tcBorders>
              <w:top w:val="nil"/>
              <w:left w:val="nil"/>
              <w:bottom w:val="nil"/>
              <w:right w:val="nil"/>
            </w:tcBorders>
            <w:noWrap/>
            <w:vAlign w:val="bottom"/>
          </w:tcPr>
          <w:p w:rsidR="00753ABF" w:rsidP="00753ABF" w:rsidRDefault="00753ABF" w14:paraId="07D0BC7F" w14:textId="3A137C3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40</w:t>
            </w:r>
          </w:p>
        </w:tc>
        <w:tc>
          <w:tcPr>
            <w:tcW w:w="540" w:type="dxa"/>
            <w:tcBorders>
              <w:top w:val="nil"/>
              <w:left w:val="nil"/>
              <w:bottom w:val="nil"/>
              <w:right w:val="nil"/>
            </w:tcBorders>
            <w:noWrap/>
            <w:vAlign w:val="bottom"/>
          </w:tcPr>
          <w:p w:rsidR="00753ABF" w:rsidP="00753ABF" w:rsidRDefault="00753ABF" w14:paraId="6DDC11E0" w14:textId="0DF525C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-12</w:t>
            </w:r>
          </w:p>
        </w:tc>
      </w:tr>
      <w:tr w:rsidRPr="00754303" w:rsidR="00753ABF" w:rsidTr="009F6579" w14:paraId="4A259005" w14:textId="77777777">
        <w:trPr>
          <w:trHeight w:val="144"/>
        </w:trPr>
        <w:tc>
          <w:tcPr>
            <w:tcW w:w="2922" w:type="dxa"/>
            <w:tcBorders>
              <w:top w:val="nil"/>
              <w:left w:val="nil"/>
              <w:bottom w:val="nil"/>
              <w:right w:val="nil"/>
            </w:tcBorders>
            <w:noWrap/>
            <w:vAlign w:val="bottom"/>
          </w:tcPr>
          <w:p w:rsidR="00753ABF" w:rsidP="00753ABF" w:rsidRDefault="00753ABF" w14:paraId="6F2BA637" w14:textId="7F670B8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ACC pregenual</w:t>
            </w:r>
          </w:p>
        </w:tc>
        <w:tc>
          <w:tcPr>
            <w:tcW w:w="830" w:type="dxa"/>
            <w:tcBorders>
              <w:top w:val="nil"/>
              <w:left w:val="nil"/>
              <w:bottom w:val="nil"/>
              <w:right w:val="nil"/>
            </w:tcBorders>
            <w:noWrap/>
            <w:vAlign w:val="bottom"/>
          </w:tcPr>
          <w:p w:rsidRPr="00754303" w:rsidR="00753ABF" w:rsidP="00753ABF" w:rsidRDefault="00753ABF" w14:paraId="78947C98" w14:textId="77777777">
            <w:pPr>
              <w:rPr>
                <w:rFonts w:ascii="Arial" w:hAnsi="Arial" w:eastAsia="Times New Roman" w:cs="Arial"/>
                <w:color w:val="000000" w:themeColor="text1"/>
                <w:sz w:val="20"/>
                <w:szCs w:val="20"/>
                <w:lang w:eastAsia="de-DE"/>
              </w:rPr>
            </w:pPr>
          </w:p>
        </w:tc>
        <w:tc>
          <w:tcPr>
            <w:tcW w:w="563" w:type="dxa"/>
            <w:tcBorders>
              <w:top w:val="nil"/>
              <w:left w:val="nil"/>
              <w:bottom w:val="nil"/>
              <w:right w:val="nil"/>
            </w:tcBorders>
          </w:tcPr>
          <w:p w:rsidR="00753ABF" w:rsidP="00753ABF" w:rsidRDefault="00753ABF" w14:paraId="737CD3B8" w14:textId="497C91E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00753ABF" w:rsidP="00753ABF" w:rsidRDefault="0012116B" w14:paraId="16D32777" w14:textId="382D89CD">
            <w:pPr>
              <w:rPr>
                <w:rFonts w:ascii="Arial" w:hAnsi="Arial" w:eastAsia="AdvPTimes" w:cs="Arial"/>
                <w:sz w:val="18"/>
                <w:szCs w:val="18"/>
                <w:lang w:val="en-US" w:eastAsia="de-DE"/>
              </w:rPr>
            </w:pPr>
            <w:r>
              <w:rPr>
                <w:rFonts w:ascii="Arial" w:hAnsi="Arial" w:eastAsia="AdvPTimes" w:cs="Arial"/>
                <w:sz w:val="18"/>
                <w:szCs w:val="18"/>
                <w:lang w:val="en-US" w:eastAsia="de-DE"/>
              </w:rPr>
              <w:t>0.004</w:t>
            </w:r>
          </w:p>
        </w:tc>
        <w:tc>
          <w:tcPr>
            <w:tcW w:w="960" w:type="dxa"/>
            <w:tcBorders>
              <w:top w:val="nil"/>
              <w:left w:val="nil"/>
              <w:bottom w:val="nil"/>
              <w:right w:val="nil"/>
            </w:tcBorders>
            <w:noWrap/>
            <w:vAlign w:val="bottom"/>
          </w:tcPr>
          <w:p w:rsidR="00753ABF" w:rsidP="00753ABF" w:rsidRDefault="00753ABF" w14:paraId="3D9DD02E" w14:textId="359F79E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7.44</w:t>
            </w:r>
          </w:p>
        </w:tc>
        <w:tc>
          <w:tcPr>
            <w:tcW w:w="960" w:type="dxa"/>
            <w:tcBorders>
              <w:top w:val="nil"/>
              <w:left w:val="nil"/>
              <w:bottom w:val="nil"/>
              <w:right w:val="nil"/>
            </w:tcBorders>
            <w:noWrap/>
            <w:vAlign w:val="bottom"/>
          </w:tcPr>
          <w:p w:rsidRPr="00BA243B" w:rsidR="00753ABF" w:rsidP="00753ABF" w:rsidRDefault="00753ABF" w14:paraId="6A484748" w14:textId="560E9E62">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00753ABF" w:rsidP="00753ABF" w:rsidRDefault="00753ABF" w14:paraId="71E37570" w14:textId="5CBFC69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w:t>
            </w:r>
          </w:p>
        </w:tc>
        <w:tc>
          <w:tcPr>
            <w:tcW w:w="540" w:type="dxa"/>
            <w:tcBorders>
              <w:top w:val="nil"/>
              <w:left w:val="nil"/>
              <w:bottom w:val="nil"/>
              <w:right w:val="nil"/>
            </w:tcBorders>
            <w:noWrap/>
            <w:vAlign w:val="bottom"/>
          </w:tcPr>
          <w:p w:rsidR="00753ABF" w:rsidP="00753ABF" w:rsidRDefault="00753ABF" w14:paraId="3E1D3330" w14:textId="0675D32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48</w:t>
            </w:r>
          </w:p>
        </w:tc>
        <w:tc>
          <w:tcPr>
            <w:tcW w:w="540" w:type="dxa"/>
            <w:tcBorders>
              <w:top w:val="nil"/>
              <w:left w:val="nil"/>
              <w:bottom w:val="nil"/>
              <w:right w:val="nil"/>
            </w:tcBorders>
            <w:noWrap/>
            <w:vAlign w:val="bottom"/>
          </w:tcPr>
          <w:p w:rsidR="00753ABF" w:rsidP="00753ABF" w:rsidRDefault="00753ABF" w14:paraId="014188B1" w14:textId="46031EC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w:t>
            </w:r>
          </w:p>
        </w:tc>
      </w:tr>
      <w:tr w:rsidRPr="00754303" w:rsidR="00753ABF" w:rsidTr="009F6579" w14:paraId="74E1E65F" w14:textId="77777777">
        <w:trPr>
          <w:trHeight w:val="144"/>
        </w:trPr>
        <w:tc>
          <w:tcPr>
            <w:tcW w:w="2922" w:type="dxa"/>
            <w:tcBorders>
              <w:top w:val="nil"/>
              <w:left w:val="nil"/>
              <w:bottom w:val="nil"/>
              <w:right w:val="nil"/>
            </w:tcBorders>
            <w:noWrap/>
            <w:vAlign w:val="bottom"/>
          </w:tcPr>
          <w:p w:rsidRPr="00754303" w:rsidR="00753ABF" w:rsidP="00753ABF" w:rsidRDefault="00753ABF" w14:paraId="77226395" w14:textId="31E35FB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Posterior cingulate cortex</w:t>
            </w:r>
          </w:p>
        </w:tc>
        <w:tc>
          <w:tcPr>
            <w:tcW w:w="830" w:type="dxa"/>
            <w:tcBorders>
              <w:top w:val="nil"/>
              <w:left w:val="nil"/>
              <w:bottom w:val="nil"/>
              <w:right w:val="nil"/>
            </w:tcBorders>
            <w:noWrap/>
            <w:vAlign w:val="bottom"/>
          </w:tcPr>
          <w:p w:rsidRPr="00754303" w:rsidR="00753ABF" w:rsidP="00753ABF" w:rsidRDefault="00753ABF" w14:paraId="7D534CC0" w14:textId="72137C5C">
            <w:pPr>
              <w:rPr>
                <w:rFonts w:ascii="Arial" w:hAnsi="Arial" w:eastAsia="Times New Roman" w:cs="Arial"/>
                <w:color w:val="000000" w:themeColor="text1"/>
                <w:sz w:val="20"/>
                <w:szCs w:val="20"/>
                <w:lang w:eastAsia="de-DE"/>
              </w:rPr>
            </w:pPr>
            <w:r w:rsidRPr="00754303">
              <w:rPr>
                <w:rFonts w:ascii="Arial" w:hAnsi="Arial" w:eastAsia="Times New Roman" w:cs="Arial"/>
                <w:color w:val="000000" w:themeColor="text1"/>
                <w:sz w:val="20"/>
                <w:szCs w:val="20"/>
                <w:lang w:eastAsia="de-DE"/>
              </w:rPr>
              <w:t>2</w:t>
            </w:r>
            <w:r>
              <w:rPr>
                <w:rFonts w:ascii="Arial" w:hAnsi="Arial" w:eastAsia="Times New Roman" w:cs="Arial"/>
                <w:color w:val="000000" w:themeColor="text1"/>
                <w:sz w:val="20"/>
                <w:szCs w:val="20"/>
                <w:lang w:eastAsia="de-DE"/>
              </w:rPr>
              <w:t>22</w:t>
            </w:r>
          </w:p>
        </w:tc>
        <w:tc>
          <w:tcPr>
            <w:tcW w:w="563" w:type="dxa"/>
            <w:tcBorders>
              <w:top w:val="nil"/>
              <w:left w:val="nil"/>
              <w:bottom w:val="nil"/>
              <w:right w:val="nil"/>
            </w:tcBorders>
          </w:tcPr>
          <w:p w:rsidRPr="00754303" w:rsidR="00753ABF" w:rsidP="00753ABF" w:rsidRDefault="00753ABF" w14:paraId="5FDF6101" w14:textId="52A73F5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753ABF" w:rsidP="00753ABF" w:rsidRDefault="0012116B" w14:paraId="7FB46B3D" w14:textId="523846CF">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0.000</w:t>
            </w:r>
          </w:p>
        </w:tc>
        <w:tc>
          <w:tcPr>
            <w:tcW w:w="960" w:type="dxa"/>
            <w:tcBorders>
              <w:top w:val="nil"/>
              <w:left w:val="nil"/>
              <w:bottom w:val="nil"/>
              <w:right w:val="nil"/>
            </w:tcBorders>
            <w:noWrap/>
            <w:vAlign w:val="bottom"/>
          </w:tcPr>
          <w:p w:rsidRPr="00754303" w:rsidR="00753ABF" w:rsidP="00753ABF" w:rsidRDefault="00753ABF" w14:paraId="47830F5A" w14:textId="0CC3A71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9.05</w:t>
            </w:r>
          </w:p>
        </w:tc>
        <w:tc>
          <w:tcPr>
            <w:tcW w:w="960" w:type="dxa"/>
            <w:tcBorders>
              <w:top w:val="nil"/>
              <w:left w:val="nil"/>
              <w:bottom w:val="nil"/>
              <w:right w:val="nil"/>
            </w:tcBorders>
            <w:noWrap/>
            <w:vAlign w:val="bottom"/>
          </w:tcPr>
          <w:p w:rsidRPr="00754303" w:rsidR="00753ABF" w:rsidP="00753ABF" w:rsidRDefault="00753ABF" w14:paraId="09F0C3D8" w14:textId="6E4C5479">
            <w:pPr>
              <w:rPr>
                <w:rFonts w:ascii="Arial" w:hAnsi="Arial" w:eastAsia="Times New Roman" w:cs="Arial"/>
                <w:color w:val="000000" w:themeColor="text1"/>
                <w:sz w:val="20"/>
                <w:szCs w:val="20"/>
                <w:lang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753ABF" w:rsidP="00753ABF" w:rsidRDefault="00753ABF" w14:paraId="7495E844" w14:textId="3CB2EC4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-8</w:t>
            </w:r>
          </w:p>
        </w:tc>
        <w:tc>
          <w:tcPr>
            <w:tcW w:w="540" w:type="dxa"/>
            <w:tcBorders>
              <w:top w:val="nil"/>
              <w:left w:val="nil"/>
              <w:bottom w:val="nil"/>
              <w:right w:val="nil"/>
            </w:tcBorders>
            <w:noWrap/>
            <w:vAlign w:val="bottom"/>
          </w:tcPr>
          <w:p w:rsidRPr="00754303" w:rsidR="00753ABF" w:rsidP="00753ABF" w:rsidRDefault="00753ABF" w14:paraId="35FC7EC0" w14:textId="71168CD2">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-52</w:t>
            </w:r>
          </w:p>
        </w:tc>
        <w:tc>
          <w:tcPr>
            <w:tcW w:w="540" w:type="dxa"/>
            <w:tcBorders>
              <w:top w:val="nil"/>
              <w:left w:val="nil"/>
              <w:bottom w:val="nil"/>
              <w:right w:val="nil"/>
            </w:tcBorders>
            <w:noWrap/>
            <w:vAlign w:val="bottom"/>
          </w:tcPr>
          <w:p w:rsidRPr="00754303" w:rsidR="00753ABF" w:rsidP="00753ABF" w:rsidRDefault="00753ABF" w14:paraId="329763F1" w14:textId="7F61C283">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32</w:t>
            </w:r>
          </w:p>
        </w:tc>
      </w:tr>
      <w:tr w:rsidRPr="00754303" w:rsidR="00753ABF" w:rsidTr="009F6579" w14:paraId="0B657922" w14:textId="77777777">
        <w:trPr>
          <w:trHeight w:val="144"/>
        </w:trPr>
        <w:tc>
          <w:tcPr>
            <w:tcW w:w="2922" w:type="dxa"/>
            <w:tcBorders>
              <w:top w:val="nil"/>
              <w:left w:val="nil"/>
              <w:bottom w:val="nil"/>
              <w:right w:val="nil"/>
            </w:tcBorders>
            <w:noWrap/>
            <w:vAlign w:val="bottom"/>
          </w:tcPr>
          <w:p w:rsidRPr="00754303" w:rsidR="00753ABF" w:rsidP="00753ABF" w:rsidRDefault="00753ABF" w14:paraId="194FB1D7" w14:textId="68B4CF3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Precuneus</w:t>
            </w:r>
          </w:p>
        </w:tc>
        <w:tc>
          <w:tcPr>
            <w:tcW w:w="830" w:type="dxa"/>
            <w:tcBorders>
              <w:top w:val="nil"/>
              <w:left w:val="nil"/>
              <w:bottom w:val="nil"/>
              <w:right w:val="nil"/>
            </w:tcBorders>
            <w:noWrap/>
            <w:vAlign w:val="bottom"/>
          </w:tcPr>
          <w:p w:rsidRPr="00754303" w:rsidR="00753ABF" w:rsidP="00753ABF" w:rsidRDefault="00753ABF" w14:paraId="21664B2A" w14:textId="44ABF674">
            <w:pPr>
              <w:rPr>
                <w:rFonts w:ascii="Arial" w:hAnsi="Arial" w:eastAsia="Times New Roman" w:cs="Arial"/>
                <w:color w:val="000000" w:themeColor="text1"/>
                <w:sz w:val="20"/>
                <w:szCs w:val="20"/>
                <w:lang w:eastAsia="de-DE"/>
              </w:rPr>
            </w:pPr>
          </w:p>
        </w:tc>
        <w:tc>
          <w:tcPr>
            <w:tcW w:w="563" w:type="dxa"/>
            <w:tcBorders>
              <w:top w:val="nil"/>
              <w:left w:val="nil"/>
              <w:bottom w:val="nil"/>
              <w:right w:val="nil"/>
            </w:tcBorders>
          </w:tcPr>
          <w:p w:rsidRPr="00754303" w:rsidR="00753ABF" w:rsidP="00753ABF" w:rsidRDefault="00753ABF" w14:paraId="6F884622" w14:textId="41277393">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753ABF" w:rsidP="00753ABF" w:rsidRDefault="00753ABF" w14:paraId="6C5E5DBA" w14:textId="74611CF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w:t>
            </w:r>
            <w:r w:rsidR="0012116B">
              <w:rPr>
                <w:rFonts w:ascii="Arial" w:hAnsi="Arial" w:eastAsia="Times New Roman" w:cs="Arial"/>
                <w:color w:val="000000" w:themeColor="text1"/>
                <w:sz w:val="20"/>
                <w:szCs w:val="20"/>
                <w:lang w:eastAsia="de-DE"/>
              </w:rPr>
              <w:t>01</w:t>
            </w:r>
          </w:p>
        </w:tc>
        <w:tc>
          <w:tcPr>
            <w:tcW w:w="960" w:type="dxa"/>
            <w:tcBorders>
              <w:top w:val="nil"/>
              <w:left w:val="nil"/>
              <w:bottom w:val="nil"/>
              <w:right w:val="nil"/>
            </w:tcBorders>
            <w:noWrap/>
            <w:vAlign w:val="bottom"/>
          </w:tcPr>
          <w:p w:rsidRPr="00754303" w:rsidR="00753ABF" w:rsidP="00753ABF" w:rsidRDefault="00753ABF" w14:paraId="7B3E8FBE" w14:textId="181B913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8.27</w:t>
            </w:r>
          </w:p>
        </w:tc>
        <w:tc>
          <w:tcPr>
            <w:tcW w:w="960" w:type="dxa"/>
            <w:tcBorders>
              <w:top w:val="nil"/>
              <w:left w:val="nil"/>
              <w:bottom w:val="nil"/>
              <w:right w:val="nil"/>
            </w:tcBorders>
            <w:noWrap/>
            <w:vAlign w:val="bottom"/>
          </w:tcPr>
          <w:p w:rsidRPr="00754303" w:rsidR="00753ABF" w:rsidP="00753ABF" w:rsidRDefault="00753ABF" w14:paraId="2A1D70DF" w14:textId="42AB7B61">
            <w:pPr>
              <w:rPr>
                <w:rFonts w:ascii="Arial" w:hAnsi="Arial" w:eastAsia="Times New Roman" w:cs="Arial"/>
                <w:color w:val="000000" w:themeColor="text1"/>
                <w:sz w:val="20"/>
                <w:szCs w:val="20"/>
                <w:lang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753ABF" w:rsidP="00753ABF" w:rsidRDefault="0012116B" w14:paraId="467FF6CC" w14:textId="4F5CA7B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w:t>
            </w:r>
          </w:p>
        </w:tc>
        <w:tc>
          <w:tcPr>
            <w:tcW w:w="540" w:type="dxa"/>
            <w:tcBorders>
              <w:top w:val="nil"/>
              <w:left w:val="nil"/>
              <w:bottom w:val="nil"/>
              <w:right w:val="nil"/>
            </w:tcBorders>
            <w:noWrap/>
            <w:vAlign w:val="bottom"/>
          </w:tcPr>
          <w:p w:rsidRPr="00754303" w:rsidR="00753ABF" w:rsidP="00753ABF" w:rsidRDefault="00753ABF" w14:paraId="362BDD81" w14:textId="065E0592">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-56</w:t>
            </w:r>
          </w:p>
        </w:tc>
        <w:tc>
          <w:tcPr>
            <w:tcW w:w="540" w:type="dxa"/>
            <w:tcBorders>
              <w:top w:val="nil"/>
              <w:left w:val="nil"/>
              <w:bottom w:val="nil"/>
              <w:right w:val="nil"/>
            </w:tcBorders>
            <w:noWrap/>
            <w:vAlign w:val="bottom"/>
          </w:tcPr>
          <w:p w:rsidRPr="00754303" w:rsidR="00753ABF" w:rsidP="00753ABF" w:rsidRDefault="0012116B" w14:paraId="4BDD7F32" w14:textId="34BECF7F">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26</w:t>
            </w:r>
          </w:p>
        </w:tc>
      </w:tr>
      <w:tr w:rsidRPr="00754303" w:rsidR="0012116B" w:rsidTr="009F6579" w14:paraId="73A42A38" w14:textId="77777777">
        <w:trPr>
          <w:trHeight w:val="144"/>
        </w:trPr>
        <w:tc>
          <w:tcPr>
            <w:tcW w:w="2922" w:type="dxa"/>
            <w:tcBorders>
              <w:top w:val="nil"/>
              <w:left w:val="nil"/>
              <w:bottom w:val="nil"/>
              <w:right w:val="nil"/>
            </w:tcBorders>
            <w:noWrap/>
            <w:vAlign w:val="bottom"/>
          </w:tcPr>
          <w:p w:rsidR="0012116B" w:rsidP="0012116B" w:rsidRDefault="0012116B" w14:paraId="495167E1" w14:textId="5FAB74A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Precuneus</w:t>
            </w:r>
          </w:p>
        </w:tc>
        <w:tc>
          <w:tcPr>
            <w:tcW w:w="830" w:type="dxa"/>
            <w:tcBorders>
              <w:top w:val="nil"/>
              <w:left w:val="nil"/>
              <w:bottom w:val="nil"/>
              <w:right w:val="nil"/>
            </w:tcBorders>
            <w:noWrap/>
            <w:vAlign w:val="bottom"/>
          </w:tcPr>
          <w:p w:rsidRPr="00754303" w:rsidR="0012116B" w:rsidP="0012116B" w:rsidRDefault="0012116B" w14:paraId="530AF8D4" w14:textId="77777777">
            <w:pPr>
              <w:rPr>
                <w:rFonts w:ascii="Arial" w:hAnsi="Arial" w:eastAsia="Times New Roman" w:cs="Arial"/>
                <w:color w:val="000000" w:themeColor="text1"/>
                <w:sz w:val="20"/>
                <w:szCs w:val="20"/>
                <w:lang w:eastAsia="de-DE"/>
              </w:rPr>
            </w:pPr>
          </w:p>
        </w:tc>
        <w:tc>
          <w:tcPr>
            <w:tcW w:w="563" w:type="dxa"/>
            <w:tcBorders>
              <w:top w:val="nil"/>
              <w:left w:val="nil"/>
              <w:bottom w:val="nil"/>
              <w:right w:val="nil"/>
            </w:tcBorders>
          </w:tcPr>
          <w:p w:rsidR="0012116B" w:rsidP="0012116B" w:rsidRDefault="0012116B" w14:paraId="66F8D1E7" w14:textId="4FA832E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0012116B" w:rsidP="0012116B" w:rsidRDefault="0012116B" w14:paraId="7299728B" w14:textId="7154F3C2">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0.001</w:t>
            </w:r>
          </w:p>
        </w:tc>
        <w:tc>
          <w:tcPr>
            <w:tcW w:w="960" w:type="dxa"/>
            <w:tcBorders>
              <w:top w:val="nil"/>
              <w:left w:val="nil"/>
              <w:bottom w:val="nil"/>
              <w:right w:val="nil"/>
            </w:tcBorders>
            <w:noWrap/>
            <w:vAlign w:val="bottom"/>
          </w:tcPr>
          <w:p w:rsidR="0012116B" w:rsidP="0012116B" w:rsidRDefault="0012116B" w14:paraId="03CC205B" w14:textId="5CB87A8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8.04</w:t>
            </w:r>
          </w:p>
        </w:tc>
        <w:tc>
          <w:tcPr>
            <w:tcW w:w="960" w:type="dxa"/>
            <w:tcBorders>
              <w:top w:val="nil"/>
              <w:left w:val="nil"/>
              <w:bottom w:val="nil"/>
              <w:right w:val="nil"/>
            </w:tcBorders>
            <w:noWrap/>
            <w:vAlign w:val="bottom"/>
          </w:tcPr>
          <w:p w:rsidRPr="00BA243B" w:rsidR="0012116B" w:rsidP="0012116B" w:rsidRDefault="0012116B" w14:paraId="4901FF3A" w14:textId="54160C4C">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0012116B" w:rsidP="0012116B" w:rsidRDefault="0012116B" w14:paraId="6CA92870" w14:textId="328A5EB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w:t>
            </w:r>
          </w:p>
        </w:tc>
        <w:tc>
          <w:tcPr>
            <w:tcW w:w="540" w:type="dxa"/>
            <w:tcBorders>
              <w:top w:val="nil"/>
              <w:left w:val="nil"/>
              <w:bottom w:val="nil"/>
              <w:right w:val="nil"/>
            </w:tcBorders>
            <w:noWrap/>
            <w:vAlign w:val="bottom"/>
          </w:tcPr>
          <w:p w:rsidR="0012116B" w:rsidP="0012116B" w:rsidRDefault="0012116B" w14:paraId="30813EC2" w14:textId="360B46F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-56</w:t>
            </w:r>
          </w:p>
        </w:tc>
        <w:tc>
          <w:tcPr>
            <w:tcW w:w="540" w:type="dxa"/>
            <w:tcBorders>
              <w:top w:val="nil"/>
              <w:left w:val="nil"/>
              <w:bottom w:val="nil"/>
              <w:right w:val="nil"/>
            </w:tcBorders>
            <w:noWrap/>
            <w:vAlign w:val="bottom"/>
          </w:tcPr>
          <w:p w:rsidR="0012116B" w:rsidP="0012116B" w:rsidRDefault="0012116B" w14:paraId="69516BDF" w14:textId="523BFFF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18</w:t>
            </w:r>
          </w:p>
        </w:tc>
      </w:tr>
      <w:tr w:rsidRPr="00754303" w:rsidR="0012116B" w:rsidTr="009F6579" w14:paraId="0100DA87" w14:textId="77777777">
        <w:trPr>
          <w:trHeight w:val="144"/>
        </w:trPr>
        <w:tc>
          <w:tcPr>
            <w:tcW w:w="2922" w:type="dxa"/>
            <w:tcBorders>
              <w:top w:val="nil"/>
              <w:left w:val="nil"/>
              <w:bottom w:val="nil"/>
              <w:right w:val="nil"/>
            </w:tcBorders>
            <w:noWrap/>
            <w:vAlign w:val="bottom"/>
          </w:tcPr>
          <w:p w:rsidRPr="00754303" w:rsidR="0012116B" w:rsidP="0012116B" w:rsidRDefault="0012116B" w14:paraId="321638E8" w14:textId="7E5C9292">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Ventral striatum</w:t>
            </w:r>
          </w:p>
        </w:tc>
        <w:tc>
          <w:tcPr>
            <w:tcW w:w="830" w:type="dxa"/>
            <w:tcBorders>
              <w:top w:val="nil"/>
              <w:left w:val="nil"/>
              <w:bottom w:val="nil"/>
              <w:right w:val="nil"/>
            </w:tcBorders>
            <w:noWrap/>
            <w:vAlign w:val="bottom"/>
          </w:tcPr>
          <w:p w:rsidRPr="00754303" w:rsidR="0012116B" w:rsidP="0012116B" w:rsidRDefault="0012116B" w14:paraId="1991E08B" w14:textId="23667FA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16</w:t>
            </w:r>
          </w:p>
        </w:tc>
        <w:tc>
          <w:tcPr>
            <w:tcW w:w="563" w:type="dxa"/>
            <w:tcBorders>
              <w:top w:val="nil"/>
              <w:left w:val="nil"/>
              <w:bottom w:val="nil"/>
              <w:right w:val="nil"/>
            </w:tcBorders>
          </w:tcPr>
          <w:p w:rsidRPr="00754303" w:rsidR="0012116B" w:rsidP="0012116B" w:rsidRDefault="0012116B" w14:paraId="07482EE4" w14:textId="2B88E41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w:t>
            </w:r>
          </w:p>
        </w:tc>
        <w:tc>
          <w:tcPr>
            <w:tcW w:w="960" w:type="dxa"/>
            <w:tcBorders>
              <w:top w:val="nil"/>
              <w:left w:val="nil"/>
              <w:bottom w:val="nil"/>
              <w:right w:val="nil"/>
            </w:tcBorders>
            <w:noWrap/>
            <w:vAlign w:val="bottom"/>
          </w:tcPr>
          <w:p w:rsidRPr="00754303" w:rsidR="0012116B" w:rsidP="0012116B" w:rsidRDefault="00DF046D" w14:paraId="0C5FFA2F" w14:textId="169B16B2">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0.000</w:t>
            </w:r>
          </w:p>
        </w:tc>
        <w:tc>
          <w:tcPr>
            <w:tcW w:w="960" w:type="dxa"/>
            <w:tcBorders>
              <w:top w:val="nil"/>
              <w:left w:val="nil"/>
              <w:bottom w:val="nil"/>
              <w:right w:val="nil"/>
            </w:tcBorders>
            <w:noWrap/>
            <w:vAlign w:val="bottom"/>
          </w:tcPr>
          <w:p w:rsidRPr="00754303" w:rsidR="0012116B" w:rsidP="0012116B" w:rsidRDefault="0012116B" w14:paraId="590D8DB4" w14:textId="12ECA0D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8.62</w:t>
            </w:r>
          </w:p>
        </w:tc>
        <w:tc>
          <w:tcPr>
            <w:tcW w:w="960" w:type="dxa"/>
            <w:tcBorders>
              <w:top w:val="nil"/>
              <w:left w:val="nil"/>
              <w:bottom w:val="nil"/>
              <w:right w:val="nil"/>
            </w:tcBorders>
            <w:noWrap/>
            <w:vAlign w:val="bottom"/>
          </w:tcPr>
          <w:p w:rsidRPr="00754303" w:rsidR="0012116B" w:rsidP="0012116B" w:rsidRDefault="0012116B" w14:paraId="780207CE" w14:textId="508D43FD">
            <w:pPr>
              <w:rPr>
                <w:rFonts w:ascii="Arial" w:hAnsi="Arial" w:eastAsia="Times New Roman" w:cs="Arial"/>
                <w:color w:val="000000" w:themeColor="text1"/>
                <w:sz w:val="20"/>
                <w:szCs w:val="20"/>
                <w:lang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12116B" w:rsidP="0012116B" w:rsidRDefault="0012116B" w14:paraId="00F26CBD" w14:textId="16B691D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10</w:t>
            </w:r>
          </w:p>
        </w:tc>
        <w:tc>
          <w:tcPr>
            <w:tcW w:w="540" w:type="dxa"/>
            <w:tcBorders>
              <w:top w:val="nil"/>
              <w:left w:val="nil"/>
              <w:bottom w:val="nil"/>
              <w:right w:val="nil"/>
            </w:tcBorders>
            <w:noWrap/>
            <w:vAlign w:val="bottom"/>
          </w:tcPr>
          <w:p w:rsidRPr="00754303" w:rsidR="0012116B" w:rsidP="0012116B" w:rsidRDefault="0012116B" w14:paraId="6F424EB9" w14:textId="0BFF7CE6">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w:t>
            </w:r>
          </w:p>
        </w:tc>
        <w:tc>
          <w:tcPr>
            <w:tcW w:w="540" w:type="dxa"/>
            <w:tcBorders>
              <w:top w:val="nil"/>
              <w:left w:val="nil"/>
              <w:bottom w:val="nil"/>
              <w:right w:val="nil"/>
            </w:tcBorders>
            <w:noWrap/>
            <w:vAlign w:val="bottom"/>
          </w:tcPr>
          <w:p w:rsidRPr="00754303" w:rsidR="0012116B" w:rsidP="0012116B" w:rsidRDefault="0012116B" w14:paraId="5DD2F4A9" w14:textId="43EB5FD3">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-12</w:t>
            </w:r>
          </w:p>
        </w:tc>
      </w:tr>
      <w:tr w:rsidRPr="00754303" w:rsidR="0012116B" w:rsidTr="009F6579" w14:paraId="4E9C4090" w14:textId="77777777">
        <w:trPr>
          <w:trHeight w:val="144"/>
        </w:trPr>
        <w:tc>
          <w:tcPr>
            <w:tcW w:w="2922" w:type="dxa"/>
            <w:tcBorders>
              <w:top w:val="nil"/>
              <w:left w:val="nil"/>
              <w:bottom w:val="nil"/>
              <w:right w:val="nil"/>
            </w:tcBorders>
            <w:noWrap/>
            <w:vAlign w:val="bottom"/>
          </w:tcPr>
          <w:p w:rsidRPr="00754303" w:rsidR="0012116B" w:rsidP="0012116B" w:rsidRDefault="0012116B" w14:paraId="3DEF9A15" w14:textId="53F170E2">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Ventral striatum</w:t>
            </w:r>
          </w:p>
        </w:tc>
        <w:tc>
          <w:tcPr>
            <w:tcW w:w="830" w:type="dxa"/>
            <w:tcBorders>
              <w:top w:val="nil"/>
              <w:left w:val="nil"/>
              <w:bottom w:val="nil"/>
              <w:right w:val="nil"/>
            </w:tcBorders>
            <w:noWrap/>
            <w:vAlign w:val="bottom"/>
          </w:tcPr>
          <w:p w:rsidRPr="00754303" w:rsidR="0012116B" w:rsidP="0012116B" w:rsidRDefault="0012116B" w14:paraId="2BF6FECF" w14:textId="26A20B8A">
            <w:pPr>
              <w:rPr>
                <w:rFonts w:ascii="Arial" w:hAnsi="Arial" w:eastAsia="Times New Roman" w:cs="Arial"/>
                <w:color w:val="000000" w:themeColor="text1"/>
                <w:sz w:val="20"/>
                <w:szCs w:val="20"/>
                <w:lang w:eastAsia="de-DE"/>
              </w:rPr>
            </w:pPr>
          </w:p>
        </w:tc>
        <w:tc>
          <w:tcPr>
            <w:tcW w:w="563" w:type="dxa"/>
            <w:tcBorders>
              <w:top w:val="nil"/>
              <w:left w:val="nil"/>
              <w:bottom w:val="nil"/>
              <w:right w:val="nil"/>
            </w:tcBorders>
          </w:tcPr>
          <w:p w:rsidRPr="00754303" w:rsidR="0012116B" w:rsidP="0012116B" w:rsidRDefault="0012116B" w14:paraId="45955069" w14:textId="183A846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w:t>
            </w:r>
          </w:p>
        </w:tc>
        <w:tc>
          <w:tcPr>
            <w:tcW w:w="960" w:type="dxa"/>
            <w:tcBorders>
              <w:top w:val="nil"/>
              <w:left w:val="nil"/>
              <w:bottom w:val="nil"/>
              <w:right w:val="nil"/>
            </w:tcBorders>
            <w:noWrap/>
            <w:vAlign w:val="bottom"/>
          </w:tcPr>
          <w:p w:rsidRPr="00754303" w:rsidR="0012116B" w:rsidP="0012116B" w:rsidRDefault="0012116B" w14:paraId="3D9A033F" w14:textId="10404CA6">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0.005</w:t>
            </w:r>
          </w:p>
        </w:tc>
        <w:tc>
          <w:tcPr>
            <w:tcW w:w="960" w:type="dxa"/>
            <w:tcBorders>
              <w:top w:val="nil"/>
              <w:left w:val="nil"/>
              <w:bottom w:val="nil"/>
              <w:right w:val="nil"/>
            </w:tcBorders>
            <w:noWrap/>
            <w:vAlign w:val="bottom"/>
          </w:tcPr>
          <w:p w:rsidRPr="00754303" w:rsidR="0012116B" w:rsidP="0012116B" w:rsidRDefault="0012116B" w14:paraId="587B5CA1" w14:textId="3815302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w:t>
            </w:r>
            <w:r w:rsidR="009F6579">
              <w:rPr>
                <w:rFonts w:ascii="Arial" w:hAnsi="Arial" w:eastAsia="Times New Roman" w:cs="Arial"/>
                <w:color w:val="000000" w:themeColor="text1"/>
                <w:sz w:val="20"/>
                <w:szCs w:val="20"/>
                <w:lang w:eastAsia="de-DE"/>
              </w:rPr>
              <w:t>29</w:t>
            </w:r>
          </w:p>
        </w:tc>
        <w:tc>
          <w:tcPr>
            <w:tcW w:w="960" w:type="dxa"/>
            <w:tcBorders>
              <w:top w:val="nil"/>
              <w:left w:val="nil"/>
              <w:bottom w:val="nil"/>
              <w:right w:val="nil"/>
            </w:tcBorders>
            <w:noWrap/>
            <w:vAlign w:val="bottom"/>
          </w:tcPr>
          <w:p w:rsidRPr="00754303" w:rsidR="0012116B" w:rsidP="0012116B" w:rsidRDefault="0012116B" w14:paraId="0F9D770A" w14:textId="2D9A31E6">
            <w:pPr>
              <w:rPr>
                <w:rFonts w:ascii="Arial" w:hAnsi="Arial" w:eastAsia="Times New Roman" w:cs="Arial"/>
                <w:color w:val="000000" w:themeColor="text1"/>
                <w:sz w:val="20"/>
                <w:szCs w:val="20"/>
                <w:lang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12116B" w:rsidP="0012116B" w:rsidRDefault="0012116B" w14:paraId="26EC795A" w14:textId="33B5643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10</w:t>
            </w:r>
          </w:p>
        </w:tc>
        <w:tc>
          <w:tcPr>
            <w:tcW w:w="540" w:type="dxa"/>
            <w:tcBorders>
              <w:top w:val="nil"/>
              <w:left w:val="nil"/>
              <w:bottom w:val="nil"/>
              <w:right w:val="nil"/>
            </w:tcBorders>
            <w:noWrap/>
            <w:vAlign w:val="bottom"/>
          </w:tcPr>
          <w:p w:rsidRPr="00754303" w:rsidR="0012116B" w:rsidP="0012116B" w:rsidRDefault="0012116B" w14:paraId="58F82672" w14:textId="11E0EC2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10</w:t>
            </w:r>
          </w:p>
        </w:tc>
        <w:tc>
          <w:tcPr>
            <w:tcW w:w="540" w:type="dxa"/>
            <w:tcBorders>
              <w:top w:val="nil"/>
              <w:left w:val="nil"/>
              <w:bottom w:val="nil"/>
              <w:right w:val="nil"/>
            </w:tcBorders>
            <w:noWrap/>
            <w:vAlign w:val="bottom"/>
          </w:tcPr>
          <w:p w:rsidRPr="00754303" w:rsidR="0012116B" w:rsidP="0012116B" w:rsidRDefault="0012116B" w14:paraId="42E7B875" w14:textId="7219679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-10</w:t>
            </w:r>
          </w:p>
        </w:tc>
      </w:tr>
      <w:tr w:rsidRPr="00754303" w:rsidR="0012116B" w:rsidTr="009F6579" w14:paraId="750F2E6B" w14:textId="77777777">
        <w:trPr>
          <w:trHeight w:val="144"/>
        </w:trPr>
        <w:tc>
          <w:tcPr>
            <w:tcW w:w="2922" w:type="dxa"/>
            <w:tcBorders>
              <w:top w:val="nil"/>
              <w:left w:val="nil"/>
              <w:bottom w:val="nil"/>
              <w:right w:val="nil"/>
            </w:tcBorders>
            <w:noWrap/>
            <w:vAlign w:val="bottom"/>
          </w:tcPr>
          <w:p w:rsidRPr="00754303" w:rsidR="0012116B" w:rsidP="0012116B" w:rsidRDefault="0012116B" w14:paraId="4D5494AA" w14:textId="24C1857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Insula</w:t>
            </w:r>
          </w:p>
        </w:tc>
        <w:tc>
          <w:tcPr>
            <w:tcW w:w="830" w:type="dxa"/>
            <w:tcBorders>
              <w:top w:val="nil"/>
              <w:left w:val="nil"/>
              <w:bottom w:val="nil"/>
              <w:right w:val="nil"/>
            </w:tcBorders>
            <w:noWrap/>
            <w:vAlign w:val="bottom"/>
          </w:tcPr>
          <w:p w:rsidRPr="00754303" w:rsidR="0012116B" w:rsidP="0012116B" w:rsidRDefault="0012116B" w14:paraId="40D81C05" w14:textId="444FE40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56</w:t>
            </w:r>
          </w:p>
        </w:tc>
        <w:tc>
          <w:tcPr>
            <w:tcW w:w="563" w:type="dxa"/>
            <w:tcBorders>
              <w:top w:val="nil"/>
              <w:left w:val="nil"/>
              <w:bottom w:val="nil"/>
              <w:right w:val="nil"/>
            </w:tcBorders>
          </w:tcPr>
          <w:p w:rsidRPr="00754303" w:rsidR="0012116B" w:rsidP="0012116B" w:rsidRDefault="0012116B" w14:paraId="414942DB" w14:textId="1790395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12116B" w:rsidP="0012116B" w:rsidRDefault="0012116B" w14:paraId="3DB7B2A0" w14:textId="4355BB3F">
            <w:pPr>
              <w:rPr>
                <w:rFonts w:ascii="Arial" w:hAnsi="Arial" w:eastAsia="Times New Roman" w:cs="Arial"/>
                <w:color w:val="000000" w:themeColor="text1"/>
                <w:sz w:val="20"/>
                <w:szCs w:val="20"/>
                <w:lang w:eastAsia="de-DE"/>
              </w:rPr>
            </w:pPr>
            <w:r>
              <w:rPr>
                <w:rFonts w:ascii="Arial" w:hAnsi="Arial" w:eastAsia="AdvPTimes" w:cs="Arial"/>
                <w:sz w:val="18"/>
                <w:szCs w:val="18"/>
                <w:lang w:val="en-US" w:eastAsia="de-DE"/>
              </w:rPr>
              <w:t>0</w:t>
            </w:r>
            <w:r w:rsidRPr="00BA243B">
              <w:rPr>
                <w:rFonts w:ascii="Arial" w:hAnsi="Arial" w:eastAsia="AdvPTimes" w:cs="Arial"/>
                <w:sz w:val="18"/>
                <w:szCs w:val="18"/>
                <w:lang w:val="en-US" w:eastAsia="de-DE"/>
              </w:rPr>
              <w:t>.001</w:t>
            </w:r>
          </w:p>
        </w:tc>
        <w:tc>
          <w:tcPr>
            <w:tcW w:w="960" w:type="dxa"/>
            <w:tcBorders>
              <w:top w:val="nil"/>
              <w:left w:val="nil"/>
              <w:bottom w:val="nil"/>
              <w:right w:val="nil"/>
            </w:tcBorders>
            <w:noWrap/>
            <w:vAlign w:val="bottom"/>
          </w:tcPr>
          <w:p w:rsidRPr="00754303" w:rsidR="0012116B" w:rsidP="0012116B" w:rsidRDefault="0012116B" w14:paraId="4B4C708D" w14:textId="3DD5C7F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8.08</w:t>
            </w:r>
          </w:p>
        </w:tc>
        <w:tc>
          <w:tcPr>
            <w:tcW w:w="960" w:type="dxa"/>
            <w:tcBorders>
              <w:top w:val="nil"/>
              <w:left w:val="nil"/>
              <w:bottom w:val="nil"/>
              <w:right w:val="nil"/>
            </w:tcBorders>
            <w:noWrap/>
            <w:vAlign w:val="bottom"/>
          </w:tcPr>
          <w:p w:rsidRPr="00754303" w:rsidR="0012116B" w:rsidP="0012116B" w:rsidRDefault="0012116B" w14:paraId="4E86B58D" w14:textId="7AE32ED4">
            <w:pPr>
              <w:rPr>
                <w:rFonts w:ascii="Arial" w:hAnsi="Arial" w:eastAsia="Times New Roman" w:cs="Arial"/>
                <w:color w:val="000000" w:themeColor="text1"/>
                <w:sz w:val="20"/>
                <w:szCs w:val="20"/>
                <w:lang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12116B" w:rsidP="0012116B" w:rsidRDefault="0012116B" w14:paraId="20EFC462" w14:textId="29FC5B8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-36</w:t>
            </w:r>
          </w:p>
        </w:tc>
        <w:tc>
          <w:tcPr>
            <w:tcW w:w="540" w:type="dxa"/>
            <w:tcBorders>
              <w:top w:val="nil"/>
              <w:left w:val="nil"/>
              <w:bottom w:val="nil"/>
              <w:right w:val="nil"/>
            </w:tcBorders>
            <w:noWrap/>
            <w:vAlign w:val="bottom"/>
          </w:tcPr>
          <w:p w:rsidRPr="00754303" w:rsidR="0012116B" w:rsidP="0012116B" w:rsidRDefault="0012116B" w14:paraId="294D9522" w14:textId="500E3E4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w:t>
            </w:r>
          </w:p>
        </w:tc>
        <w:tc>
          <w:tcPr>
            <w:tcW w:w="540" w:type="dxa"/>
            <w:tcBorders>
              <w:top w:val="nil"/>
              <w:left w:val="nil"/>
              <w:bottom w:val="nil"/>
              <w:right w:val="nil"/>
            </w:tcBorders>
            <w:noWrap/>
            <w:vAlign w:val="bottom"/>
          </w:tcPr>
          <w:p w:rsidRPr="00754303" w:rsidR="0012116B" w:rsidP="0012116B" w:rsidRDefault="0012116B" w14:paraId="205EEF4D" w14:textId="1072027F">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12</w:t>
            </w:r>
          </w:p>
        </w:tc>
      </w:tr>
      <w:tr w:rsidRPr="00754303" w:rsidR="0012116B" w:rsidTr="009F6579" w14:paraId="129E5436" w14:textId="77777777">
        <w:trPr>
          <w:trHeight w:val="144"/>
        </w:trPr>
        <w:tc>
          <w:tcPr>
            <w:tcW w:w="2922" w:type="dxa"/>
            <w:tcBorders>
              <w:top w:val="nil"/>
              <w:left w:val="nil"/>
              <w:bottom w:val="nil"/>
              <w:right w:val="nil"/>
            </w:tcBorders>
            <w:noWrap/>
            <w:vAlign w:val="bottom"/>
          </w:tcPr>
          <w:p w:rsidRPr="00754303" w:rsidR="0012116B" w:rsidP="0012116B" w:rsidRDefault="0012116B" w14:paraId="6274A9B8" w14:textId="22F8FD9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Insula</w:t>
            </w:r>
          </w:p>
        </w:tc>
        <w:tc>
          <w:tcPr>
            <w:tcW w:w="830" w:type="dxa"/>
            <w:tcBorders>
              <w:top w:val="nil"/>
              <w:left w:val="nil"/>
              <w:bottom w:val="nil"/>
              <w:right w:val="nil"/>
            </w:tcBorders>
            <w:noWrap/>
            <w:vAlign w:val="bottom"/>
          </w:tcPr>
          <w:p w:rsidRPr="00754303" w:rsidR="0012116B" w:rsidP="0012116B" w:rsidRDefault="0012116B" w14:paraId="309FD295" w14:textId="1331BA65">
            <w:pPr>
              <w:rPr>
                <w:rFonts w:ascii="Arial" w:hAnsi="Arial" w:eastAsia="Times New Roman" w:cs="Arial"/>
                <w:color w:val="000000" w:themeColor="text1"/>
                <w:sz w:val="20"/>
                <w:szCs w:val="20"/>
                <w:lang w:eastAsia="de-DE"/>
              </w:rPr>
            </w:pPr>
          </w:p>
        </w:tc>
        <w:tc>
          <w:tcPr>
            <w:tcW w:w="563" w:type="dxa"/>
            <w:tcBorders>
              <w:top w:val="nil"/>
              <w:left w:val="nil"/>
              <w:bottom w:val="nil"/>
              <w:right w:val="nil"/>
            </w:tcBorders>
          </w:tcPr>
          <w:p w:rsidRPr="00754303" w:rsidR="0012116B" w:rsidP="0012116B" w:rsidRDefault="0012116B" w14:paraId="59737ECB" w14:textId="3A411BE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12116B" w:rsidP="0012116B" w:rsidRDefault="0012116B" w14:paraId="7E5E76B1" w14:textId="4CC9DCA3">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0.009</w:t>
            </w:r>
          </w:p>
        </w:tc>
        <w:tc>
          <w:tcPr>
            <w:tcW w:w="960" w:type="dxa"/>
            <w:tcBorders>
              <w:top w:val="nil"/>
              <w:left w:val="nil"/>
              <w:bottom w:val="nil"/>
              <w:right w:val="nil"/>
            </w:tcBorders>
            <w:noWrap/>
            <w:vAlign w:val="bottom"/>
          </w:tcPr>
          <w:p w:rsidRPr="00754303" w:rsidR="0012116B" w:rsidP="0012116B" w:rsidRDefault="0012116B" w14:paraId="08FC58F8" w14:textId="3AC7170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7.05</w:t>
            </w:r>
          </w:p>
        </w:tc>
        <w:tc>
          <w:tcPr>
            <w:tcW w:w="960" w:type="dxa"/>
            <w:tcBorders>
              <w:top w:val="nil"/>
              <w:left w:val="nil"/>
              <w:bottom w:val="nil"/>
              <w:right w:val="nil"/>
            </w:tcBorders>
            <w:noWrap/>
            <w:vAlign w:val="bottom"/>
          </w:tcPr>
          <w:p w:rsidRPr="00754303" w:rsidR="0012116B" w:rsidP="0012116B" w:rsidRDefault="0012116B" w14:paraId="53EDCE86" w14:textId="3EF4AECA">
            <w:pPr>
              <w:rPr>
                <w:rFonts w:ascii="Arial" w:hAnsi="Arial" w:eastAsia="Times New Roman" w:cs="Arial"/>
                <w:color w:val="000000" w:themeColor="text1"/>
                <w:sz w:val="20"/>
                <w:szCs w:val="20"/>
                <w:lang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12116B" w:rsidP="0012116B" w:rsidRDefault="0012116B" w14:paraId="6518DFDE" w14:textId="6D12687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-36</w:t>
            </w:r>
          </w:p>
        </w:tc>
        <w:tc>
          <w:tcPr>
            <w:tcW w:w="540" w:type="dxa"/>
            <w:tcBorders>
              <w:top w:val="nil"/>
              <w:left w:val="nil"/>
              <w:bottom w:val="nil"/>
              <w:right w:val="nil"/>
            </w:tcBorders>
            <w:noWrap/>
            <w:vAlign w:val="bottom"/>
          </w:tcPr>
          <w:p w:rsidRPr="00754303" w:rsidR="0012116B" w:rsidP="0012116B" w:rsidRDefault="0012116B" w14:paraId="065124CA" w14:textId="649BF03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w:t>
            </w:r>
          </w:p>
        </w:tc>
        <w:tc>
          <w:tcPr>
            <w:tcW w:w="540" w:type="dxa"/>
            <w:tcBorders>
              <w:top w:val="nil"/>
              <w:left w:val="nil"/>
              <w:bottom w:val="nil"/>
              <w:right w:val="nil"/>
            </w:tcBorders>
            <w:noWrap/>
            <w:vAlign w:val="bottom"/>
          </w:tcPr>
          <w:p w:rsidRPr="00754303" w:rsidR="0012116B" w:rsidP="0012116B" w:rsidRDefault="0012116B" w14:paraId="71FD0464" w14:textId="5C98612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18</w:t>
            </w:r>
          </w:p>
        </w:tc>
      </w:tr>
      <w:tr w:rsidRPr="00754303" w:rsidR="0012116B" w:rsidTr="009F6579" w14:paraId="03A55DB7" w14:textId="77777777">
        <w:trPr>
          <w:trHeight w:val="144"/>
        </w:trPr>
        <w:tc>
          <w:tcPr>
            <w:tcW w:w="2922" w:type="dxa"/>
            <w:tcBorders>
              <w:top w:val="nil"/>
              <w:left w:val="nil"/>
              <w:bottom w:val="nil"/>
              <w:right w:val="nil"/>
            </w:tcBorders>
            <w:noWrap/>
            <w:vAlign w:val="bottom"/>
          </w:tcPr>
          <w:p w:rsidRPr="00754303" w:rsidR="0012116B" w:rsidP="0012116B" w:rsidRDefault="0012116B" w14:paraId="33A6B95E" w14:textId="6A14D8B2">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IFG</w:t>
            </w:r>
            <w:r w:rsidR="002654D8">
              <w:rPr>
                <w:rFonts w:ascii="Arial" w:hAnsi="Arial" w:eastAsia="Times New Roman" w:cs="Arial"/>
                <w:color w:val="000000" w:themeColor="text1"/>
                <w:sz w:val="20"/>
                <w:szCs w:val="20"/>
                <w:lang w:eastAsia="de-DE"/>
              </w:rPr>
              <w:t xml:space="preserve"> </w:t>
            </w:r>
            <w:r>
              <w:rPr>
                <w:rFonts w:ascii="Arial" w:hAnsi="Arial" w:eastAsia="Times New Roman" w:cs="Arial"/>
                <w:color w:val="000000" w:themeColor="text1"/>
                <w:sz w:val="20"/>
                <w:szCs w:val="20"/>
                <w:lang w:eastAsia="de-DE"/>
              </w:rPr>
              <w:t>pars orbitalis</w:t>
            </w:r>
          </w:p>
        </w:tc>
        <w:tc>
          <w:tcPr>
            <w:tcW w:w="830" w:type="dxa"/>
            <w:tcBorders>
              <w:top w:val="nil"/>
              <w:left w:val="nil"/>
              <w:bottom w:val="nil"/>
              <w:right w:val="nil"/>
            </w:tcBorders>
            <w:noWrap/>
            <w:vAlign w:val="bottom"/>
          </w:tcPr>
          <w:p w:rsidRPr="00754303" w:rsidR="0012116B" w:rsidP="0012116B" w:rsidRDefault="0012116B" w14:paraId="1E222AC2" w14:textId="1CB8A04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39</w:t>
            </w:r>
          </w:p>
        </w:tc>
        <w:tc>
          <w:tcPr>
            <w:tcW w:w="563" w:type="dxa"/>
            <w:tcBorders>
              <w:top w:val="nil"/>
              <w:left w:val="nil"/>
              <w:bottom w:val="nil"/>
              <w:right w:val="nil"/>
            </w:tcBorders>
          </w:tcPr>
          <w:p w:rsidRPr="00754303" w:rsidR="0012116B" w:rsidP="0012116B" w:rsidRDefault="0012116B" w14:paraId="1FCF25A0" w14:textId="568DC372">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12116B" w:rsidP="0012116B" w:rsidRDefault="0012116B" w14:paraId="68E33A19" w14:textId="0115FC6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0.001</w:t>
            </w:r>
          </w:p>
        </w:tc>
        <w:tc>
          <w:tcPr>
            <w:tcW w:w="960" w:type="dxa"/>
            <w:tcBorders>
              <w:top w:val="nil"/>
              <w:left w:val="nil"/>
              <w:bottom w:val="nil"/>
              <w:right w:val="nil"/>
            </w:tcBorders>
            <w:noWrap/>
            <w:vAlign w:val="bottom"/>
          </w:tcPr>
          <w:p w:rsidRPr="00754303" w:rsidR="0012116B" w:rsidP="0012116B" w:rsidRDefault="00DF046D" w14:paraId="7038BC27" w14:textId="39DDF10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8.05</w:t>
            </w:r>
          </w:p>
        </w:tc>
        <w:tc>
          <w:tcPr>
            <w:tcW w:w="960" w:type="dxa"/>
            <w:tcBorders>
              <w:top w:val="nil"/>
              <w:left w:val="nil"/>
              <w:bottom w:val="nil"/>
              <w:right w:val="nil"/>
            </w:tcBorders>
            <w:noWrap/>
            <w:vAlign w:val="bottom"/>
          </w:tcPr>
          <w:p w:rsidRPr="00754303" w:rsidR="0012116B" w:rsidP="0012116B" w:rsidRDefault="0012116B" w14:paraId="4B9713A9" w14:textId="3029C1FF">
            <w:pPr>
              <w:rPr>
                <w:rFonts w:ascii="Arial" w:hAnsi="Arial" w:eastAsia="Times New Roman" w:cs="Arial"/>
                <w:color w:val="000000" w:themeColor="text1"/>
                <w:sz w:val="20"/>
                <w:szCs w:val="20"/>
                <w:lang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12116B" w:rsidP="0012116B" w:rsidRDefault="0012116B" w14:paraId="7DDA1F05" w14:textId="7FE9190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-22</w:t>
            </w:r>
          </w:p>
        </w:tc>
        <w:tc>
          <w:tcPr>
            <w:tcW w:w="540" w:type="dxa"/>
            <w:tcBorders>
              <w:top w:val="nil"/>
              <w:left w:val="nil"/>
              <w:bottom w:val="nil"/>
              <w:right w:val="nil"/>
            </w:tcBorders>
            <w:noWrap/>
            <w:vAlign w:val="bottom"/>
          </w:tcPr>
          <w:p w:rsidRPr="00754303" w:rsidR="0012116B" w:rsidP="0012116B" w:rsidRDefault="0012116B" w14:paraId="33E500D9" w14:textId="0395F80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32</w:t>
            </w:r>
          </w:p>
        </w:tc>
        <w:tc>
          <w:tcPr>
            <w:tcW w:w="540" w:type="dxa"/>
            <w:tcBorders>
              <w:top w:val="nil"/>
              <w:left w:val="nil"/>
              <w:bottom w:val="nil"/>
              <w:right w:val="nil"/>
            </w:tcBorders>
            <w:noWrap/>
            <w:vAlign w:val="bottom"/>
          </w:tcPr>
          <w:p w:rsidRPr="00754303" w:rsidR="0012116B" w:rsidP="0012116B" w:rsidRDefault="0012116B" w14:paraId="735E4C63" w14:textId="715771F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-12</w:t>
            </w:r>
          </w:p>
        </w:tc>
      </w:tr>
      <w:tr w:rsidRPr="00754303" w:rsidR="0012116B" w:rsidTr="009F6579" w14:paraId="1BEC17EC" w14:textId="77777777">
        <w:trPr>
          <w:trHeight w:val="144"/>
        </w:trPr>
        <w:tc>
          <w:tcPr>
            <w:tcW w:w="2922" w:type="dxa"/>
            <w:tcBorders>
              <w:top w:val="nil"/>
              <w:left w:val="nil"/>
              <w:bottom w:val="nil"/>
              <w:right w:val="nil"/>
            </w:tcBorders>
            <w:noWrap/>
            <w:vAlign w:val="bottom"/>
          </w:tcPr>
          <w:p w:rsidRPr="00754303" w:rsidR="0012116B" w:rsidP="0012116B" w:rsidRDefault="0012116B" w14:paraId="729C7EF7" w14:textId="01703642">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Precentral gyrus</w:t>
            </w:r>
          </w:p>
        </w:tc>
        <w:tc>
          <w:tcPr>
            <w:tcW w:w="830" w:type="dxa"/>
            <w:tcBorders>
              <w:top w:val="nil"/>
              <w:left w:val="nil"/>
              <w:bottom w:val="nil"/>
              <w:right w:val="nil"/>
            </w:tcBorders>
            <w:noWrap/>
            <w:vAlign w:val="bottom"/>
          </w:tcPr>
          <w:p w:rsidRPr="00754303" w:rsidR="0012116B" w:rsidP="0012116B" w:rsidRDefault="0012116B" w14:paraId="78BFB15A" w14:textId="77777777">
            <w:pPr>
              <w:rPr>
                <w:rFonts w:ascii="Arial" w:hAnsi="Arial" w:eastAsia="Times New Roman" w:cs="Arial"/>
                <w:color w:val="000000" w:themeColor="text1"/>
                <w:sz w:val="20"/>
                <w:szCs w:val="20"/>
                <w:lang w:eastAsia="de-DE"/>
              </w:rPr>
            </w:pPr>
          </w:p>
        </w:tc>
        <w:tc>
          <w:tcPr>
            <w:tcW w:w="563" w:type="dxa"/>
            <w:tcBorders>
              <w:top w:val="nil"/>
              <w:left w:val="nil"/>
              <w:bottom w:val="nil"/>
              <w:right w:val="nil"/>
            </w:tcBorders>
          </w:tcPr>
          <w:p w:rsidRPr="00754303" w:rsidR="0012116B" w:rsidP="0012116B" w:rsidRDefault="0012116B" w14:paraId="6D03D1FD" w14:textId="6A015B9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w:t>
            </w:r>
          </w:p>
        </w:tc>
        <w:tc>
          <w:tcPr>
            <w:tcW w:w="960" w:type="dxa"/>
            <w:tcBorders>
              <w:top w:val="nil"/>
              <w:left w:val="nil"/>
              <w:bottom w:val="nil"/>
              <w:right w:val="nil"/>
            </w:tcBorders>
            <w:noWrap/>
            <w:vAlign w:val="bottom"/>
          </w:tcPr>
          <w:p w:rsidRPr="00754303" w:rsidR="0012116B" w:rsidP="0012116B" w:rsidRDefault="0012116B" w14:paraId="469BC056" w14:textId="78662AF9">
            <w:pPr>
              <w:rPr>
                <w:rFonts w:ascii="Arial" w:hAnsi="Arial" w:eastAsia="Times New Roman" w:cs="Arial"/>
                <w:color w:val="000000" w:themeColor="text1"/>
                <w:sz w:val="20"/>
                <w:szCs w:val="20"/>
                <w:lang w:eastAsia="de-DE"/>
              </w:rPr>
            </w:pPr>
            <w:r>
              <w:rPr>
                <w:rFonts w:ascii="Arial" w:hAnsi="Arial" w:eastAsia="AdvPTimes" w:cs="Arial"/>
                <w:sz w:val="18"/>
                <w:szCs w:val="18"/>
                <w:lang w:val="en-US" w:eastAsia="de-DE"/>
              </w:rPr>
              <w:t>0.00</w:t>
            </w:r>
            <w:r w:rsidR="00DF046D">
              <w:rPr>
                <w:rFonts w:ascii="Arial" w:hAnsi="Arial" w:eastAsia="AdvPTimes" w:cs="Arial"/>
                <w:sz w:val="18"/>
                <w:szCs w:val="18"/>
                <w:lang w:val="en-US" w:eastAsia="de-DE"/>
              </w:rPr>
              <w:t>2</w:t>
            </w:r>
          </w:p>
        </w:tc>
        <w:tc>
          <w:tcPr>
            <w:tcW w:w="960" w:type="dxa"/>
            <w:tcBorders>
              <w:top w:val="nil"/>
              <w:left w:val="nil"/>
              <w:bottom w:val="nil"/>
              <w:right w:val="nil"/>
            </w:tcBorders>
            <w:noWrap/>
            <w:vAlign w:val="bottom"/>
          </w:tcPr>
          <w:p w:rsidRPr="00754303" w:rsidR="0012116B" w:rsidP="0012116B" w:rsidRDefault="009F6579" w14:paraId="602E6C98" w14:textId="4057BD2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w:t>
            </w:r>
            <w:r w:rsidR="00DF046D">
              <w:rPr>
                <w:rFonts w:ascii="Arial" w:hAnsi="Arial" w:eastAsia="Times New Roman" w:cs="Arial"/>
                <w:color w:val="000000" w:themeColor="text1"/>
                <w:sz w:val="20"/>
                <w:szCs w:val="20"/>
                <w:lang w:eastAsia="de-DE"/>
              </w:rPr>
              <w:t>69</w:t>
            </w:r>
          </w:p>
        </w:tc>
        <w:tc>
          <w:tcPr>
            <w:tcW w:w="960" w:type="dxa"/>
            <w:tcBorders>
              <w:top w:val="nil"/>
              <w:left w:val="nil"/>
              <w:bottom w:val="nil"/>
              <w:right w:val="nil"/>
            </w:tcBorders>
            <w:noWrap/>
            <w:vAlign w:val="bottom"/>
          </w:tcPr>
          <w:p w:rsidRPr="00754303" w:rsidR="0012116B" w:rsidP="0012116B" w:rsidRDefault="0012116B" w14:paraId="7008FCC0" w14:textId="31AF14F7">
            <w:pPr>
              <w:rPr>
                <w:rFonts w:ascii="Arial" w:hAnsi="Arial" w:eastAsia="Times New Roman" w:cs="Arial"/>
                <w:color w:val="000000" w:themeColor="text1"/>
                <w:sz w:val="20"/>
                <w:szCs w:val="20"/>
                <w:lang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12116B" w:rsidP="0012116B" w:rsidRDefault="0012116B" w14:paraId="23D5436B" w14:textId="0AA3A8E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32</w:t>
            </w:r>
          </w:p>
        </w:tc>
        <w:tc>
          <w:tcPr>
            <w:tcW w:w="540" w:type="dxa"/>
            <w:tcBorders>
              <w:top w:val="nil"/>
              <w:left w:val="nil"/>
              <w:bottom w:val="nil"/>
              <w:right w:val="nil"/>
            </w:tcBorders>
            <w:noWrap/>
            <w:vAlign w:val="bottom"/>
          </w:tcPr>
          <w:p w:rsidRPr="00754303" w:rsidR="0012116B" w:rsidP="0012116B" w:rsidRDefault="0012116B" w14:paraId="4788287A" w14:textId="06279943">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-20</w:t>
            </w:r>
          </w:p>
        </w:tc>
        <w:tc>
          <w:tcPr>
            <w:tcW w:w="540" w:type="dxa"/>
            <w:tcBorders>
              <w:top w:val="nil"/>
              <w:left w:val="nil"/>
              <w:bottom w:val="nil"/>
              <w:right w:val="nil"/>
            </w:tcBorders>
            <w:noWrap/>
            <w:vAlign w:val="bottom"/>
          </w:tcPr>
          <w:p w:rsidRPr="00754303" w:rsidR="0012116B" w:rsidP="0012116B" w:rsidRDefault="0012116B" w14:paraId="4D85AA89" w14:textId="7E1F896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58</w:t>
            </w:r>
          </w:p>
        </w:tc>
      </w:tr>
      <w:tr w:rsidRPr="00754303" w:rsidR="0012116B" w:rsidTr="009F6579" w14:paraId="74FC254F" w14:textId="77777777">
        <w:trPr>
          <w:trHeight w:val="144"/>
        </w:trPr>
        <w:tc>
          <w:tcPr>
            <w:tcW w:w="2922" w:type="dxa"/>
            <w:tcBorders>
              <w:top w:val="nil"/>
              <w:left w:val="nil"/>
              <w:bottom w:val="nil"/>
              <w:right w:val="nil"/>
            </w:tcBorders>
            <w:noWrap/>
            <w:vAlign w:val="bottom"/>
          </w:tcPr>
          <w:p w:rsidRPr="00754303" w:rsidR="0012116B" w:rsidP="0012116B" w:rsidRDefault="009F6579" w14:paraId="40F6E03D" w14:textId="4261C65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Superior frontal gyrus</w:t>
            </w:r>
          </w:p>
        </w:tc>
        <w:tc>
          <w:tcPr>
            <w:tcW w:w="830" w:type="dxa"/>
            <w:tcBorders>
              <w:top w:val="nil"/>
              <w:left w:val="nil"/>
              <w:bottom w:val="nil"/>
              <w:right w:val="nil"/>
            </w:tcBorders>
            <w:noWrap/>
            <w:vAlign w:val="bottom"/>
          </w:tcPr>
          <w:p w:rsidRPr="00754303" w:rsidR="0012116B" w:rsidP="0012116B" w:rsidRDefault="0012116B" w14:paraId="5A0568CA" w14:textId="77777777">
            <w:pPr>
              <w:rPr>
                <w:rFonts w:ascii="Arial" w:hAnsi="Arial" w:eastAsia="Times New Roman" w:cs="Arial"/>
                <w:color w:val="000000" w:themeColor="text1"/>
                <w:sz w:val="20"/>
                <w:szCs w:val="20"/>
                <w:lang w:eastAsia="de-DE"/>
              </w:rPr>
            </w:pPr>
          </w:p>
        </w:tc>
        <w:tc>
          <w:tcPr>
            <w:tcW w:w="563" w:type="dxa"/>
            <w:tcBorders>
              <w:top w:val="nil"/>
              <w:left w:val="nil"/>
              <w:bottom w:val="nil"/>
              <w:right w:val="nil"/>
            </w:tcBorders>
          </w:tcPr>
          <w:p w:rsidRPr="00754303" w:rsidR="0012116B" w:rsidP="0012116B" w:rsidRDefault="0012116B" w14:paraId="1C91E50D" w14:textId="4F27FEF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12116B" w:rsidP="0012116B" w:rsidRDefault="0012116B" w14:paraId="240CEB22" w14:textId="74854574">
            <w:pPr>
              <w:rPr>
                <w:rFonts w:ascii="Arial" w:hAnsi="Arial" w:eastAsia="Times New Roman" w:cs="Arial"/>
                <w:color w:val="000000" w:themeColor="text1"/>
                <w:sz w:val="20"/>
                <w:szCs w:val="20"/>
                <w:lang w:eastAsia="de-DE"/>
              </w:rPr>
            </w:pPr>
            <w:r>
              <w:rPr>
                <w:rFonts w:ascii="Arial" w:hAnsi="Arial" w:eastAsia="AdvPTimes" w:cs="Arial"/>
                <w:sz w:val="18"/>
                <w:szCs w:val="18"/>
                <w:lang w:val="en-US" w:eastAsia="de-DE"/>
              </w:rPr>
              <w:t>0.00</w:t>
            </w:r>
            <w:r w:rsidR="00DF046D">
              <w:rPr>
                <w:rFonts w:ascii="Arial" w:hAnsi="Arial" w:eastAsia="AdvPTimes" w:cs="Arial"/>
                <w:sz w:val="18"/>
                <w:szCs w:val="18"/>
                <w:lang w:val="en-US" w:eastAsia="de-DE"/>
              </w:rPr>
              <w:t>3</w:t>
            </w:r>
          </w:p>
        </w:tc>
        <w:tc>
          <w:tcPr>
            <w:tcW w:w="960" w:type="dxa"/>
            <w:tcBorders>
              <w:top w:val="nil"/>
              <w:left w:val="nil"/>
              <w:bottom w:val="nil"/>
              <w:right w:val="nil"/>
            </w:tcBorders>
            <w:noWrap/>
            <w:vAlign w:val="bottom"/>
          </w:tcPr>
          <w:p w:rsidRPr="00754303" w:rsidR="0012116B" w:rsidP="0012116B" w:rsidRDefault="009F6579" w14:paraId="1EA52ECD" w14:textId="251F50D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7.5</w:t>
            </w:r>
            <w:r w:rsidR="00DF046D">
              <w:rPr>
                <w:rFonts w:ascii="Arial" w:hAnsi="Arial" w:eastAsia="Times New Roman" w:cs="Arial"/>
                <w:color w:val="000000" w:themeColor="text1"/>
                <w:sz w:val="20"/>
                <w:szCs w:val="20"/>
                <w:lang w:eastAsia="de-DE"/>
              </w:rPr>
              <w:t>9</w:t>
            </w:r>
          </w:p>
        </w:tc>
        <w:tc>
          <w:tcPr>
            <w:tcW w:w="960" w:type="dxa"/>
            <w:tcBorders>
              <w:top w:val="nil"/>
              <w:left w:val="nil"/>
              <w:bottom w:val="nil"/>
              <w:right w:val="nil"/>
            </w:tcBorders>
            <w:noWrap/>
            <w:vAlign w:val="bottom"/>
          </w:tcPr>
          <w:p w:rsidRPr="00754303" w:rsidR="0012116B" w:rsidP="0012116B" w:rsidRDefault="0012116B" w14:paraId="420131D5" w14:textId="1CD92A0C">
            <w:pPr>
              <w:rPr>
                <w:rFonts w:ascii="Arial" w:hAnsi="Arial" w:eastAsia="Times New Roman" w:cs="Arial"/>
                <w:color w:val="000000" w:themeColor="text1"/>
                <w:sz w:val="20"/>
                <w:szCs w:val="20"/>
                <w:lang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12116B" w:rsidP="0012116B" w:rsidRDefault="0012116B" w14:paraId="42E19D88" w14:textId="265DDA2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-18</w:t>
            </w:r>
          </w:p>
        </w:tc>
        <w:tc>
          <w:tcPr>
            <w:tcW w:w="540" w:type="dxa"/>
            <w:tcBorders>
              <w:top w:val="nil"/>
              <w:left w:val="nil"/>
              <w:bottom w:val="nil"/>
              <w:right w:val="nil"/>
            </w:tcBorders>
            <w:noWrap/>
            <w:vAlign w:val="bottom"/>
          </w:tcPr>
          <w:p w:rsidRPr="00754303" w:rsidR="0012116B" w:rsidP="0012116B" w:rsidRDefault="0012116B" w14:paraId="64654C7C" w14:textId="66BF710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38</w:t>
            </w:r>
          </w:p>
        </w:tc>
        <w:tc>
          <w:tcPr>
            <w:tcW w:w="540" w:type="dxa"/>
            <w:tcBorders>
              <w:top w:val="nil"/>
              <w:left w:val="nil"/>
              <w:bottom w:val="nil"/>
              <w:right w:val="nil"/>
            </w:tcBorders>
            <w:noWrap/>
            <w:vAlign w:val="bottom"/>
          </w:tcPr>
          <w:p w:rsidRPr="00754303" w:rsidR="0012116B" w:rsidP="0012116B" w:rsidRDefault="0012116B" w14:paraId="1D342856" w14:textId="2FCDBE06">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44</w:t>
            </w:r>
          </w:p>
        </w:tc>
      </w:tr>
      <w:tr w:rsidRPr="00754303" w:rsidR="0012116B" w:rsidTr="009F6579" w14:paraId="6A284833" w14:textId="77777777">
        <w:trPr>
          <w:trHeight w:val="144"/>
        </w:trPr>
        <w:tc>
          <w:tcPr>
            <w:tcW w:w="2922" w:type="dxa"/>
            <w:tcBorders>
              <w:top w:val="nil"/>
              <w:left w:val="nil"/>
              <w:bottom w:val="nil"/>
              <w:right w:val="nil"/>
            </w:tcBorders>
            <w:noWrap/>
            <w:vAlign w:val="bottom"/>
          </w:tcPr>
          <w:p w:rsidRPr="00754303" w:rsidR="0012116B" w:rsidP="0012116B" w:rsidRDefault="0012116B" w14:paraId="01F50154" w14:textId="3CA04AA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Postcentral</w:t>
            </w:r>
            <w:r w:rsidR="009F6579">
              <w:rPr>
                <w:rFonts w:ascii="Arial" w:hAnsi="Arial" w:eastAsia="Times New Roman" w:cs="Arial"/>
                <w:color w:val="000000" w:themeColor="text1"/>
                <w:sz w:val="20"/>
                <w:szCs w:val="20"/>
                <w:lang w:eastAsia="de-DE"/>
              </w:rPr>
              <w:t xml:space="preserve"> gyrus</w:t>
            </w:r>
          </w:p>
        </w:tc>
        <w:tc>
          <w:tcPr>
            <w:tcW w:w="830" w:type="dxa"/>
            <w:tcBorders>
              <w:top w:val="nil"/>
              <w:left w:val="nil"/>
              <w:bottom w:val="nil"/>
              <w:right w:val="nil"/>
            </w:tcBorders>
            <w:noWrap/>
            <w:vAlign w:val="bottom"/>
          </w:tcPr>
          <w:p w:rsidRPr="00754303" w:rsidR="0012116B" w:rsidP="0012116B" w:rsidRDefault="009F6579" w14:paraId="2F40AA84" w14:textId="0E1CD34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75</w:t>
            </w:r>
          </w:p>
        </w:tc>
        <w:tc>
          <w:tcPr>
            <w:tcW w:w="563" w:type="dxa"/>
            <w:tcBorders>
              <w:top w:val="nil"/>
              <w:left w:val="nil"/>
              <w:bottom w:val="nil"/>
              <w:right w:val="nil"/>
            </w:tcBorders>
          </w:tcPr>
          <w:p w:rsidRPr="00754303" w:rsidR="0012116B" w:rsidP="0012116B" w:rsidRDefault="009F6579" w14:paraId="6D901F13" w14:textId="67BA8B6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w:t>
            </w:r>
          </w:p>
        </w:tc>
        <w:tc>
          <w:tcPr>
            <w:tcW w:w="960" w:type="dxa"/>
            <w:tcBorders>
              <w:top w:val="nil"/>
              <w:left w:val="nil"/>
              <w:bottom w:val="nil"/>
              <w:right w:val="nil"/>
            </w:tcBorders>
            <w:noWrap/>
            <w:vAlign w:val="bottom"/>
          </w:tcPr>
          <w:p w:rsidRPr="00754303" w:rsidR="0012116B" w:rsidP="0012116B" w:rsidRDefault="0012116B" w14:paraId="5EDA49DE" w14:textId="3E66BC13">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0.00</w:t>
            </w:r>
            <w:r w:rsidR="00DF046D">
              <w:rPr>
                <w:rFonts w:ascii="Arial" w:hAnsi="Arial" w:eastAsia="Times New Roman" w:cs="Arial"/>
                <w:color w:val="000000" w:themeColor="text1"/>
                <w:sz w:val="20"/>
                <w:szCs w:val="20"/>
                <w:lang w:eastAsia="de-DE"/>
              </w:rPr>
              <w:t>3</w:t>
            </w:r>
          </w:p>
        </w:tc>
        <w:tc>
          <w:tcPr>
            <w:tcW w:w="960" w:type="dxa"/>
            <w:tcBorders>
              <w:top w:val="nil"/>
              <w:left w:val="nil"/>
              <w:bottom w:val="nil"/>
              <w:right w:val="nil"/>
            </w:tcBorders>
            <w:noWrap/>
            <w:vAlign w:val="bottom"/>
          </w:tcPr>
          <w:p w:rsidRPr="00754303" w:rsidR="0012116B" w:rsidP="0012116B" w:rsidRDefault="009F6579" w14:paraId="7750B82A" w14:textId="489BB33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w:t>
            </w:r>
            <w:r w:rsidR="00DF046D">
              <w:rPr>
                <w:rFonts w:ascii="Arial" w:hAnsi="Arial" w:eastAsia="Times New Roman" w:cs="Arial"/>
                <w:color w:val="000000" w:themeColor="text1"/>
                <w:sz w:val="20"/>
                <w:szCs w:val="20"/>
                <w:lang w:eastAsia="de-DE"/>
              </w:rPr>
              <w:t>56</w:t>
            </w:r>
          </w:p>
        </w:tc>
        <w:tc>
          <w:tcPr>
            <w:tcW w:w="960" w:type="dxa"/>
            <w:tcBorders>
              <w:top w:val="nil"/>
              <w:left w:val="nil"/>
              <w:bottom w:val="nil"/>
              <w:right w:val="nil"/>
            </w:tcBorders>
            <w:noWrap/>
            <w:vAlign w:val="bottom"/>
          </w:tcPr>
          <w:p w:rsidRPr="00754303" w:rsidR="0012116B" w:rsidP="0012116B" w:rsidRDefault="0012116B" w14:paraId="6EB62063" w14:textId="1F79822B">
            <w:pPr>
              <w:rPr>
                <w:rFonts w:ascii="Arial" w:hAnsi="Arial" w:eastAsia="Times New Roman" w:cs="Arial"/>
                <w:color w:val="000000" w:themeColor="text1"/>
                <w:sz w:val="20"/>
                <w:szCs w:val="20"/>
                <w:lang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12116B" w:rsidP="0012116B" w:rsidRDefault="009F6579" w14:paraId="5C055CFD" w14:textId="1AFB0394">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38</w:t>
            </w:r>
          </w:p>
        </w:tc>
        <w:tc>
          <w:tcPr>
            <w:tcW w:w="540" w:type="dxa"/>
            <w:tcBorders>
              <w:top w:val="nil"/>
              <w:left w:val="nil"/>
              <w:bottom w:val="nil"/>
              <w:right w:val="nil"/>
            </w:tcBorders>
            <w:noWrap/>
            <w:vAlign w:val="bottom"/>
          </w:tcPr>
          <w:p w:rsidRPr="00754303" w:rsidR="0012116B" w:rsidP="0012116B" w:rsidRDefault="0012116B" w14:paraId="54CD4CD2" w14:textId="631DA10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w:t>
            </w:r>
            <w:r w:rsidR="009F6579">
              <w:rPr>
                <w:rFonts w:ascii="Arial" w:hAnsi="Arial" w:eastAsia="Times New Roman" w:cs="Arial"/>
                <w:color w:val="000000" w:themeColor="text1"/>
                <w:sz w:val="20"/>
                <w:szCs w:val="20"/>
                <w:lang w:eastAsia="de-DE"/>
              </w:rPr>
              <w:t>2</w:t>
            </w:r>
            <w:r>
              <w:rPr>
                <w:rFonts w:ascii="Arial" w:hAnsi="Arial" w:eastAsia="Times New Roman" w:cs="Arial"/>
                <w:color w:val="000000" w:themeColor="text1"/>
                <w:sz w:val="20"/>
                <w:szCs w:val="20"/>
                <w:lang w:eastAsia="de-DE"/>
              </w:rPr>
              <w:t>6</w:t>
            </w:r>
          </w:p>
        </w:tc>
        <w:tc>
          <w:tcPr>
            <w:tcW w:w="540" w:type="dxa"/>
            <w:tcBorders>
              <w:top w:val="nil"/>
              <w:left w:val="nil"/>
              <w:bottom w:val="nil"/>
              <w:right w:val="nil"/>
            </w:tcBorders>
            <w:noWrap/>
            <w:vAlign w:val="bottom"/>
          </w:tcPr>
          <w:p w:rsidRPr="00754303" w:rsidR="0012116B" w:rsidP="0012116B" w:rsidRDefault="009F6579" w14:paraId="6308F83E" w14:textId="5DA07BD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w:t>
            </w:r>
            <w:r w:rsidR="0012116B">
              <w:rPr>
                <w:rFonts w:ascii="Arial" w:hAnsi="Arial" w:eastAsia="Times New Roman" w:cs="Arial"/>
                <w:color w:val="000000" w:themeColor="text1"/>
                <w:sz w:val="20"/>
                <w:szCs w:val="20"/>
                <w:lang w:eastAsia="de-DE"/>
              </w:rPr>
              <w:t>6</w:t>
            </w:r>
          </w:p>
        </w:tc>
      </w:tr>
      <w:tr w:rsidRPr="00754303" w:rsidR="009F6579" w:rsidTr="009F6579" w14:paraId="1320C40C" w14:textId="77777777">
        <w:trPr>
          <w:trHeight w:val="144"/>
        </w:trPr>
        <w:tc>
          <w:tcPr>
            <w:tcW w:w="2922" w:type="dxa"/>
            <w:tcBorders>
              <w:top w:val="nil"/>
              <w:left w:val="nil"/>
              <w:bottom w:val="nil"/>
              <w:right w:val="nil"/>
            </w:tcBorders>
            <w:noWrap/>
            <w:vAlign w:val="bottom"/>
          </w:tcPr>
          <w:p w:rsidR="009F6579" w:rsidP="009F6579" w:rsidRDefault="009F6579" w14:paraId="180BBA23" w14:textId="2A575253">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Postcentral gyrus</w:t>
            </w:r>
          </w:p>
        </w:tc>
        <w:tc>
          <w:tcPr>
            <w:tcW w:w="830" w:type="dxa"/>
            <w:tcBorders>
              <w:top w:val="nil"/>
              <w:left w:val="nil"/>
              <w:bottom w:val="nil"/>
              <w:right w:val="nil"/>
            </w:tcBorders>
            <w:noWrap/>
            <w:vAlign w:val="bottom"/>
          </w:tcPr>
          <w:p w:rsidR="009F6579" w:rsidP="009F6579" w:rsidRDefault="009F6579" w14:paraId="14F07D3A" w14:textId="77777777">
            <w:pPr>
              <w:rPr>
                <w:rFonts w:ascii="Arial" w:hAnsi="Arial" w:eastAsia="Times New Roman" w:cs="Arial"/>
                <w:color w:val="000000" w:themeColor="text1"/>
                <w:sz w:val="20"/>
                <w:szCs w:val="20"/>
                <w:lang w:eastAsia="de-DE"/>
              </w:rPr>
            </w:pPr>
          </w:p>
        </w:tc>
        <w:tc>
          <w:tcPr>
            <w:tcW w:w="563" w:type="dxa"/>
            <w:tcBorders>
              <w:top w:val="nil"/>
              <w:left w:val="nil"/>
              <w:bottom w:val="nil"/>
              <w:right w:val="nil"/>
            </w:tcBorders>
          </w:tcPr>
          <w:p w:rsidR="009F6579" w:rsidP="009F6579" w:rsidRDefault="009F6579" w14:paraId="6900C97F" w14:textId="31E7144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w:t>
            </w:r>
          </w:p>
        </w:tc>
        <w:tc>
          <w:tcPr>
            <w:tcW w:w="960" w:type="dxa"/>
            <w:tcBorders>
              <w:top w:val="nil"/>
              <w:left w:val="nil"/>
              <w:bottom w:val="nil"/>
              <w:right w:val="nil"/>
            </w:tcBorders>
            <w:noWrap/>
            <w:vAlign w:val="bottom"/>
          </w:tcPr>
          <w:p w:rsidR="009F6579" w:rsidP="009F6579" w:rsidRDefault="00DF046D" w14:paraId="5E3F0C83" w14:textId="593A0C7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0.007</w:t>
            </w:r>
          </w:p>
        </w:tc>
        <w:tc>
          <w:tcPr>
            <w:tcW w:w="960" w:type="dxa"/>
            <w:tcBorders>
              <w:top w:val="nil"/>
              <w:left w:val="nil"/>
              <w:bottom w:val="nil"/>
              <w:right w:val="nil"/>
            </w:tcBorders>
            <w:noWrap/>
            <w:vAlign w:val="bottom"/>
          </w:tcPr>
          <w:p w:rsidR="009F6579" w:rsidP="009F6579" w:rsidRDefault="009F6579" w14:paraId="33CFF5B3" w14:textId="08DCF36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7.19</w:t>
            </w:r>
          </w:p>
        </w:tc>
        <w:tc>
          <w:tcPr>
            <w:tcW w:w="960" w:type="dxa"/>
            <w:tcBorders>
              <w:top w:val="nil"/>
              <w:left w:val="nil"/>
              <w:bottom w:val="nil"/>
              <w:right w:val="nil"/>
            </w:tcBorders>
            <w:noWrap/>
            <w:vAlign w:val="bottom"/>
          </w:tcPr>
          <w:p w:rsidRPr="00BA243B" w:rsidR="009F6579" w:rsidP="009F6579" w:rsidRDefault="009F6579" w14:paraId="4C11B462" w14:textId="10340E4C">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009F6579" w:rsidP="009F6579" w:rsidRDefault="009F6579" w14:paraId="5E420411" w14:textId="0642F354">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48</w:t>
            </w:r>
          </w:p>
        </w:tc>
        <w:tc>
          <w:tcPr>
            <w:tcW w:w="540" w:type="dxa"/>
            <w:tcBorders>
              <w:top w:val="nil"/>
              <w:left w:val="nil"/>
              <w:bottom w:val="nil"/>
              <w:right w:val="nil"/>
            </w:tcBorders>
            <w:noWrap/>
            <w:vAlign w:val="bottom"/>
          </w:tcPr>
          <w:p w:rsidR="009F6579" w:rsidP="009F6579" w:rsidRDefault="009F6579" w14:paraId="25A2F2AB" w14:textId="49C2F54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-22</w:t>
            </w:r>
          </w:p>
        </w:tc>
        <w:tc>
          <w:tcPr>
            <w:tcW w:w="540" w:type="dxa"/>
            <w:tcBorders>
              <w:top w:val="nil"/>
              <w:left w:val="nil"/>
              <w:bottom w:val="nil"/>
              <w:right w:val="nil"/>
            </w:tcBorders>
            <w:noWrap/>
            <w:vAlign w:val="bottom"/>
          </w:tcPr>
          <w:p w:rsidR="009F6579" w:rsidP="009F6579" w:rsidRDefault="009F6579" w14:paraId="77445293" w14:textId="57489C0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60</w:t>
            </w:r>
          </w:p>
        </w:tc>
      </w:tr>
      <w:tr w:rsidRPr="00754303" w:rsidR="009F6579" w:rsidTr="009F6579" w14:paraId="48E099FB" w14:textId="77777777">
        <w:trPr>
          <w:trHeight w:val="144"/>
        </w:trPr>
        <w:tc>
          <w:tcPr>
            <w:tcW w:w="2922" w:type="dxa"/>
            <w:tcBorders>
              <w:top w:val="nil"/>
              <w:left w:val="nil"/>
              <w:bottom w:val="nil"/>
              <w:right w:val="nil"/>
            </w:tcBorders>
            <w:noWrap/>
            <w:vAlign w:val="bottom"/>
          </w:tcPr>
          <w:p w:rsidRPr="00754303" w:rsidR="009F6579" w:rsidP="00557203" w:rsidRDefault="009F6579" w14:paraId="7D720838" w14:textId="0BBD4EF6">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Postcentral gyrus</w:t>
            </w:r>
          </w:p>
        </w:tc>
        <w:tc>
          <w:tcPr>
            <w:tcW w:w="830" w:type="dxa"/>
            <w:tcBorders>
              <w:top w:val="nil"/>
              <w:left w:val="nil"/>
              <w:bottom w:val="nil"/>
              <w:right w:val="nil"/>
            </w:tcBorders>
            <w:noWrap/>
            <w:vAlign w:val="bottom"/>
          </w:tcPr>
          <w:p w:rsidRPr="00754303" w:rsidR="009F6579" w:rsidP="00557203" w:rsidRDefault="009F6579" w14:paraId="1AB235B2" w14:textId="70F6D04C">
            <w:pPr>
              <w:rPr>
                <w:rFonts w:ascii="Arial" w:hAnsi="Arial" w:eastAsia="Times New Roman" w:cs="Arial"/>
                <w:color w:val="000000" w:themeColor="text1"/>
                <w:sz w:val="20"/>
                <w:szCs w:val="20"/>
                <w:lang w:eastAsia="de-DE"/>
              </w:rPr>
            </w:pPr>
          </w:p>
        </w:tc>
        <w:tc>
          <w:tcPr>
            <w:tcW w:w="563" w:type="dxa"/>
            <w:tcBorders>
              <w:top w:val="nil"/>
              <w:left w:val="nil"/>
              <w:bottom w:val="nil"/>
              <w:right w:val="nil"/>
            </w:tcBorders>
          </w:tcPr>
          <w:p w:rsidRPr="00754303" w:rsidR="009F6579" w:rsidP="00557203" w:rsidRDefault="009F6579" w14:paraId="41C2B020" w14:textId="2711297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w:t>
            </w:r>
          </w:p>
        </w:tc>
        <w:tc>
          <w:tcPr>
            <w:tcW w:w="960" w:type="dxa"/>
            <w:tcBorders>
              <w:top w:val="nil"/>
              <w:left w:val="nil"/>
              <w:bottom w:val="nil"/>
              <w:right w:val="nil"/>
            </w:tcBorders>
            <w:noWrap/>
            <w:vAlign w:val="bottom"/>
          </w:tcPr>
          <w:p w:rsidRPr="00754303" w:rsidR="009F6579" w:rsidP="00557203" w:rsidRDefault="009F6579" w14:paraId="64EB99E2" w14:textId="58B9BE2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0.00</w:t>
            </w:r>
            <w:r w:rsidR="00DF046D">
              <w:rPr>
                <w:rFonts w:ascii="Arial" w:hAnsi="Arial" w:eastAsia="Times New Roman" w:cs="Arial"/>
                <w:color w:val="000000" w:themeColor="text1"/>
                <w:sz w:val="20"/>
                <w:szCs w:val="20"/>
                <w:lang w:eastAsia="de-DE"/>
              </w:rPr>
              <w:t>7</w:t>
            </w:r>
          </w:p>
        </w:tc>
        <w:tc>
          <w:tcPr>
            <w:tcW w:w="960" w:type="dxa"/>
            <w:tcBorders>
              <w:top w:val="nil"/>
              <w:left w:val="nil"/>
              <w:bottom w:val="nil"/>
              <w:right w:val="nil"/>
            </w:tcBorders>
            <w:noWrap/>
            <w:vAlign w:val="bottom"/>
          </w:tcPr>
          <w:p w:rsidRPr="00754303" w:rsidR="009F6579" w:rsidP="00557203" w:rsidRDefault="00DF046D" w14:paraId="3D7B6046" w14:textId="2A44F2A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7.16</w:t>
            </w:r>
          </w:p>
        </w:tc>
        <w:tc>
          <w:tcPr>
            <w:tcW w:w="960" w:type="dxa"/>
            <w:tcBorders>
              <w:top w:val="nil"/>
              <w:left w:val="nil"/>
              <w:bottom w:val="nil"/>
              <w:right w:val="nil"/>
            </w:tcBorders>
            <w:noWrap/>
            <w:vAlign w:val="bottom"/>
          </w:tcPr>
          <w:p w:rsidRPr="009F6579" w:rsidR="009F6579" w:rsidP="00557203" w:rsidRDefault="009F6579" w14:paraId="412929DB"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9F6579" w:rsidP="00557203" w:rsidRDefault="00DF046D" w14:paraId="63379AE3" w14:textId="5B2A39B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42</w:t>
            </w:r>
          </w:p>
        </w:tc>
        <w:tc>
          <w:tcPr>
            <w:tcW w:w="540" w:type="dxa"/>
            <w:tcBorders>
              <w:top w:val="nil"/>
              <w:left w:val="nil"/>
              <w:bottom w:val="nil"/>
              <w:right w:val="nil"/>
            </w:tcBorders>
            <w:noWrap/>
            <w:vAlign w:val="bottom"/>
          </w:tcPr>
          <w:p w:rsidRPr="00754303" w:rsidR="009F6579" w:rsidP="00557203" w:rsidRDefault="00DF046D" w14:paraId="673DD89E" w14:textId="2CBF916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-26</w:t>
            </w:r>
          </w:p>
        </w:tc>
        <w:tc>
          <w:tcPr>
            <w:tcW w:w="540" w:type="dxa"/>
            <w:tcBorders>
              <w:top w:val="nil"/>
              <w:left w:val="nil"/>
              <w:bottom w:val="nil"/>
              <w:right w:val="nil"/>
            </w:tcBorders>
            <w:noWrap/>
            <w:vAlign w:val="bottom"/>
          </w:tcPr>
          <w:p w:rsidRPr="00754303" w:rsidR="009F6579" w:rsidP="00557203" w:rsidRDefault="00DF046D" w14:paraId="4AAC23A7" w14:textId="56D296B3">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54</w:t>
            </w:r>
          </w:p>
        </w:tc>
      </w:tr>
      <w:tr w:rsidRPr="00754303" w:rsidR="009F6579" w:rsidTr="009F6579" w14:paraId="65C8F1F7" w14:textId="77777777">
        <w:trPr>
          <w:trHeight w:val="144"/>
        </w:trPr>
        <w:tc>
          <w:tcPr>
            <w:tcW w:w="2922" w:type="dxa"/>
            <w:tcBorders>
              <w:top w:val="nil"/>
              <w:left w:val="nil"/>
              <w:bottom w:val="nil"/>
              <w:right w:val="nil"/>
            </w:tcBorders>
            <w:noWrap/>
            <w:vAlign w:val="bottom"/>
          </w:tcPr>
          <w:p w:rsidRPr="00754303" w:rsidR="009F6579" w:rsidP="00557203" w:rsidRDefault="00DF046D" w14:paraId="6B8003A1" w14:textId="71612A2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Rolandic</w:t>
            </w:r>
            <w:r w:rsidR="004656C9">
              <w:rPr>
                <w:rFonts w:ascii="Arial" w:hAnsi="Arial" w:eastAsia="Times New Roman" w:cs="Arial"/>
                <w:color w:val="000000" w:themeColor="text1"/>
                <w:sz w:val="20"/>
                <w:szCs w:val="20"/>
                <w:lang w:eastAsia="de-DE"/>
              </w:rPr>
              <w:t xml:space="preserve"> operculum</w:t>
            </w:r>
          </w:p>
        </w:tc>
        <w:tc>
          <w:tcPr>
            <w:tcW w:w="830" w:type="dxa"/>
            <w:tcBorders>
              <w:top w:val="nil"/>
              <w:left w:val="nil"/>
              <w:bottom w:val="nil"/>
              <w:right w:val="nil"/>
            </w:tcBorders>
            <w:noWrap/>
            <w:vAlign w:val="bottom"/>
          </w:tcPr>
          <w:p w:rsidRPr="00754303" w:rsidR="009F6579" w:rsidP="00557203" w:rsidRDefault="00DF046D" w14:paraId="29182256" w14:textId="2806B5A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11</w:t>
            </w:r>
          </w:p>
        </w:tc>
        <w:tc>
          <w:tcPr>
            <w:tcW w:w="563" w:type="dxa"/>
            <w:tcBorders>
              <w:top w:val="nil"/>
              <w:left w:val="nil"/>
              <w:bottom w:val="nil"/>
              <w:right w:val="nil"/>
            </w:tcBorders>
          </w:tcPr>
          <w:p w:rsidRPr="00754303" w:rsidR="009F6579" w:rsidP="00557203" w:rsidRDefault="009F6579" w14:paraId="1DEA17FC"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w:t>
            </w:r>
          </w:p>
        </w:tc>
        <w:tc>
          <w:tcPr>
            <w:tcW w:w="960" w:type="dxa"/>
            <w:tcBorders>
              <w:top w:val="nil"/>
              <w:left w:val="nil"/>
              <w:bottom w:val="nil"/>
              <w:right w:val="nil"/>
            </w:tcBorders>
            <w:noWrap/>
            <w:vAlign w:val="bottom"/>
          </w:tcPr>
          <w:p w:rsidRPr="00754303" w:rsidR="009F6579" w:rsidP="00557203" w:rsidRDefault="009F6579" w14:paraId="38A6D0C0" w14:textId="1F0A4469">
            <w:pPr>
              <w:rPr>
                <w:rFonts w:ascii="Arial" w:hAnsi="Arial" w:eastAsia="Times New Roman" w:cs="Arial"/>
                <w:color w:val="000000" w:themeColor="text1"/>
                <w:sz w:val="20"/>
                <w:szCs w:val="20"/>
                <w:lang w:eastAsia="de-DE"/>
              </w:rPr>
            </w:pPr>
            <w:r w:rsidRPr="009F6579">
              <w:rPr>
                <w:rFonts w:ascii="Arial" w:hAnsi="Arial" w:eastAsia="Times New Roman" w:cs="Arial"/>
                <w:color w:val="000000" w:themeColor="text1"/>
                <w:sz w:val="20"/>
                <w:szCs w:val="20"/>
                <w:lang w:eastAsia="de-DE"/>
              </w:rPr>
              <w:t>0.00</w:t>
            </w:r>
            <w:r w:rsidR="00DF046D">
              <w:rPr>
                <w:rFonts w:ascii="Arial" w:hAnsi="Arial" w:eastAsia="Times New Roman" w:cs="Arial"/>
                <w:color w:val="000000" w:themeColor="text1"/>
                <w:sz w:val="20"/>
                <w:szCs w:val="20"/>
                <w:lang w:eastAsia="de-DE"/>
              </w:rPr>
              <w:t>5</w:t>
            </w:r>
          </w:p>
        </w:tc>
        <w:tc>
          <w:tcPr>
            <w:tcW w:w="960" w:type="dxa"/>
            <w:tcBorders>
              <w:top w:val="nil"/>
              <w:left w:val="nil"/>
              <w:bottom w:val="nil"/>
              <w:right w:val="nil"/>
            </w:tcBorders>
            <w:noWrap/>
            <w:vAlign w:val="bottom"/>
          </w:tcPr>
          <w:p w:rsidRPr="00754303" w:rsidR="009F6579" w:rsidP="00557203" w:rsidRDefault="00DF046D" w14:paraId="72A3240C" w14:textId="44A572F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7.35</w:t>
            </w:r>
          </w:p>
        </w:tc>
        <w:tc>
          <w:tcPr>
            <w:tcW w:w="960" w:type="dxa"/>
            <w:tcBorders>
              <w:top w:val="nil"/>
              <w:left w:val="nil"/>
              <w:bottom w:val="nil"/>
              <w:right w:val="nil"/>
            </w:tcBorders>
            <w:noWrap/>
            <w:vAlign w:val="bottom"/>
          </w:tcPr>
          <w:p w:rsidRPr="009F6579" w:rsidR="009F6579" w:rsidP="00557203" w:rsidRDefault="009F6579" w14:paraId="77AAD971"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9F6579" w:rsidP="00557203" w:rsidRDefault="00DF046D" w14:paraId="7064B245" w14:textId="712C8DF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46</w:t>
            </w:r>
          </w:p>
        </w:tc>
        <w:tc>
          <w:tcPr>
            <w:tcW w:w="540" w:type="dxa"/>
            <w:tcBorders>
              <w:top w:val="nil"/>
              <w:left w:val="nil"/>
              <w:bottom w:val="nil"/>
              <w:right w:val="nil"/>
            </w:tcBorders>
            <w:noWrap/>
            <w:vAlign w:val="bottom"/>
          </w:tcPr>
          <w:p w:rsidRPr="00754303" w:rsidR="009F6579" w:rsidP="00557203" w:rsidRDefault="00DF046D" w14:paraId="6217E266" w14:textId="6CA4718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w:t>
            </w:r>
          </w:p>
        </w:tc>
        <w:tc>
          <w:tcPr>
            <w:tcW w:w="540" w:type="dxa"/>
            <w:tcBorders>
              <w:top w:val="nil"/>
              <w:left w:val="nil"/>
              <w:bottom w:val="nil"/>
              <w:right w:val="nil"/>
            </w:tcBorders>
            <w:noWrap/>
            <w:vAlign w:val="bottom"/>
          </w:tcPr>
          <w:p w:rsidRPr="00754303" w:rsidR="009F6579" w:rsidP="00557203" w:rsidRDefault="00DF046D" w14:paraId="49553B18" w14:textId="34CE34EF">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10</w:t>
            </w:r>
          </w:p>
        </w:tc>
      </w:tr>
      <w:tr w:rsidRPr="00754303" w:rsidR="009F6579" w:rsidTr="009F6579" w14:paraId="740C6FFC" w14:textId="77777777">
        <w:trPr>
          <w:trHeight w:val="144"/>
        </w:trPr>
        <w:tc>
          <w:tcPr>
            <w:tcW w:w="2922" w:type="dxa"/>
            <w:tcBorders>
              <w:top w:val="nil"/>
              <w:left w:val="nil"/>
              <w:bottom w:val="nil"/>
              <w:right w:val="nil"/>
            </w:tcBorders>
            <w:noWrap/>
            <w:vAlign w:val="bottom"/>
          </w:tcPr>
          <w:p w:rsidRPr="00754303" w:rsidR="009F6579" w:rsidP="00557203" w:rsidRDefault="004656C9" w14:paraId="68F7804C" w14:textId="7645B8D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Middle cingulate</w:t>
            </w:r>
          </w:p>
        </w:tc>
        <w:tc>
          <w:tcPr>
            <w:tcW w:w="830" w:type="dxa"/>
            <w:tcBorders>
              <w:top w:val="nil"/>
              <w:left w:val="nil"/>
              <w:bottom w:val="nil"/>
              <w:right w:val="nil"/>
            </w:tcBorders>
            <w:noWrap/>
            <w:vAlign w:val="bottom"/>
          </w:tcPr>
          <w:p w:rsidRPr="00754303" w:rsidR="009F6579" w:rsidP="00557203" w:rsidRDefault="00DF046D" w14:paraId="7A01CF34" w14:textId="0EEEC0D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11</w:t>
            </w:r>
          </w:p>
        </w:tc>
        <w:tc>
          <w:tcPr>
            <w:tcW w:w="563" w:type="dxa"/>
            <w:tcBorders>
              <w:top w:val="nil"/>
              <w:left w:val="nil"/>
              <w:bottom w:val="nil"/>
              <w:right w:val="nil"/>
            </w:tcBorders>
          </w:tcPr>
          <w:p w:rsidRPr="00754303" w:rsidR="009F6579" w:rsidP="00557203" w:rsidRDefault="004656C9" w14:paraId="3276F7CD" w14:textId="6864335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w:t>
            </w:r>
          </w:p>
        </w:tc>
        <w:tc>
          <w:tcPr>
            <w:tcW w:w="960" w:type="dxa"/>
            <w:tcBorders>
              <w:top w:val="nil"/>
              <w:left w:val="nil"/>
              <w:bottom w:val="nil"/>
              <w:right w:val="nil"/>
            </w:tcBorders>
            <w:noWrap/>
            <w:vAlign w:val="bottom"/>
          </w:tcPr>
          <w:p w:rsidRPr="00754303" w:rsidR="009F6579" w:rsidP="00557203" w:rsidRDefault="009F6579" w14:paraId="190D3B55" w14:textId="5D2AB170">
            <w:pPr>
              <w:rPr>
                <w:rFonts w:ascii="Arial" w:hAnsi="Arial" w:eastAsia="Times New Roman" w:cs="Arial"/>
                <w:color w:val="000000" w:themeColor="text1"/>
                <w:sz w:val="20"/>
                <w:szCs w:val="20"/>
                <w:lang w:eastAsia="de-DE"/>
              </w:rPr>
            </w:pPr>
            <w:r w:rsidRPr="009F6579">
              <w:rPr>
                <w:rFonts w:ascii="Arial" w:hAnsi="Arial" w:eastAsia="Times New Roman" w:cs="Arial"/>
                <w:color w:val="000000" w:themeColor="text1"/>
                <w:sz w:val="20"/>
                <w:szCs w:val="20"/>
                <w:lang w:eastAsia="de-DE"/>
              </w:rPr>
              <w:t>0.00</w:t>
            </w:r>
            <w:r w:rsidR="00DF046D">
              <w:rPr>
                <w:rFonts w:ascii="Arial" w:hAnsi="Arial" w:eastAsia="Times New Roman" w:cs="Arial"/>
                <w:color w:val="000000" w:themeColor="text1"/>
                <w:sz w:val="20"/>
                <w:szCs w:val="20"/>
                <w:lang w:eastAsia="de-DE"/>
              </w:rPr>
              <w:t>7</w:t>
            </w:r>
          </w:p>
        </w:tc>
        <w:tc>
          <w:tcPr>
            <w:tcW w:w="960" w:type="dxa"/>
            <w:tcBorders>
              <w:top w:val="nil"/>
              <w:left w:val="nil"/>
              <w:bottom w:val="nil"/>
              <w:right w:val="nil"/>
            </w:tcBorders>
            <w:noWrap/>
            <w:vAlign w:val="bottom"/>
          </w:tcPr>
          <w:p w:rsidRPr="00754303" w:rsidR="009F6579" w:rsidP="00557203" w:rsidRDefault="00DF046D" w14:paraId="2BA9E6C6" w14:textId="4327BE7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7.17</w:t>
            </w:r>
          </w:p>
        </w:tc>
        <w:tc>
          <w:tcPr>
            <w:tcW w:w="960" w:type="dxa"/>
            <w:tcBorders>
              <w:top w:val="nil"/>
              <w:left w:val="nil"/>
              <w:bottom w:val="nil"/>
              <w:right w:val="nil"/>
            </w:tcBorders>
            <w:noWrap/>
            <w:vAlign w:val="bottom"/>
          </w:tcPr>
          <w:p w:rsidRPr="009F6579" w:rsidR="009F6579" w:rsidP="00557203" w:rsidRDefault="009F6579" w14:paraId="30070AEE"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9F6579" w:rsidP="00557203" w:rsidRDefault="00DF046D" w14:paraId="193B0D80" w14:textId="6B249E2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16</w:t>
            </w:r>
          </w:p>
        </w:tc>
        <w:tc>
          <w:tcPr>
            <w:tcW w:w="540" w:type="dxa"/>
            <w:tcBorders>
              <w:top w:val="nil"/>
              <w:left w:val="nil"/>
              <w:bottom w:val="nil"/>
              <w:right w:val="nil"/>
            </w:tcBorders>
            <w:noWrap/>
            <w:vAlign w:val="bottom"/>
          </w:tcPr>
          <w:p w:rsidRPr="00754303" w:rsidR="009F6579" w:rsidP="00557203" w:rsidRDefault="00DF046D" w14:paraId="0981B474" w14:textId="0CBFDA0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-14</w:t>
            </w:r>
          </w:p>
        </w:tc>
        <w:tc>
          <w:tcPr>
            <w:tcW w:w="540" w:type="dxa"/>
            <w:tcBorders>
              <w:top w:val="nil"/>
              <w:left w:val="nil"/>
              <w:bottom w:val="nil"/>
              <w:right w:val="nil"/>
            </w:tcBorders>
            <w:noWrap/>
            <w:vAlign w:val="bottom"/>
          </w:tcPr>
          <w:p w:rsidRPr="00754303" w:rsidR="009F6579" w:rsidP="00557203" w:rsidRDefault="00DF046D" w14:paraId="4FF48E85" w14:textId="6782B97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46</w:t>
            </w:r>
          </w:p>
        </w:tc>
      </w:tr>
      <w:tr w:rsidRPr="00754303" w:rsidR="009F6579" w:rsidTr="009F6579" w14:paraId="24958094" w14:textId="77777777">
        <w:trPr>
          <w:trHeight w:val="144"/>
        </w:trPr>
        <w:tc>
          <w:tcPr>
            <w:tcW w:w="2922" w:type="dxa"/>
            <w:tcBorders>
              <w:top w:val="nil"/>
              <w:left w:val="nil"/>
              <w:bottom w:val="nil"/>
              <w:right w:val="nil"/>
            </w:tcBorders>
            <w:noWrap/>
            <w:vAlign w:val="bottom"/>
          </w:tcPr>
          <w:p w:rsidRPr="00754303" w:rsidR="009F6579" w:rsidP="00557203" w:rsidRDefault="00DF046D" w14:paraId="1C31176D" w14:textId="2468FAD2">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 xml:space="preserve">Paracentral </w:t>
            </w:r>
            <w:r w:rsidR="004656C9">
              <w:rPr>
                <w:rFonts w:ascii="Arial" w:hAnsi="Arial" w:eastAsia="Times New Roman" w:cs="Arial"/>
                <w:color w:val="000000" w:themeColor="text1"/>
                <w:sz w:val="20"/>
                <w:szCs w:val="20"/>
                <w:lang w:eastAsia="de-DE"/>
              </w:rPr>
              <w:t>l</w:t>
            </w:r>
            <w:r>
              <w:rPr>
                <w:rFonts w:ascii="Arial" w:hAnsi="Arial" w:eastAsia="Times New Roman" w:cs="Arial"/>
                <w:color w:val="000000" w:themeColor="text1"/>
                <w:sz w:val="20"/>
                <w:szCs w:val="20"/>
                <w:lang w:eastAsia="de-DE"/>
              </w:rPr>
              <w:t>obule</w:t>
            </w:r>
          </w:p>
        </w:tc>
        <w:tc>
          <w:tcPr>
            <w:tcW w:w="830" w:type="dxa"/>
            <w:tcBorders>
              <w:top w:val="nil"/>
              <w:left w:val="nil"/>
              <w:bottom w:val="nil"/>
              <w:right w:val="nil"/>
            </w:tcBorders>
            <w:noWrap/>
            <w:vAlign w:val="bottom"/>
          </w:tcPr>
          <w:p w:rsidRPr="00754303" w:rsidR="009F6579" w:rsidP="00557203" w:rsidRDefault="00DF046D" w14:paraId="225C7443" w14:textId="16CCFB3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12</w:t>
            </w:r>
          </w:p>
        </w:tc>
        <w:tc>
          <w:tcPr>
            <w:tcW w:w="563" w:type="dxa"/>
            <w:tcBorders>
              <w:top w:val="nil"/>
              <w:left w:val="nil"/>
              <w:bottom w:val="nil"/>
              <w:right w:val="nil"/>
            </w:tcBorders>
          </w:tcPr>
          <w:p w:rsidRPr="00754303" w:rsidR="009F6579" w:rsidP="00557203" w:rsidRDefault="004656C9" w14:paraId="4FE4E2A4" w14:textId="7E58D99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9F6579" w:rsidP="00557203" w:rsidRDefault="009F6579" w14:paraId="1AD77F2D" w14:textId="52EEEA4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w:t>
            </w:r>
            <w:r w:rsidR="00DF046D">
              <w:rPr>
                <w:rFonts w:ascii="Arial" w:hAnsi="Arial" w:eastAsia="Times New Roman" w:cs="Arial"/>
                <w:color w:val="000000" w:themeColor="text1"/>
                <w:sz w:val="20"/>
                <w:szCs w:val="20"/>
                <w:lang w:eastAsia="de-DE"/>
              </w:rPr>
              <w:t>10</w:t>
            </w:r>
          </w:p>
        </w:tc>
        <w:tc>
          <w:tcPr>
            <w:tcW w:w="960" w:type="dxa"/>
            <w:tcBorders>
              <w:top w:val="nil"/>
              <w:left w:val="nil"/>
              <w:bottom w:val="nil"/>
              <w:right w:val="nil"/>
            </w:tcBorders>
            <w:noWrap/>
            <w:vAlign w:val="bottom"/>
          </w:tcPr>
          <w:p w:rsidRPr="00754303" w:rsidR="009F6579" w:rsidP="00557203" w:rsidRDefault="00DF046D" w14:paraId="5836B3C5" w14:textId="72CC6D5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7.00</w:t>
            </w:r>
          </w:p>
        </w:tc>
        <w:tc>
          <w:tcPr>
            <w:tcW w:w="960" w:type="dxa"/>
            <w:tcBorders>
              <w:top w:val="nil"/>
              <w:left w:val="nil"/>
              <w:bottom w:val="nil"/>
              <w:right w:val="nil"/>
            </w:tcBorders>
            <w:noWrap/>
            <w:vAlign w:val="bottom"/>
          </w:tcPr>
          <w:p w:rsidRPr="00754303" w:rsidR="009F6579" w:rsidP="00557203" w:rsidRDefault="009F6579" w14:paraId="459B5EEA"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9F6579" w:rsidP="00557203" w:rsidRDefault="00DF046D" w14:paraId="74950262" w14:textId="7AF46E8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w:t>
            </w:r>
          </w:p>
        </w:tc>
        <w:tc>
          <w:tcPr>
            <w:tcW w:w="540" w:type="dxa"/>
            <w:tcBorders>
              <w:top w:val="nil"/>
              <w:left w:val="nil"/>
              <w:bottom w:val="nil"/>
              <w:right w:val="nil"/>
            </w:tcBorders>
            <w:noWrap/>
            <w:vAlign w:val="bottom"/>
          </w:tcPr>
          <w:p w:rsidRPr="00754303" w:rsidR="009F6579" w:rsidP="00557203" w:rsidRDefault="009F6579" w14:paraId="13895F78"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-26</w:t>
            </w:r>
          </w:p>
        </w:tc>
        <w:tc>
          <w:tcPr>
            <w:tcW w:w="540" w:type="dxa"/>
            <w:tcBorders>
              <w:top w:val="nil"/>
              <w:left w:val="nil"/>
              <w:bottom w:val="nil"/>
              <w:right w:val="nil"/>
            </w:tcBorders>
            <w:noWrap/>
            <w:vAlign w:val="bottom"/>
          </w:tcPr>
          <w:p w:rsidRPr="00754303" w:rsidR="009F6579" w:rsidP="00557203" w:rsidRDefault="00DF046D" w14:paraId="1820276F" w14:textId="21A8591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50</w:t>
            </w:r>
          </w:p>
        </w:tc>
      </w:tr>
      <w:tr w:rsidR="009F6579" w:rsidTr="009F6579" w14:paraId="5655AAE6" w14:textId="77777777">
        <w:trPr>
          <w:trHeight w:val="144"/>
        </w:trPr>
        <w:tc>
          <w:tcPr>
            <w:tcW w:w="2922" w:type="dxa"/>
            <w:tcBorders>
              <w:top w:val="nil"/>
              <w:left w:val="nil"/>
              <w:bottom w:val="nil"/>
              <w:right w:val="nil"/>
            </w:tcBorders>
            <w:noWrap/>
            <w:vAlign w:val="bottom"/>
          </w:tcPr>
          <w:p w:rsidR="009F6579" w:rsidP="00557203" w:rsidRDefault="00DF046D" w14:paraId="16726A89" w14:textId="5622454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Ventral striatum</w:t>
            </w:r>
          </w:p>
        </w:tc>
        <w:tc>
          <w:tcPr>
            <w:tcW w:w="830" w:type="dxa"/>
            <w:tcBorders>
              <w:top w:val="nil"/>
              <w:left w:val="nil"/>
              <w:bottom w:val="nil"/>
              <w:right w:val="nil"/>
            </w:tcBorders>
            <w:noWrap/>
            <w:vAlign w:val="bottom"/>
          </w:tcPr>
          <w:p w:rsidR="009F6579" w:rsidP="00557203" w:rsidRDefault="00DF046D" w14:paraId="3E6DC929" w14:textId="50CD11D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9</w:t>
            </w:r>
          </w:p>
        </w:tc>
        <w:tc>
          <w:tcPr>
            <w:tcW w:w="563" w:type="dxa"/>
            <w:tcBorders>
              <w:top w:val="nil"/>
              <w:left w:val="nil"/>
              <w:bottom w:val="nil"/>
              <w:right w:val="nil"/>
            </w:tcBorders>
          </w:tcPr>
          <w:p w:rsidR="009F6579" w:rsidP="00557203" w:rsidRDefault="00DF046D" w14:paraId="14CAF700" w14:textId="6B8116B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009F6579" w:rsidP="00557203" w:rsidRDefault="00DF046D" w14:paraId="49726AF4" w14:textId="791905B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0.010</w:t>
            </w:r>
          </w:p>
        </w:tc>
        <w:tc>
          <w:tcPr>
            <w:tcW w:w="960" w:type="dxa"/>
            <w:tcBorders>
              <w:top w:val="nil"/>
              <w:left w:val="nil"/>
              <w:bottom w:val="nil"/>
              <w:right w:val="nil"/>
            </w:tcBorders>
            <w:noWrap/>
            <w:vAlign w:val="bottom"/>
          </w:tcPr>
          <w:p w:rsidR="009F6579" w:rsidP="00557203" w:rsidRDefault="00DF046D" w14:paraId="457DF612" w14:textId="2C6F911F">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7.00</w:t>
            </w:r>
          </w:p>
        </w:tc>
        <w:tc>
          <w:tcPr>
            <w:tcW w:w="960" w:type="dxa"/>
            <w:tcBorders>
              <w:top w:val="nil"/>
              <w:left w:val="nil"/>
              <w:bottom w:val="nil"/>
              <w:right w:val="nil"/>
            </w:tcBorders>
            <w:noWrap/>
            <w:vAlign w:val="bottom"/>
          </w:tcPr>
          <w:p w:rsidRPr="00BA243B" w:rsidR="009F6579" w:rsidP="00557203" w:rsidRDefault="00DF046D" w14:paraId="0C55EBCE" w14:textId="61CC6BA3">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009F6579" w:rsidP="00557203" w:rsidRDefault="00DF046D" w14:paraId="5743FA74" w14:textId="4CB223A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-10</w:t>
            </w:r>
          </w:p>
        </w:tc>
        <w:tc>
          <w:tcPr>
            <w:tcW w:w="540" w:type="dxa"/>
            <w:tcBorders>
              <w:top w:val="nil"/>
              <w:left w:val="nil"/>
              <w:bottom w:val="nil"/>
              <w:right w:val="nil"/>
            </w:tcBorders>
            <w:noWrap/>
            <w:vAlign w:val="bottom"/>
          </w:tcPr>
          <w:p w:rsidR="009F6579" w:rsidP="00557203" w:rsidRDefault="009F6579" w14:paraId="65EC0BF4" w14:textId="3A01CC0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w:t>
            </w:r>
            <w:r w:rsidR="00DF046D">
              <w:rPr>
                <w:rFonts w:ascii="Arial" w:hAnsi="Arial" w:eastAsia="Times New Roman" w:cs="Arial"/>
                <w:color w:val="000000" w:themeColor="text1"/>
                <w:sz w:val="20"/>
                <w:szCs w:val="20"/>
                <w:lang w:eastAsia="de-DE"/>
              </w:rPr>
              <w:t>6</w:t>
            </w:r>
          </w:p>
        </w:tc>
        <w:tc>
          <w:tcPr>
            <w:tcW w:w="540" w:type="dxa"/>
            <w:tcBorders>
              <w:top w:val="nil"/>
              <w:left w:val="nil"/>
              <w:bottom w:val="nil"/>
              <w:right w:val="nil"/>
            </w:tcBorders>
            <w:noWrap/>
            <w:vAlign w:val="bottom"/>
          </w:tcPr>
          <w:p w:rsidR="009F6579" w:rsidP="00557203" w:rsidRDefault="00DF046D" w14:paraId="2B938B59" w14:textId="45A8CE7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-10</w:t>
            </w:r>
          </w:p>
        </w:tc>
      </w:tr>
      <w:tr w:rsidRPr="00754303" w:rsidR="004656C9" w:rsidTr="004656C9" w14:paraId="3A9D6649" w14:textId="77777777">
        <w:trPr>
          <w:trHeight w:val="144"/>
        </w:trPr>
        <w:tc>
          <w:tcPr>
            <w:tcW w:w="2922" w:type="dxa"/>
            <w:tcBorders>
              <w:top w:val="nil"/>
              <w:left w:val="nil"/>
              <w:bottom w:val="nil"/>
              <w:right w:val="nil"/>
            </w:tcBorders>
            <w:noWrap/>
            <w:vAlign w:val="bottom"/>
          </w:tcPr>
          <w:p w:rsidRPr="00754303" w:rsidR="004656C9" w:rsidP="00557203" w:rsidRDefault="004656C9" w14:paraId="2367B173" w14:textId="6F1A22E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Putamen</w:t>
            </w:r>
          </w:p>
        </w:tc>
        <w:tc>
          <w:tcPr>
            <w:tcW w:w="830" w:type="dxa"/>
            <w:tcBorders>
              <w:top w:val="nil"/>
              <w:left w:val="nil"/>
              <w:bottom w:val="nil"/>
              <w:right w:val="nil"/>
            </w:tcBorders>
            <w:noWrap/>
            <w:vAlign w:val="bottom"/>
          </w:tcPr>
          <w:p w:rsidRPr="00754303" w:rsidR="004656C9" w:rsidP="00557203" w:rsidRDefault="004656C9" w14:paraId="5C0F5F78" w14:textId="2D4CC02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w:t>
            </w:r>
          </w:p>
        </w:tc>
        <w:tc>
          <w:tcPr>
            <w:tcW w:w="563" w:type="dxa"/>
            <w:tcBorders>
              <w:top w:val="nil"/>
              <w:left w:val="nil"/>
              <w:bottom w:val="nil"/>
              <w:right w:val="nil"/>
            </w:tcBorders>
          </w:tcPr>
          <w:p w:rsidRPr="00754303" w:rsidR="004656C9" w:rsidP="00557203" w:rsidRDefault="004656C9" w14:paraId="54CE5E80"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4656C9" w:rsidP="00557203" w:rsidRDefault="004656C9" w14:paraId="0C0C4186" w14:textId="66C5DF03">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0.010</w:t>
            </w:r>
          </w:p>
        </w:tc>
        <w:tc>
          <w:tcPr>
            <w:tcW w:w="960" w:type="dxa"/>
            <w:tcBorders>
              <w:top w:val="nil"/>
              <w:left w:val="nil"/>
              <w:bottom w:val="nil"/>
              <w:right w:val="nil"/>
            </w:tcBorders>
            <w:noWrap/>
            <w:vAlign w:val="bottom"/>
          </w:tcPr>
          <w:p w:rsidRPr="00754303" w:rsidR="004656C9" w:rsidP="00557203" w:rsidRDefault="004656C9" w14:paraId="4D3A702B" w14:textId="04CF675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6.99</w:t>
            </w:r>
          </w:p>
        </w:tc>
        <w:tc>
          <w:tcPr>
            <w:tcW w:w="960" w:type="dxa"/>
            <w:tcBorders>
              <w:top w:val="nil"/>
              <w:left w:val="nil"/>
              <w:bottom w:val="nil"/>
              <w:right w:val="nil"/>
            </w:tcBorders>
            <w:noWrap/>
            <w:vAlign w:val="bottom"/>
          </w:tcPr>
          <w:p w:rsidRPr="004656C9" w:rsidR="004656C9" w:rsidP="00557203" w:rsidRDefault="004656C9" w14:paraId="55EE0E31"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4656C9" w:rsidP="00557203" w:rsidRDefault="004656C9" w14:paraId="28A34F36" w14:textId="71761F5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-32</w:t>
            </w:r>
          </w:p>
        </w:tc>
        <w:tc>
          <w:tcPr>
            <w:tcW w:w="540" w:type="dxa"/>
            <w:tcBorders>
              <w:top w:val="nil"/>
              <w:left w:val="nil"/>
              <w:bottom w:val="nil"/>
              <w:right w:val="nil"/>
            </w:tcBorders>
            <w:noWrap/>
            <w:vAlign w:val="bottom"/>
          </w:tcPr>
          <w:p w:rsidRPr="00754303" w:rsidR="004656C9" w:rsidP="00557203" w:rsidRDefault="004656C9" w14:paraId="1C228331" w14:textId="0EBD072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-12</w:t>
            </w:r>
          </w:p>
        </w:tc>
        <w:tc>
          <w:tcPr>
            <w:tcW w:w="540" w:type="dxa"/>
            <w:tcBorders>
              <w:top w:val="nil"/>
              <w:left w:val="nil"/>
              <w:bottom w:val="nil"/>
              <w:right w:val="nil"/>
            </w:tcBorders>
            <w:noWrap/>
            <w:vAlign w:val="bottom"/>
          </w:tcPr>
          <w:p w:rsidRPr="00754303" w:rsidR="004656C9" w:rsidP="00557203" w:rsidRDefault="004656C9" w14:paraId="730FA798" w14:textId="359B7B9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w:t>
            </w:r>
          </w:p>
        </w:tc>
      </w:tr>
      <w:tr w:rsidRPr="00754303" w:rsidR="004656C9" w:rsidTr="004656C9" w14:paraId="5451369D" w14:textId="77777777">
        <w:trPr>
          <w:trHeight w:val="144"/>
        </w:trPr>
        <w:tc>
          <w:tcPr>
            <w:tcW w:w="2922" w:type="dxa"/>
            <w:tcBorders>
              <w:top w:val="nil"/>
              <w:left w:val="nil"/>
              <w:bottom w:val="nil"/>
              <w:right w:val="nil"/>
            </w:tcBorders>
            <w:noWrap/>
            <w:vAlign w:val="bottom"/>
          </w:tcPr>
          <w:p w:rsidRPr="00754303" w:rsidR="004656C9" w:rsidP="00557203" w:rsidRDefault="004656C9" w14:paraId="4369BFEF" w14:textId="427E0512">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Rolandic operculum</w:t>
            </w:r>
          </w:p>
        </w:tc>
        <w:tc>
          <w:tcPr>
            <w:tcW w:w="830" w:type="dxa"/>
            <w:tcBorders>
              <w:top w:val="nil"/>
              <w:left w:val="nil"/>
              <w:bottom w:val="nil"/>
              <w:right w:val="nil"/>
            </w:tcBorders>
            <w:noWrap/>
            <w:vAlign w:val="bottom"/>
          </w:tcPr>
          <w:p w:rsidRPr="00754303" w:rsidR="004656C9" w:rsidP="00557203" w:rsidRDefault="004656C9" w14:paraId="4AF4FD41" w14:textId="747504C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8</w:t>
            </w:r>
          </w:p>
        </w:tc>
        <w:tc>
          <w:tcPr>
            <w:tcW w:w="563" w:type="dxa"/>
            <w:tcBorders>
              <w:top w:val="nil"/>
              <w:left w:val="nil"/>
              <w:bottom w:val="nil"/>
              <w:right w:val="nil"/>
            </w:tcBorders>
          </w:tcPr>
          <w:p w:rsidRPr="00754303" w:rsidR="004656C9" w:rsidP="00557203" w:rsidRDefault="004656C9" w14:paraId="33A480C1"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w:t>
            </w:r>
          </w:p>
        </w:tc>
        <w:tc>
          <w:tcPr>
            <w:tcW w:w="960" w:type="dxa"/>
            <w:tcBorders>
              <w:top w:val="nil"/>
              <w:left w:val="nil"/>
              <w:bottom w:val="nil"/>
              <w:right w:val="nil"/>
            </w:tcBorders>
            <w:noWrap/>
            <w:vAlign w:val="bottom"/>
          </w:tcPr>
          <w:p w:rsidRPr="00754303" w:rsidR="004656C9" w:rsidP="00557203" w:rsidRDefault="004656C9" w14:paraId="48EC334C" w14:textId="33C0A233">
            <w:pPr>
              <w:rPr>
                <w:rFonts w:ascii="Arial" w:hAnsi="Arial" w:eastAsia="Times New Roman" w:cs="Arial"/>
                <w:color w:val="000000" w:themeColor="text1"/>
                <w:sz w:val="20"/>
                <w:szCs w:val="20"/>
                <w:lang w:eastAsia="de-DE"/>
              </w:rPr>
            </w:pPr>
            <w:r w:rsidRPr="004656C9">
              <w:rPr>
                <w:rFonts w:ascii="Arial" w:hAnsi="Arial" w:eastAsia="Times New Roman" w:cs="Arial"/>
                <w:color w:val="000000" w:themeColor="text1"/>
                <w:sz w:val="20"/>
                <w:szCs w:val="20"/>
                <w:lang w:eastAsia="de-DE"/>
              </w:rPr>
              <w:t>0.0</w:t>
            </w:r>
            <w:r>
              <w:rPr>
                <w:rFonts w:ascii="Arial" w:hAnsi="Arial" w:eastAsia="Times New Roman" w:cs="Arial"/>
                <w:color w:val="000000" w:themeColor="text1"/>
                <w:sz w:val="20"/>
                <w:szCs w:val="20"/>
                <w:lang w:eastAsia="de-DE"/>
              </w:rPr>
              <w:t>15</w:t>
            </w:r>
          </w:p>
        </w:tc>
        <w:tc>
          <w:tcPr>
            <w:tcW w:w="960" w:type="dxa"/>
            <w:tcBorders>
              <w:top w:val="nil"/>
              <w:left w:val="nil"/>
              <w:bottom w:val="nil"/>
              <w:right w:val="nil"/>
            </w:tcBorders>
            <w:noWrap/>
            <w:vAlign w:val="bottom"/>
          </w:tcPr>
          <w:p w:rsidRPr="00754303" w:rsidR="004656C9" w:rsidP="00557203" w:rsidRDefault="004656C9" w14:paraId="2878B384" w14:textId="422ADA2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6.82</w:t>
            </w:r>
          </w:p>
        </w:tc>
        <w:tc>
          <w:tcPr>
            <w:tcW w:w="960" w:type="dxa"/>
            <w:tcBorders>
              <w:top w:val="nil"/>
              <w:left w:val="nil"/>
              <w:bottom w:val="nil"/>
              <w:right w:val="nil"/>
            </w:tcBorders>
            <w:noWrap/>
            <w:vAlign w:val="bottom"/>
          </w:tcPr>
          <w:p w:rsidRPr="004656C9" w:rsidR="004656C9" w:rsidP="00557203" w:rsidRDefault="004656C9" w14:paraId="398B9EAD"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4656C9" w:rsidP="00557203" w:rsidRDefault="004656C9" w14:paraId="3C5336E1" w14:textId="3E7F02D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54</w:t>
            </w:r>
          </w:p>
        </w:tc>
        <w:tc>
          <w:tcPr>
            <w:tcW w:w="540" w:type="dxa"/>
            <w:tcBorders>
              <w:top w:val="nil"/>
              <w:left w:val="nil"/>
              <w:bottom w:val="nil"/>
              <w:right w:val="nil"/>
            </w:tcBorders>
            <w:noWrap/>
            <w:vAlign w:val="bottom"/>
          </w:tcPr>
          <w:p w:rsidRPr="00754303" w:rsidR="004656C9" w:rsidP="00557203" w:rsidRDefault="004656C9" w14:paraId="5F6D1C05" w14:textId="6C35F986">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-18</w:t>
            </w:r>
          </w:p>
        </w:tc>
        <w:tc>
          <w:tcPr>
            <w:tcW w:w="540" w:type="dxa"/>
            <w:tcBorders>
              <w:top w:val="nil"/>
              <w:left w:val="nil"/>
              <w:bottom w:val="nil"/>
              <w:right w:val="nil"/>
            </w:tcBorders>
            <w:noWrap/>
            <w:vAlign w:val="bottom"/>
          </w:tcPr>
          <w:p w:rsidRPr="00754303" w:rsidR="004656C9" w:rsidP="00557203" w:rsidRDefault="004656C9" w14:paraId="77D8D430" w14:textId="3DEB299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20</w:t>
            </w:r>
          </w:p>
        </w:tc>
      </w:tr>
      <w:tr w:rsidRPr="00754303" w:rsidR="004656C9" w:rsidTr="004656C9" w14:paraId="1AD87C2F" w14:textId="77777777">
        <w:trPr>
          <w:trHeight w:val="144"/>
        </w:trPr>
        <w:tc>
          <w:tcPr>
            <w:tcW w:w="2922" w:type="dxa"/>
            <w:tcBorders>
              <w:top w:val="nil"/>
              <w:left w:val="nil"/>
              <w:bottom w:val="nil"/>
              <w:right w:val="nil"/>
            </w:tcBorders>
            <w:noWrap/>
            <w:vAlign w:val="bottom"/>
          </w:tcPr>
          <w:p w:rsidRPr="00754303" w:rsidR="004656C9" w:rsidP="00557203" w:rsidRDefault="004656C9" w14:paraId="4AA90492" w14:textId="16E2A61F">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Postcentral gyrus</w:t>
            </w:r>
          </w:p>
        </w:tc>
        <w:tc>
          <w:tcPr>
            <w:tcW w:w="830" w:type="dxa"/>
            <w:tcBorders>
              <w:top w:val="nil"/>
              <w:left w:val="nil"/>
              <w:bottom w:val="nil"/>
              <w:right w:val="nil"/>
            </w:tcBorders>
            <w:noWrap/>
            <w:vAlign w:val="bottom"/>
          </w:tcPr>
          <w:p w:rsidRPr="00754303" w:rsidR="004656C9" w:rsidP="00557203" w:rsidRDefault="004656C9" w14:paraId="51211F38" w14:textId="33BFDA54">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21</w:t>
            </w:r>
          </w:p>
        </w:tc>
        <w:tc>
          <w:tcPr>
            <w:tcW w:w="563" w:type="dxa"/>
            <w:tcBorders>
              <w:top w:val="nil"/>
              <w:left w:val="nil"/>
              <w:bottom w:val="nil"/>
              <w:right w:val="nil"/>
            </w:tcBorders>
          </w:tcPr>
          <w:p w:rsidRPr="00754303" w:rsidR="004656C9" w:rsidP="00557203" w:rsidRDefault="004656C9" w14:paraId="7EB77A70"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4656C9" w:rsidP="00557203" w:rsidRDefault="004656C9" w14:paraId="5FE10562" w14:textId="54F64A7A">
            <w:pPr>
              <w:rPr>
                <w:rFonts w:ascii="Arial" w:hAnsi="Arial" w:eastAsia="Times New Roman" w:cs="Arial"/>
                <w:color w:val="000000" w:themeColor="text1"/>
                <w:sz w:val="20"/>
                <w:szCs w:val="20"/>
                <w:lang w:eastAsia="de-DE"/>
              </w:rPr>
            </w:pPr>
            <w:r w:rsidRPr="004656C9">
              <w:rPr>
                <w:rFonts w:ascii="Arial" w:hAnsi="Arial" w:eastAsia="Times New Roman" w:cs="Arial"/>
                <w:color w:val="000000" w:themeColor="text1"/>
                <w:sz w:val="20"/>
                <w:szCs w:val="20"/>
                <w:lang w:eastAsia="de-DE"/>
              </w:rPr>
              <w:t>0.0</w:t>
            </w:r>
            <w:r>
              <w:rPr>
                <w:rFonts w:ascii="Arial" w:hAnsi="Arial" w:eastAsia="Times New Roman" w:cs="Arial"/>
                <w:color w:val="000000" w:themeColor="text1"/>
                <w:sz w:val="20"/>
                <w:szCs w:val="20"/>
                <w:lang w:eastAsia="de-DE"/>
              </w:rPr>
              <w:t>15</w:t>
            </w:r>
          </w:p>
        </w:tc>
        <w:tc>
          <w:tcPr>
            <w:tcW w:w="960" w:type="dxa"/>
            <w:tcBorders>
              <w:top w:val="nil"/>
              <w:left w:val="nil"/>
              <w:bottom w:val="nil"/>
              <w:right w:val="nil"/>
            </w:tcBorders>
            <w:noWrap/>
            <w:vAlign w:val="bottom"/>
          </w:tcPr>
          <w:p w:rsidRPr="00754303" w:rsidR="004656C9" w:rsidP="00557203" w:rsidRDefault="004656C9" w14:paraId="5698739E" w14:textId="5430647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6.81</w:t>
            </w:r>
          </w:p>
        </w:tc>
        <w:tc>
          <w:tcPr>
            <w:tcW w:w="960" w:type="dxa"/>
            <w:tcBorders>
              <w:top w:val="nil"/>
              <w:left w:val="nil"/>
              <w:bottom w:val="nil"/>
              <w:right w:val="nil"/>
            </w:tcBorders>
            <w:noWrap/>
            <w:vAlign w:val="bottom"/>
          </w:tcPr>
          <w:p w:rsidRPr="004656C9" w:rsidR="004656C9" w:rsidP="00557203" w:rsidRDefault="004656C9" w14:paraId="31984745"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4656C9" w:rsidP="00557203" w:rsidRDefault="004656C9" w14:paraId="39F2F7DC" w14:textId="560C724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-34</w:t>
            </w:r>
          </w:p>
        </w:tc>
        <w:tc>
          <w:tcPr>
            <w:tcW w:w="540" w:type="dxa"/>
            <w:tcBorders>
              <w:top w:val="nil"/>
              <w:left w:val="nil"/>
              <w:bottom w:val="nil"/>
              <w:right w:val="nil"/>
            </w:tcBorders>
            <w:noWrap/>
            <w:vAlign w:val="bottom"/>
          </w:tcPr>
          <w:p w:rsidRPr="00754303" w:rsidR="004656C9" w:rsidP="00557203" w:rsidRDefault="004656C9" w14:paraId="391B8BF0" w14:textId="46B7471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-30</w:t>
            </w:r>
          </w:p>
        </w:tc>
        <w:tc>
          <w:tcPr>
            <w:tcW w:w="540" w:type="dxa"/>
            <w:tcBorders>
              <w:top w:val="nil"/>
              <w:left w:val="nil"/>
              <w:bottom w:val="nil"/>
              <w:right w:val="nil"/>
            </w:tcBorders>
            <w:noWrap/>
            <w:vAlign w:val="bottom"/>
          </w:tcPr>
          <w:p w:rsidRPr="00754303" w:rsidR="004656C9" w:rsidP="00557203" w:rsidRDefault="004656C9" w14:paraId="70D447EE" w14:textId="01ABF6B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48</w:t>
            </w:r>
          </w:p>
        </w:tc>
      </w:tr>
      <w:tr w:rsidRPr="00754303" w:rsidR="004656C9" w:rsidTr="004656C9" w14:paraId="6A5BDDA2" w14:textId="77777777">
        <w:trPr>
          <w:trHeight w:val="144"/>
        </w:trPr>
        <w:tc>
          <w:tcPr>
            <w:tcW w:w="2922" w:type="dxa"/>
            <w:tcBorders>
              <w:top w:val="nil"/>
              <w:left w:val="nil"/>
              <w:bottom w:val="nil"/>
              <w:right w:val="nil"/>
            </w:tcBorders>
            <w:noWrap/>
            <w:vAlign w:val="bottom"/>
          </w:tcPr>
          <w:p w:rsidRPr="00754303" w:rsidR="004656C9" w:rsidP="00557203" w:rsidRDefault="004656C9" w14:paraId="7E20E153" w14:textId="466F869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Postcentral gyrus</w:t>
            </w:r>
          </w:p>
        </w:tc>
        <w:tc>
          <w:tcPr>
            <w:tcW w:w="830" w:type="dxa"/>
            <w:tcBorders>
              <w:top w:val="nil"/>
              <w:left w:val="nil"/>
              <w:bottom w:val="nil"/>
              <w:right w:val="nil"/>
            </w:tcBorders>
            <w:noWrap/>
            <w:vAlign w:val="bottom"/>
          </w:tcPr>
          <w:p w:rsidRPr="00754303" w:rsidR="004656C9" w:rsidP="00557203" w:rsidRDefault="004656C9" w14:paraId="4E712D94" w14:textId="259AAE16">
            <w:pPr>
              <w:rPr>
                <w:rFonts w:ascii="Arial" w:hAnsi="Arial" w:eastAsia="Times New Roman" w:cs="Arial"/>
                <w:color w:val="000000" w:themeColor="text1"/>
                <w:sz w:val="20"/>
                <w:szCs w:val="20"/>
                <w:lang w:eastAsia="de-DE"/>
              </w:rPr>
            </w:pPr>
          </w:p>
        </w:tc>
        <w:tc>
          <w:tcPr>
            <w:tcW w:w="563" w:type="dxa"/>
            <w:tcBorders>
              <w:top w:val="nil"/>
              <w:left w:val="nil"/>
              <w:bottom w:val="nil"/>
              <w:right w:val="nil"/>
            </w:tcBorders>
          </w:tcPr>
          <w:p w:rsidRPr="00754303" w:rsidR="004656C9" w:rsidP="00557203" w:rsidRDefault="004656C9" w14:paraId="66EE6D7E" w14:textId="605FE8E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4656C9" w:rsidP="00557203" w:rsidRDefault="004656C9" w14:paraId="63EB55BC" w14:textId="45B790C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0.022</w:t>
            </w:r>
          </w:p>
        </w:tc>
        <w:tc>
          <w:tcPr>
            <w:tcW w:w="960" w:type="dxa"/>
            <w:tcBorders>
              <w:top w:val="nil"/>
              <w:left w:val="nil"/>
              <w:bottom w:val="nil"/>
              <w:right w:val="nil"/>
            </w:tcBorders>
            <w:noWrap/>
            <w:vAlign w:val="bottom"/>
          </w:tcPr>
          <w:p w:rsidRPr="00754303" w:rsidR="004656C9" w:rsidP="00557203" w:rsidRDefault="004656C9" w14:paraId="5644FAC4" w14:textId="1FB45AC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6.62</w:t>
            </w:r>
          </w:p>
        </w:tc>
        <w:tc>
          <w:tcPr>
            <w:tcW w:w="960" w:type="dxa"/>
            <w:tcBorders>
              <w:top w:val="nil"/>
              <w:left w:val="nil"/>
              <w:bottom w:val="nil"/>
              <w:right w:val="nil"/>
            </w:tcBorders>
            <w:noWrap/>
            <w:vAlign w:val="bottom"/>
          </w:tcPr>
          <w:p w:rsidRPr="00754303" w:rsidR="004656C9" w:rsidP="00557203" w:rsidRDefault="004656C9" w14:paraId="2F551981"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4656C9" w:rsidP="00557203" w:rsidRDefault="004656C9" w14:paraId="6EC03DB5" w14:textId="6D08FFA4">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-44</w:t>
            </w:r>
          </w:p>
        </w:tc>
        <w:tc>
          <w:tcPr>
            <w:tcW w:w="540" w:type="dxa"/>
            <w:tcBorders>
              <w:top w:val="nil"/>
              <w:left w:val="nil"/>
              <w:bottom w:val="nil"/>
              <w:right w:val="nil"/>
            </w:tcBorders>
            <w:noWrap/>
            <w:vAlign w:val="bottom"/>
          </w:tcPr>
          <w:p w:rsidRPr="00754303" w:rsidR="004656C9" w:rsidP="00557203" w:rsidRDefault="004656C9" w14:paraId="600C2C68" w14:textId="1C795E8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-24</w:t>
            </w:r>
          </w:p>
        </w:tc>
        <w:tc>
          <w:tcPr>
            <w:tcW w:w="540" w:type="dxa"/>
            <w:tcBorders>
              <w:top w:val="nil"/>
              <w:left w:val="nil"/>
              <w:bottom w:val="nil"/>
              <w:right w:val="nil"/>
            </w:tcBorders>
            <w:noWrap/>
            <w:vAlign w:val="bottom"/>
          </w:tcPr>
          <w:p w:rsidRPr="00754303" w:rsidR="004656C9" w:rsidP="00557203" w:rsidRDefault="004656C9" w14:paraId="4E108219" w14:textId="4DC1FEB3">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58</w:t>
            </w:r>
          </w:p>
        </w:tc>
      </w:tr>
      <w:tr w:rsidR="004656C9" w:rsidTr="004656C9" w14:paraId="7B518982" w14:textId="77777777">
        <w:trPr>
          <w:trHeight w:val="144"/>
        </w:trPr>
        <w:tc>
          <w:tcPr>
            <w:tcW w:w="2922" w:type="dxa"/>
            <w:tcBorders>
              <w:top w:val="nil"/>
              <w:left w:val="nil"/>
              <w:bottom w:val="nil"/>
              <w:right w:val="nil"/>
            </w:tcBorders>
            <w:noWrap/>
            <w:vAlign w:val="bottom"/>
          </w:tcPr>
          <w:p w:rsidR="004656C9" w:rsidP="00557203" w:rsidRDefault="004656C9" w14:paraId="615286E9" w14:textId="358F125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Superior frontal</w:t>
            </w:r>
            <w:r w:rsidR="002654D8">
              <w:rPr>
                <w:rFonts w:ascii="Arial" w:hAnsi="Arial" w:eastAsia="Times New Roman" w:cs="Arial"/>
                <w:color w:val="000000" w:themeColor="text1"/>
                <w:sz w:val="20"/>
                <w:szCs w:val="20"/>
                <w:lang w:eastAsia="de-DE"/>
              </w:rPr>
              <w:t xml:space="preserve"> gyrus</w:t>
            </w:r>
            <w:r>
              <w:rPr>
                <w:rFonts w:ascii="Arial" w:hAnsi="Arial" w:eastAsia="Times New Roman" w:cs="Arial"/>
                <w:color w:val="000000" w:themeColor="text1"/>
                <w:sz w:val="20"/>
                <w:szCs w:val="20"/>
                <w:lang w:eastAsia="de-DE"/>
              </w:rPr>
              <w:t xml:space="preserve"> medial</w:t>
            </w:r>
          </w:p>
        </w:tc>
        <w:tc>
          <w:tcPr>
            <w:tcW w:w="830" w:type="dxa"/>
            <w:tcBorders>
              <w:top w:val="nil"/>
              <w:left w:val="nil"/>
              <w:bottom w:val="nil"/>
              <w:right w:val="nil"/>
            </w:tcBorders>
            <w:noWrap/>
            <w:vAlign w:val="bottom"/>
          </w:tcPr>
          <w:p w:rsidR="004656C9" w:rsidP="00557203" w:rsidRDefault="004656C9" w14:paraId="360E8A89" w14:textId="3A1546C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w:t>
            </w:r>
          </w:p>
        </w:tc>
        <w:tc>
          <w:tcPr>
            <w:tcW w:w="563" w:type="dxa"/>
            <w:tcBorders>
              <w:top w:val="nil"/>
              <w:left w:val="nil"/>
              <w:bottom w:val="nil"/>
              <w:right w:val="nil"/>
            </w:tcBorders>
          </w:tcPr>
          <w:p w:rsidR="004656C9" w:rsidP="00557203" w:rsidRDefault="004656C9" w14:paraId="66E58734" w14:textId="3C08CFA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004656C9" w:rsidP="00557203" w:rsidRDefault="004656C9" w14:paraId="0E80C324" w14:textId="6EA5846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0.020</w:t>
            </w:r>
          </w:p>
        </w:tc>
        <w:tc>
          <w:tcPr>
            <w:tcW w:w="960" w:type="dxa"/>
            <w:tcBorders>
              <w:top w:val="nil"/>
              <w:left w:val="nil"/>
              <w:bottom w:val="nil"/>
              <w:right w:val="nil"/>
            </w:tcBorders>
            <w:noWrap/>
            <w:vAlign w:val="bottom"/>
          </w:tcPr>
          <w:p w:rsidR="004656C9" w:rsidP="00557203" w:rsidRDefault="004656C9" w14:paraId="7CCAE91B" w14:textId="7E2BA5E6">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6.68</w:t>
            </w:r>
          </w:p>
        </w:tc>
        <w:tc>
          <w:tcPr>
            <w:tcW w:w="960" w:type="dxa"/>
            <w:tcBorders>
              <w:top w:val="nil"/>
              <w:left w:val="nil"/>
              <w:bottom w:val="nil"/>
              <w:right w:val="nil"/>
            </w:tcBorders>
            <w:noWrap/>
            <w:vAlign w:val="bottom"/>
          </w:tcPr>
          <w:p w:rsidRPr="00BA243B" w:rsidR="004656C9" w:rsidP="00557203" w:rsidRDefault="004656C9" w14:paraId="0F5DB762"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004656C9" w:rsidP="00557203" w:rsidRDefault="004656C9" w14:paraId="1950E6C6" w14:textId="5D19615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-10</w:t>
            </w:r>
          </w:p>
        </w:tc>
        <w:tc>
          <w:tcPr>
            <w:tcW w:w="540" w:type="dxa"/>
            <w:tcBorders>
              <w:top w:val="nil"/>
              <w:left w:val="nil"/>
              <w:bottom w:val="nil"/>
              <w:right w:val="nil"/>
            </w:tcBorders>
            <w:noWrap/>
            <w:vAlign w:val="bottom"/>
          </w:tcPr>
          <w:p w:rsidR="004656C9" w:rsidP="00557203" w:rsidRDefault="004656C9" w14:paraId="4FB1E7EF" w14:textId="4817919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60</w:t>
            </w:r>
          </w:p>
        </w:tc>
        <w:tc>
          <w:tcPr>
            <w:tcW w:w="540" w:type="dxa"/>
            <w:tcBorders>
              <w:top w:val="nil"/>
              <w:left w:val="nil"/>
              <w:bottom w:val="nil"/>
              <w:right w:val="nil"/>
            </w:tcBorders>
            <w:noWrap/>
            <w:vAlign w:val="bottom"/>
          </w:tcPr>
          <w:p w:rsidR="004656C9" w:rsidP="00557203" w:rsidRDefault="004656C9" w14:paraId="771BA9E4" w14:textId="4E7582B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28</w:t>
            </w:r>
          </w:p>
        </w:tc>
      </w:tr>
      <w:tr w:rsidRPr="00754303" w:rsidR="004656C9" w:rsidTr="004656C9" w14:paraId="3F9EA081" w14:textId="77777777">
        <w:trPr>
          <w:trHeight w:val="144"/>
        </w:trPr>
        <w:tc>
          <w:tcPr>
            <w:tcW w:w="2922" w:type="dxa"/>
            <w:tcBorders>
              <w:top w:val="nil"/>
              <w:left w:val="nil"/>
              <w:bottom w:val="nil"/>
              <w:right w:val="nil"/>
            </w:tcBorders>
            <w:noWrap/>
            <w:vAlign w:val="bottom"/>
          </w:tcPr>
          <w:p w:rsidRPr="00754303" w:rsidR="004656C9" w:rsidP="00557203" w:rsidRDefault="004656C9" w14:paraId="02153FD5" w14:textId="0C678A6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Insula</w:t>
            </w:r>
          </w:p>
        </w:tc>
        <w:tc>
          <w:tcPr>
            <w:tcW w:w="830" w:type="dxa"/>
            <w:tcBorders>
              <w:top w:val="nil"/>
              <w:left w:val="nil"/>
              <w:bottom w:val="nil"/>
              <w:right w:val="nil"/>
            </w:tcBorders>
            <w:noWrap/>
            <w:vAlign w:val="bottom"/>
          </w:tcPr>
          <w:p w:rsidRPr="00754303" w:rsidR="004656C9" w:rsidP="00557203" w:rsidRDefault="004656C9" w14:paraId="043E8EBF" w14:textId="5D491064">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w:t>
            </w:r>
          </w:p>
        </w:tc>
        <w:tc>
          <w:tcPr>
            <w:tcW w:w="563" w:type="dxa"/>
            <w:tcBorders>
              <w:top w:val="nil"/>
              <w:left w:val="nil"/>
              <w:bottom w:val="nil"/>
              <w:right w:val="nil"/>
            </w:tcBorders>
          </w:tcPr>
          <w:p w:rsidRPr="00754303" w:rsidR="004656C9" w:rsidP="00557203" w:rsidRDefault="004656C9" w14:paraId="6EF6E9FC"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w:t>
            </w:r>
          </w:p>
        </w:tc>
        <w:tc>
          <w:tcPr>
            <w:tcW w:w="960" w:type="dxa"/>
            <w:tcBorders>
              <w:top w:val="nil"/>
              <w:left w:val="nil"/>
              <w:bottom w:val="nil"/>
              <w:right w:val="nil"/>
            </w:tcBorders>
            <w:noWrap/>
            <w:vAlign w:val="bottom"/>
          </w:tcPr>
          <w:p w:rsidRPr="00754303" w:rsidR="004656C9" w:rsidP="00557203" w:rsidRDefault="004656C9" w14:paraId="117B6D04" w14:textId="5ACDA6D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0.024</w:t>
            </w:r>
          </w:p>
        </w:tc>
        <w:tc>
          <w:tcPr>
            <w:tcW w:w="960" w:type="dxa"/>
            <w:tcBorders>
              <w:top w:val="nil"/>
              <w:left w:val="nil"/>
              <w:bottom w:val="nil"/>
              <w:right w:val="nil"/>
            </w:tcBorders>
            <w:noWrap/>
            <w:vAlign w:val="bottom"/>
          </w:tcPr>
          <w:p w:rsidRPr="00754303" w:rsidR="004656C9" w:rsidP="00557203" w:rsidRDefault="004656C9" w14:paraId="4711DC30" w14:textId="3E5801E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6.59</w:t>
            </w:r>
          </w:p>
        </w:tc>
        <w:tc>
          <w:tcPr>
            <w:tcW w:w="960" w:type="dxa"/>
            <w:tcBorders>
              <w:top w:val="nil"/>
              <w:left w:val="nil"/>
              <w:bottom w:val="nil"/>
              <w:right w:val="nil"/>
            </w:tcBorders>
            <w:noWrap/>
            <w:vAlign w:val="bottom"/>
          </w:tcPr>
          <w:p w:rsidRPr="009F6579" w:rsidR="004656C9" w:rsidP="00557203" w:rsidRDefault="004656C9" w14:paraId="1338FDF3"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4656C9" w:rsidP="00557203" w:rsidRDefault="004656C9" w14:paraId="0C7304F5" w14:textId="137F05B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38</w:t>
            </w:r>
          </w:p>
        </w:tc>
        <w:tc>
          <w:tcPr>
            <w:tcW w:w="540" w:type="dxa"/>
            <w:tcBorders>
              <w:top w:val="nil"/>
              <w:left w:val="nil"/>
              <w:bottom w:val="nil"/>
              <w:right w:val="nil"/>
            </w:tcBorders>
            <w:noWrap/>
            <w:vAlign w:val="bottom"/>
          </w:tcPr>
          <w:p w:rsidRPr="00754303" w:rsidR="004656C9" w:rsidP="00557203" w:rsidRDefault="004656C9" w14:paraId="3391EEE4" w14:textId="462B1833">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w:t>
            </w:r>
          </w:p>
        </w:tc>
        <w:tc>
          <w:tcPr>
            <w:tcW w:w="540" w:type="dxa"/>
            <w:tcBorders>
              <w:top w:val="nil"/>
              <w:left w:val="nil"/>
              <w:bottom w:val="nil"/>
              <w:right w:val="nil"/>
            </w:tcBorders>
            <w:noWrap/>
            <w:vAlign w:val="bottom"/>
          </w:tcPr>
          <w:p w:rsidRPr="00754303" w:rsidR="004656C9" w:rsidP="00557203" w:rsidRDefault="004656C9" w14:paraId="00866A0A" w14:textId="14FBABC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12</w:t>
            </w:r>
          </w:p>
        </w:tc>
      </w:tr>
      <w:tr w:rsidRPr="00754303" w:rsidR="004656C9" w:rsidTr="004656C9" w14:paraId="772EB57A" w14:textId="77777777">
        <w:trPr>
          <w:trHeight w:val="144"/>
        </w:trPr>
        <w:tc>
          <w:tcPr>
            <w:tcW w:w="2922" w:type="dxa"/>
            <w:tcBorders>
              <w:top w:val="nil"/>
              <w:left w:val="nil"/>
              <w:bottom w:val="nil"/>
              <w:right w:val="nil"/>
            </w:tcBorders>
            <w:noWrap/>
            <w:vAlign w:val="bottom"/>
          </w:tcPr>
          <w:p w:rsidRPr="00754303" w:rsidR="004656C9" w:rsidP="00557203" w:rsidRDefault="004656C9" w14:paraId="43804869" w14:textId="05CE8FC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Postcentral gyrus</w:t>
            </w:r>
          </w:p>
        </w:tc>
        <w:tc>
          <w:tcPr>
            <w:tcW w:w="830" w:type="dxa"/>
            <w:tcBorders>
              <w:top w:val="nil"/>
              <w:left w:val="nil"/>
              <w:bottom w:val="nil"/>
              <w:right w:val="nil"/>
            </w:tcBorders>
            <w:noWrap/>
            <w:vAlign w:val="bottom"/>
          </w:tcPr>
          <w:p w:rsidRPr="00754303" w:rsidR="004656C9" w:rsidP="00557203" w:rsidRDefault="004656C9" w14:paraId="2B66B764" w14:textId="3A4A93E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w:t>
            </w:r>
          </w:p>
        </w:tc>
        <w:tc>
          <w:tcPr>
            <w:tcW w:w="563" w:type="dxa"/>
            <w:tcBorders>
              <w:top w:val="nil"/>
              <w:left w:val="nil"/>
              <w:bottom w:val="nil"/>
              <w:right w:val="nil"/>
            </w:tcBorders>
          </w:tcPr>
          <w:p w:rsidRPr="00754303" w:rsidR="004656C9" w:rsidP="00557203" w:rsidRDefault="004656C9" w14:paraId="1E96499A" w14:textId="250AD49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4656C9" w:rsidP="00557203" w:rsidRDefault="004656C9" w14:paraId="06925D5C" w14:textId="08FCA723">
            <w:pPr>
              <w:rPr>
                <w:rFonts w:ascii="Arial" w:hAnsi="Arial" w:eastAsia="Times New Roman" w:cs="Arial"/>
                <w:color w:val="000000" w:themeColor="text1"/>
                <w:sz w:val="20"/>
                <w:szCs w:val="20"/>
                <w:lang w:eastAsia="de-DE"/>
              </w:rPr>
            </w:pPr>
            <w:r w:rsidRPr="009F6579">
              <w:rPr>
                <w:rFonts w:ascii="Arial" w:hAnsi="Arial" w:eastAsia="Times New Roman" w:cs="Arial"/>
                <w:color w:val="000000" w:themeColor="text1"/>
                <w:sz w:val="20"/>
                <w:szCs w:val="20"/>
                <w:lang w:eastAsia="de-DE"/>
              </w:rPr>
              <w:t>0.</w:t>
            </w:r>
            <w:r>
              <w:rPr>
                <w:rFonts w:ascii="Arial" w:hAnsi="Arial" w:eastAsia="Times New Roman" w:cs="Arial"/>
                <w:color w:val="000000" w:themeColor="text1"/>
                <w:sz w:val="20"/>
                <w:szCs w:val="20"/>
                <w:lang w:eastAsia="de-DE"/>
              </w:rPr>
              <w:t>024</w:t>
            </w:r>
          </w:p>
        </w:tc>
        <w:tc>
          <w:tcPr>
            <w:tcW w:w="960" w:type="dxa"/>
            <w:tcBorders>
              <w:top w:val="nil"/>
              <w:left w:val="nil"/>
              <w:bottom w:val="nil"/>
              <w:right w:val="nil"/>
            </w:tcBorders>
            <w:noWrap/>
            <w:vAlign w:val="bottom"/>
          </w:tcPr>
          <w:p w:rsidRPr="00754303" w:rsidR="004656C9" w:rsidP="00557203" w:rsidRDefault="004656C9" w14:paraId="38143FAE" w14:textId="62882806">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6.57</w:t>
            </w:r>
          </w:p>
        </w:tc>
        <w:tc>
          <w:tcPr>
            <w:tcW w:w="960" w:type="dxa"/>
            <w:tcBorders>
              <w:top w:val="nil"/>
              <w:left w:val="nil"/>
              <w:bottom w:val="nil"/>
              <w:right w:val="nil"/>
            </w:tcBorders>
            <w:noWrap/>
            <w:vAlign w:val="bottom"/>
          </w:tcPr>
          <w:p w:rsidRPr="009F6579" w:rsidR="004656C9" w:rsidP="00557203" w:rsidRDefault="004656C9" w14:paraId="7BDBC4F5"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4656C9" w:rsidP="00557203" w:rsidRDefault="004656C9" w14:paraId="391FE789" w14:textId="3A5D3BF4">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-46</w:t>
            </w:r>
          </w:p>
        </w:tc>
        <w:tc>
          <w:tcPr>
            <w:tcW w:w="540" w:type="dxa"/>
            <w:tcBorders>
              <w:top w:val="nil"/>
              <w:left w:val="nil"/>
              <w:bottom w:val="nil"/>
              <w:right w:val="nil"/>
            </w:tcBorders>
            <w:noWrap/>
            <w:vAlign w:val="bottom"/>
          </w:tcPr>
          <w:p w:rsidRPr="00754303" w:rsidR="004656C9" w:rsidP="00557203" w:rsidRDefault="004656C9" w14:paraId="1802486A" w14:textId="7CFE8A1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-24</w:t>
            </w:r>
          </w:p>
        </w:tc>
        <w:tc>
          <w:tcPr>
            <w:tcW w:w="540" w:type="dxa"/>
            <w:tcBorders>
              <w:top w:val="nil"/>
              <w:left w:val="nil"/>
              <w:bottom w:val="nil"/>
              <w:right w:val="nil"/>
            </w:tcBorders>
            <w:noWrap/>
            <w:vAlign w:val="bottom"/>
          </w:tcPr>
          <w:p w:rsidRPr="00754303" w:rsidR="004656C9" w:rsidP="00557203" w:rsidRDefault="004656C9" w14:paraId="2AA0D596" w14:textId="467571B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40</w:t>
            </w:r>
          </w:p>
        </w:tc>
      </w:tr>
      <w:tr w:rsidRPr="00754303" w:rsidR="004656C9" w:rsidTr="004656C9" w14:paraId="50CA0BB6" w14:textId="77777777">
        <w:trPr>
          <w:trHeight w:val="144"/>
        </w:trPr>
        <w:tc>
          <w:tcPr>
            <w:tcW w:w="2922" w:type="dxa"/>
            <w:tcBorders>
              <w:top w:val="nil"/>
              <w:left w:val="nil"/>
              <w:bottom w:val="nil"/>
              <w:right w:val="nil"/>
            </w:tcBorders>
            <w:noWrap/>
            <w:vAlign w:val="bottom"/>
          </w:tcPr>
          <w:p w:rsidRPr="00754303" w:rsidR="004656C9" w:rsidP="00557203" w:rsidRDefault="004656C9" w14:paraId="55F50F4B" w14:textId="4A6CF2B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Anterior orbital gyrus</w:t>
            </w:r>
          </w:p>
        </w:tc>
        <w:tc>
          <w:tcPr>
            <w:tcW w:w="830" w:type="dxa"/>
            <w:tcBorders>
              <w:top w:val="nil"/>
              <w:left w:val="nil"/>
              <w:bottom w:val="nil"/>
              <w:right w:val="nil"/>
            </w:tcBorders>
            <w:noWrap/>
            <w:vAlign w:val="bottom"/>
          </w:tcPr>
          <w:p w:rsidRPr="00754303" w:rsidR="004656C9" w:rsidP="00557203" w:rsidRDefault="004656C9" w14:paraId="35588165" w14:textId="5852A17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w:t>
            </w:r>
          </w:p>
        </w:tc>
        <w:tc>
          <w:tcPr>
            <w:tcW w:w="563" w:type="dxa"/>
            <w:tcBorders>
              <w:top w:val="nil"/>
              <w:left w:val="nil"/>
              <w:bottom w:val="nil"/>
              <w:right w:val="nil"/>
            </w:tcBorders>
          </w:tcPr>
          <w:p w:rsidRPr="00754303" w:rsidR="004656C9" w:rsidP="00557203" w:rsidRDefault="004656C9" w14:paraId="1F68CEAB" w14:textId="2B7FA3A6">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4656C9" w:rsidP="00557203" w:rsidRDefault="004656C9" w14:paraId="12CD3AD5" w14:textId="2889B52C">
            <w:pPr>
              <w:rPr>
                <w:rFonts w:ascii="Arial" w:hAnsi="Arial" w:eastAsia="Times New Roman" w:cs="Arial"/>
                <w:color w:val="000000" w:themeColor="text1"/>
                <w:sz w:val="20"/>
                <w:szCs w:val="20"/>
                <w:lang w:eastAsia="de-DE"/>
              </w:rPr>
            </w:pPr>
            <w:r w:rsidRPr="009F6579">
              <w:rPr>
                <w:rFonts w:ascii="Arial" w:hAnsi="Arial" w:eastAsia="Times New Roman" w:cs="Arial"/>
                <w:color w:val="000000" w:themeColor="text1"/>
                <w:sz w:val="20"/>
                <w:szCs w:val="20"/>
                <w:lang w:eastAsia="de-DE"/>
              </w:rPr>
              <w:t>0.0</w:t>
            </w:r>
            <w:r>
              <w:rPr>
                <w:rFonts w:ascii="Arial" w:hAnsi="Arial" w:eastAsia="Times New Roman" w:cs="Arial"/>
                <w:color w:val="000000" w:themeColor="text1"/>
                <w:sz w:val="20"/>
                <w:szCs w:val="20"/>
                <w:lang w:eastAsia="de-DE"/>
              </w:rPr>
              <w:t>25</w:t>
            </w:r>
          </w:p>
        </w:tc>
        <w:tc>
          <w:tcPr>
            <w:tcW w:w="960" w:type="dxa"/>
            <w:tcBorders>
              <w:top w:val="nil"/>
              <w:left w:val="nil"/>
              <w:bottom w:val="nil"/>
              <w:right w:val="nil"/>
            </w:tcBorders>
            <w:noWrap/>
            <w:vAlign w:val="bottom"/>
          </w:tcPr>
          <w:p w:rsidRPr="00754303" w:rsidR="004656C9" w:rsidP="00557203" w:rsidRDefault="004656C9" w14:paraId="6656C682" w14:textId="4262A796">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6.57</w:t>
            </w:r>
          </w:p>
        </w:tc>
        <w:tc>
          <w:tcPr>
            <w:tcW w:w="960" w:type="dxa"/>
            <w:tcBorders>
              <w:top w:val="nil"/>
              <w:left w:val="nil"/>
              <w:bottom w:val="nil"/>
              <w:right w:val="nil"/>
            </w:tcBorders>
            <w:noWrap/>
            <w:vAlign w:val="bottom"/>
          </w:tcPr>
          <w:p w:rsidRPr="009F6579" w:rsidR="004656C9" w:rsidP="00557203" w:rsidRDefault="004656C9" w14:paraId="2A0A4DDB"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4656C9" w:rsidP="00557203" w:rsidRDefault="004656C9" w14:paraId="6859A239" w14:textId="67B8510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-34</w:t>
            </w:r>
          </w:p>
        </w:tc>
        <w:tc>
          <w:tcPr>
            <w:tcW w:w="540" w:type="dxa"/>
            <w:tcBorders>
              <w:top w:val="nil"/>
              <w:left w:val="nil"/>
              <w:bottom w:val="nil"/>
              <w:right w:val="nil"/>
            </w:tcBorders>
            <w:noWrap/>
            <w:vAlign w:val="bottom"/>
          </w:tcPr>
          <w:p w:rsidRPr="00754303" w:rsidR="004656C9" w:rsidP="00557203" w:rsidRDefault="004656C9" w14:paraId="51B1527A" w14:textId="75C1C3B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36</w:t>
            </w:r>
          </w:p>
        </w:tc>
        <w:tc>
          <w:tcPr>
            <w:tcW w:w="540" w:type="dxa"/>
            <w:tcBorders>
              <w:top w:val="nil"/>
              <w:left w:val="nil"/>
              <w:bottom w:val="nil"/>
              <w:right w:val="nil"/>
            </w:tcBorders>
            <w:noWrap/>
            <w:vAlign w:val="bottom"/>
          </w:tcPr>
          <w:p w:rsidRPr="00754303" w:rsidR="004656C9" w:rsidP="00557203" w:rsidRDefault="004656C9" w14:paraId="1AB5F022" w14:textId="633DD83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-14</w:t>
            </w:r>
          </w:p>
        </w:tc>
      </w:tr>
      <w:tr w:rsidRPr="00754303" w:rsidR="004656C9" w:rsidTr="004656C9" w14:paraId="0CFB3305" w14:textId="77777777">
        <w:trPr>
          <w:trHeight w:val="144"/>
        </w:trPr>
        <w:tc>
          <w:tcPr>
            <w:tcW w:w="2922" w:type="dxa"/>
            <w:tcBorders>
              <w:top w:val="nil"/>
              <w:left w:val="nil"/>
              <w:bottom w:val="nil"/>
              <w:right w:val="nil"/>
            </w:tcBorders>
            <w:noWrap/>
            <w:vAlign w:val="bottom"/>
          </w:tcPr>
          <w:p w:rsidRPr="00754303" w:rsidR="004656C9" w:rsidP="00557203" w:rsidRDefault="004656C9" w14:paraId="72302A45" w14:textId="6E896CD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 xml:space="preserve">Precentral </w:t>
            </w:r>
            <w:r w:rsidR="002654D8">
              <w:rPr>
                <w:rFonts w:ascii="Arial" w:hAnsi="Arial" w:eastAsia="Times New Roman" w:cs="Arial"/>
                <w:color w:val="000000" w:themeColor="text1"/>
                <w:sz w:val="20"/>
                <w:szCs w:val="20"/>
                <w:lang w:eastAsia="de-DE"/>
              </w:rPr>
              <w:t>gyrus</w:t>
            </w:r>
          </w:p>
        </w:tc>
        <w:tc>
          <w:tcPr>
            <w:tcW w:w="830" w:type="dxa"/>
            <w:tcBorders>
              <w:top w:val="nil"/>
              <w:left w:val="nil"/>
              <w:bottom w:val="nil"/>
              <w:right w:val="nil"/>
            </w:tcBorders>
            <w:noWrap/>
            <w:vAlign w:val="bottom"/>
          </w:tcPr>
          <w:p w:rsidRPr="00754303" w:rsidR="004656C9" w:rsidP="00557203" w:rsidRDefault="004656C9" w14:paraId="3CD27B26" w14:textId="53C09EE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9</w:t>
            </w:r>
          </w:p>
        </w:tc>
        <w:tc>
          <w:tcPr>
            <w:tcW w:w="563" w:type="dxa"/>
            <w:tcBorders>
              <w:top w:val="nil"/>
              <w:left w:val="nil"/>
              <w:bottom w:val="nil"/>
              <w:right w:val="nil"/>
            </w:tcBorders>
          </w:tcPr>
          <w:p w:rsidRPr="00754303" w:rsidR="004656C9" w:rsidP="00557203" w:rsidRDefault="004656C9" w14:paraId="71CB31CD"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4656C9" w:rsidP="00557203" w:rsidRDefault="004656C9" w14:paraId="1B426CE0" w14:textId="042A3482">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0.027</w:t>
            </w:r>
          </w:p>
        </w:tc>
        <w:tc>
          <w:tcPr>
            <w:tcW w:w="960" w:type="dxa"/>
            <w:tcBorders>
              <w:top w:val="nil"/>
              <w:left w:val="nil"/>
              <w:bottom w:val="nil"/>
              <w:right w:val="nil"/>
            </w:tcBorders>
            <w:noWrap/>
            <w:vAlign w:val="bottom"/>
          </w:tcPr>
          <w:p w:rsidRPr="00754303" w:rsidR="004656C9" w:rsidP="00557203" w:rsidRDefault="004656C9" w14:paraId="5E579A53" w14:textId="621AEFE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6.53</w:t>
            </w:r>
          </w:p>
        </w:tc>
        <w:tc>
          <w:tcPr>
            <w:tcW w:w="960" w:type="dxa"/>
            <w:tcBorders>
              <w:top w:val="nil"/>
              <w:left w:val="nil"/>
              <w:bottom w:val="nil"/>
              <w:right w:val="nil"/>
            </w:tcBorders>
            <w:noWrap/>
            <w:vAlign w:val="bottom"/>
          </w:tcPr>
          <w:p w:rsidRPr="00754303" w:rsidR="004656C9" w:rsidP="00557203" w:rsidRDefault="004656C9" w14:paraId="61C850E5"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4656C9" w:rsidP="00557203" w:rsidRDefault="004656C9" w14:paraId="5CD44CDD" w14:textId="7F88C2E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-34</w:t>
            </w:r>
          </w:p>
        </w:tc>
        <w:tc>
          <w:tcPr>
            <w:tcW w:w="540" w:type="dxa"/>
            <w:tcBorders>
              <w:top w:val="nil"/>
              <w:left w:val="nil"/>
              <w:bottom w:val="nil"/>
              <w:right w:val="nil"/>
            </w:tcBorders>
            <w:noWrap/>
            <w:vAlign w:val="bottom"/>
          </w:tcPr>
          <w:p w:rsidRPr="00754303" w:rsidR="004656C9" w:rsidP="00557203" w:rsidRDefault="004656C9" w14:paraId="579594CC" w14:textId="0E56843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-18</w:t>
            </w:r>
          </w:p>
        </w:tc>
        <w:tc>
          <w:tcPr>
            <w:tcW w:w="540" w:type="dxa"/>
            <w:tcBorders>
              <w:top w:val="nil"/>
              <w:left w:val="nil"/>
              <w:bottom w:val="nil"/>
              <w:right w:val="nil"/>
            </w:tcBorders>
            <w:noWrap/>
            <w:vAlign w:val="bottom"/>
          </w:tcPr>
          <w:p w:rsidRPr="00754303" w:rsidR="004656C9" w:rsidP="00557203" w:rsidRDefault="004656C9" w14:paraId="207A4023" w14:textId="04E240D2">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52</w:t>
            </w:r>
          </w:p>
        </w:tc>
      </w:tr>
      <w:tr w:rsidR="004656C9" w:rsidTr="004656C9" w14:paraId="11E2A10C" w14:textId="77777777">
        <w:trPr>
          <w:trHeight w:val="144"/>
        </w:trPr>
        <w:tc>
          <w:tcPr>
            <w:tcW w:w="2922" w:type="dxa"/>
            <w:tcBorders>
              <w:top w:val="nil"/>
              <w:left w:val="nil"/>
              <w:bottom w:val="nil"/>
              <w:right w:val="nil"/>
            </w:tcBorders>
            <w:noWrap/>
            <w:vAlign w:val="bottom"/>
          </w:tcPr>
          <w:p w:rsidR="004656C9" w:rsidP="00557203" w:rsidRDefault="004656C9" w14:paraId="1BE0F20D" w14:textId="2725991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SupraMarginal</w:t>
            </w:r>
            <w:r w:rsidR="002654D8">
              <w:rPr>
                <w:rFonts w:ascii="Arial" w:hAnsi="Arial" w:eastAsia="Times New Roman" w:cs="Arial"/>
                <w:color w:val="000000" w:themeColor="text1"/>
                <w:sz w:val="20"/>
                <w:szCs w:val="20"/>
                <w:lang w:eastAsia="de-DE"/>
              </w:rPr>
              <w:t xml:space="preserve"> gyrus</w:t>
            </w:r>
          </w:p>
        </w:tc>
        <w:tc>
          <w:tcPr>
            <w:tcW w:w="830" w:type="dxa"/>
            <w:tcBorders>
              <w:top w:val="nil"/>
              <w:left w:val="nil"/>
              <w:bottom w:val="nil"/>
              <w:right w:val="nil"/>
            </w:tcBorders>
            <w:noWrap/>
            <w:vAlign w:val="bottom"/>
          </w:tcPr>
          <w:p w:rsidR="004656C9" w:rsidP="00557203" w:rsidRDefault="004656C9" w14:paraId="1FB2AF25" w14:textId="7FA5BCE6">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w:t>
            </w:r>
          </w:p>
        </w:tc>
        <w:tc>
          <w:tcPr>
            <w:tcW w:w="563" w:type="dxa"/>
            <w:tcBorders>
              <w:top w:val="nil"/>
              <w:left w:val="nil"/>
              <w:bottom w:val="nil"/>
              <w:right w:val="nil"/>
            </w:tcBorders>
          </w:tcPr>
          <w:p w:rsidR="004656C9" w:rsidP="00557203" w:rsidRDefault="004656C9" w14:paraId="24F5F0CA"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004656C9" w:rsidP="00557203" w:rsidRDefault="004656C9" w14:paraId="0A2340C4" w14:textId="70E35E4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0.035</w:t>
            </w:r>
          </w:p>
        </w:tc>
        <w:tc>
          <w:tcPr>
            <w:tcW w:w="960" w:type="dxa"/>
            <w:tcBorders>
              <w:top w:val="nil"/>
              <w:left w:val="nil"/>
              <w:bottom w:val="nil"/>
              <w:right w:val="nil"/>
            </w:tcBorders>
            <w:noWrap/>
            <w:vAlign w:val="bottom"/>
          </w:tcPr>
          <w:p w:rsidR="004656C9" w:rsidP="00557203" w:rsidRDefault="004656C9" w14:paraId="05784858" w14:textId="74C9A4B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6.40</w:t>
            </w:r>
          </w:p>
        </w:tc>
        <w:tc>
          <w:tcPr>
            <w:tcW w:w="960" w:type="dxa"/>
            <w:tcBorders>
              <w:top w:val="nil"/>
              <w:left w:val="nil"/>
              <w:bottom w:val="nil"/>
              <w:right w:val="nil"/>
            </w:tcBorders>
            <w:noWrap/>
            <w:vAlign w:val="bottom"/>
          </w:tcPr>
          <w:p w:rsidRPr="00BA243B" w:rsidR="004656C9" w:rsidP="00557203" w:rsidRDefault="004656C9" w14:paraId="727C00BA"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004656C9" w:rsidP="00557203" w:rsidRDefault="004656C9" w14:paraId="1A34D895" w14:textId="19CBFAF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-60</w:t>
            </w:r>
          </w:p>
        </w:tc>
        <w:tc>
          <w:tcPr>
            <w:tcW w:w="540" w:type="dxa"/>
            <w:tcBorders>
              <w:top w:val="nil"/>
              <w:left w:val="nil"/>
              <w:bottom w:val="nil"/>
              <w:right w:val="nil"/>
            </w:tcBorders>
            <w:noWrap/>
            <w:vAlign w:val="bottom"/>
          </w:tcPr>
          <w:p w:rsidR="004656C9" w:rsidP="00557203" w:rsidRDefault="004656C9" w14:paraId="78658D17" w14:textId="1902273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-26</w:t>
            </w:r>
          </w:p>
        </w:tc>
        <w:tc>
          <w:tcPr>
            <w:tcW w:w="540" w:type="dxa"/>
            <w:tcBorders>
              <w:top w:val="nil"/>
              <w:left w:val="nil"/>
              <w:bottom w:val="nil"/>
              <w:right w:val="nil"/>
            </w:tcBorders>
            <w:noWrap/>
            <w:vAlign w:val="bottom"/>
          </w:tcPr>
          <w:p w:rsidR="004656C9" w:rsidP="00557203" w:rsidRDefault="004656C9" w14:paraId="6AE297B3" w14:textId="1F8C3D36">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24</w:t>
            </w:r>
          </w:p>
        </w:tc>
      </w:tr>
      <w:tr w:rsidR="002654D8" w:rsidTr="002654D8" w14:paraId="5D7A010C" w14:textId="77777777">
        <w:trPr>
          <w:trHeight w:val="144"/>
        </w:trPr>
        <w:tc>
          <w:tcPr>
            <w:tcW w:w="2922" w:type="dxa"/>
            <w:tcBorders>
              <w:top w:val="nil"/>
              <w:left w:val="nil"/>
              <w:bottom w:val="nil"/>
              <w:right w:val="nil"/>
            </w:tcBorders>
            <w:noWrap/>
            <w:vAlign w:val="bottom"/>
          </w:tcPr>
          <w:p w:rsidR="002654D8" w:rsidP="00557203" w:rsidRDefault="002654D8" w14:paraId="1C28C763" w14:textId="71E9491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Middle temporal gyrus</w:t>
            </w:r>
          </w:p>
        </w:tc>
        <w:tc>
          <w:tcPr>
            <w:tcW w:w="830" w:type="dxa"/>
            <w:tcBorders>
              <w:top w:val="nil"/>
              <w:left w:val="nil"/>
              <w:bottom w:val="nil"/>
              <w:right w:val="nil"/>
            </w:tcBorders>
            <w:noWrap/>
            <w:vAlign w:val="bottom"/>
          </w:tcPr>
          <w:p w:rsidR="002654D8" w:rsidP="00557203" w:rsidRDefault="002654D8" w14:paraId="6375F183" w14:textId="4E878D4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7</w:t>
            </w:r>
          </w:p>
        </w:tc>
        <w:tc>
          <w:tcPr>
            <w:tcW w:w="563" w:type="dxa"/>
            <w:tcBorders>
              <w:top w:val="nil"/>
              <w:left w:val="nil"/>
              <w:bottom w:val="nil"/>
              <w:right w:val="nil"/>
            </w:tcBorders>
          </w:tcPr>
          <w:p w:rsidR="002654D8" w:rsidP="00557203" w:rsidRDefault="002654D8" w14:paraId="3EBF128B"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002654D8" w:rsidP="00557203" w:rsidRDefault="002654D8" w14:paraId="4337442D" w14:textId="6316FF3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0.036</w:t>
            </w:r>
          </w:p>
        </w:tc>
        <w:tc>
          <w:tcPr>
            <w:tcW w:w="960" w:type="dxa"/>
            <w:tcBorders>
              <w:top w:val="nil"/>
              <w:left w:val="nil"/>
              <w:bottom w:val="nil"/>
              <w:right w:val="nil"/>
            </w:tcBorders>
            <w:noWrap/>
            <w:vAlign w:val="bottom"/>
          </w:tcPr>
          <w:p w:rsidR="002654D8" w:rsidP="00557203" w:rsidRDefault="002654D8" w14:paraId="3A3F387B" w14:textId="46E834C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6.39</w:t>
            </w:r>
          </w:p>
        </w:tc>
        <w:tc>
          <w:tcPr>
            <w:tcW w:w="960" w:type="dxa"/>
            <w:tcBorders>
              <w:top w:val="nil"/>
              <w:left w:val="nil"/>
              <w:bottom w:val="nil"/>
              <w:right w:val="nil"/>
            </w:tcBorders>
            <w:noWrap/>
            <w:vAlign w:val="bottom"/>
          </w:tcPr>
          <w:p w:rsidRPr="00BA243B" w:rsidR="002654D8" w:rsidP="00557203" w:rsidRDefault="002654D8" w14:paraId="2666A120"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002654D8" w:rsidP="00557203" w:rsidRDefault="002654D8" w14:paraId="4A400551" w14:textId="65D39A9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-58</w:t>
            </w:r>
          </w:p>
        </w:tc>
        <w:tc>
          <w:tcPr>
            <w:tcW w:w="540" w:type="dxa"/>
            <w:tcBorders>
              <w:top w:val="nil"/>
              <w:left w:val="nil"/>
              <w:bottom w:val="nil"/>
              <w:right w:val="nil"/>
            </w:tcBorders>
            <w:noWrap/>
            <w:vAlign w:val="bottom"/>
          </w:tcPr>
          <w:p w:rsidR="002654D8" w:rsidP="00557203" w:rsidRDefault="002654D8" w14:paraId="1518D337" w14:textId="2FD8C92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-50</w:t>
            </w:r>
          </w:p>
        </w:tc>
        <w:tc>
          <w:tcPr>
            <w:tcW w:w="540" w:type="dxa"/>
            <w:tcBorders>
              <w:top w:val="nil"/>
              <w:left w:val="nil"/>
              <w:bottom w:val="nil"/>
              <w:right w:val="nil"/>
            </w:tcBorders>
            <w:noWrap/>
            <w:vAlign w:val="bottom"/>
          </w:tcPr>
          <w:p w:rsidR="002654D8" w:rsidP="00557203" w:rsidRDefault="002654D8" w14:paraId="746B8FD6" w14:textId="3A2252E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w:t>
            </w:r>
          </w:p>
        </w:tc>
      </w:tr>
      <w:tr w:rsidRPr="00754303" w:rsidR="002654D8" w:rsidTr="002654D8" w14:paraId="281F979F" w14:textId="77777777">
        <w:trPr>
          <w:trHeight w:val="144"/>
        </w:trPr>
        <w:tc>
          <w:tcPr>
            <w:tcW w:w="2922" w:type="dxa"/>
            <w:tcBorders>
              <w:top w:val="nil"/>
              <w:left w:val="nil"/>
              <w:bottom w:val="nil"/>
              <w:right w:val="nil"/>
            </w:tcBorders>
            <w:noWrap/>
            <w:vAlign w:val="bottom"/>
          </w:tcPr>
          <w:p w:rsidRPr="00754303" w:rsidR="002654D8" w:rsidP="00557203" w:rsidRDefault="002654D8" w14:paraId="2C871063"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Putamen</w:t>
            </w:r>
          </w:p>
        </w:tc>
        <w:tc>
          <w:tcPr>
            <w:tcW w:w="830" w:type="dxa"/>
            <w:tcBorders>
              <w:top w:val="nil"/>
              <w:left w:val="nil"/>
              <w:bottom w:val="nil"/>
              <w:right w:val="nil"/>
            </w:tcBorders>
            <w:noWrap/>
            <w:vAlign w:val="bottom"/>
          </w:tcPr>
          <w:p w:rsidRPr="00754303" w:rsidR="002654D8" w:rsidP="00557203" w:rsidRDefault="002654D8" w14:paraId="548C7670" w14:textId="76D7D59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w:t>
            </w:r>
          </w:p>
        </w:tc>
        <w:tc>
          <w:tcPr>
            <w:tcW w:w="563" w:type="dxa"/>
            <w:tcBorders>
              <w:top w:val="nil"/>
              <w:left w:val="nil"/>
              <w:bottom w:val="nil"/>
              <w:right w:val="nil"/>
            </w:tcBorders>
          </w:tcPr>
          <w:p w:rsidRPr="00754303" w:rsidR="002654D8" w:rsidP="00557203" w:rsidRDefault="002654D8" w14:paraId="2BA883AD"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2654D8" w:rsidP="00557203" w:rsidRDefault="002654D8" w14:paraId="7AD04748" w14:textId="6F9822E2">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0.037</w:t>
            </w:r>
          </w:p>
        </w:tc>
        <w:tc>
          <w:tcPr>
            <w:tcW w:w="960" w:type="dxa"/>
            <w:tcBorders>
              <w:top w:val="nil"/>
              <w:left w:val="nil"/>
              <w:bottom w:val="nil"/>
              <w:right w:val="nil"/>
            </w:tcBorders>
            <w:noWrap/>
            <w:vAlign w:val="bottom"/>
          </w:tcPr>
          <w:p w:rsidRPr="00754303" w:rsidR="002654D8" w:rsidP="00557203" w:rsidRDefault="002654D8" w14:paraId="234B8148" w14:textId="46C279C3">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6.38</w:t>
            </w:r>
          </w:p>
        </w:tc>
        <w:tc>
          <w:tcPr>
            <w:tcW w:w="960" w:type="dxa"/>
            <w:tcBorders>
              <w:top w:val="nil"/>
              <w:left w:val="nil"/>
              <w:bottom w:val="nil"/>
              <w:right w:val="nil"/>
            </w:tcBorders>
            <w:noWrap/>
            <w:vAlign w:val="bottom"/>
          </w:tcPr>
          <w:p w:rsidRPr="004656C9" w:rsidR="002654D8" w:rsidP="00557203" w:rsidRDefault="002654D8" w14:paraId="22AB5ED5"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2654D8" w:rsidP="00557203" w:rsidRDefault="002654D8" w14:paraId="2361C349" w14:textId="4AA2A38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-30</w:t>
            </w:r>
          </w:p>
        </w:tc>
        <w:tc>
          <w:tcPr>
            <w:tcW w:w="540" w:type="dxa"/>
            <w:tcBorders>
              <w:top w:val="nil"/>
              <w:left w:val="nil"/>
              <w:bottom w:val="nil"/>
              <w:right w:val="nil"/>
            </w:tcBorders>
            <w:noWrap/>
            <w:vAlign w:val="bottom"/>
          </w:tcPr>
          <w:p w:rsidRPr="00754303" w:rsidR="002654D8" w:rsidP="00557203" w:rsidRDefault="002654D8" w14:paraId="788D79F1" w14:textId="3CE2C08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-14</w:t>
            </w:r>
          </w:p>
        </w:tc>
        <w:tc>
          <w:tcPr>
            <w:tcW w:w="540" w:type="dxa"/>
            <w:tcBorders>
              <w:top w:val="nil"/>
              <w:left w:val="nil"/>
              <w:bottom w:val="nil"/>
              <w:right w:val="nil"/>
            </w:tcBorders>
            <w:noWrap/>
            <w:vAlign w:val="bottom"/>
          </w:tcPr>
          <w:p w:rsidRPr="00754303" w:rsidR="002654D8" w:rsidP="00557203" w:rsidRDefault="002654D8" w14:paraId="668C1C1E" w14:textId="568FD5E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10</w:t>
            </w:r>
          </w:p>
        </w:tc>
      </w:tr>
      <w:tr w:rsidRPr="00754303" w:rsidR="002654D8" w:rsidTr="002654D8" w14:paraId="3E53C0E7" w14:textId="77777777">
        <w:trPr>
          <w:trHeight w:val="144"/>
        </w:trPr>
        <w:tc>
          <w:tcPr>
            <w:tcW w:w="2922" w:type="dxa"/>
            <w:tcBorders>
              <w:top w:val="nil"/>
              <w:left w:val="nil"/>
              <w:bottom w:val="nil"/>
              <w:right w:val="nil"/>
            </w:tcBorders>
            <w:noWrap/>
            <w:vAlign w:val="bottom"/>
          </w:tcPr>
          <w:p w:rsidRPr="00754303" w:rsidR="002654D8" w:rsidP="00557203" w:rsidRDefault="002654D8" w14:paraId="5F0877BE" w14:textId="789F930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Precentral gyrus</w:t>
            </w:r>
          </w:p>
        </w:tc>
        <w:tc>
          <w:tcPr>
            <w:tcW w:w="830" w:type="dxa"/>
            <w:tcBorders>
              <w:top w:val="nil"/>
              <w:left w:val="nil"/>
              <w:bottom w:val="nil"/>
              <w:right w:val="nil"/>
            </w:tcBorders>
            <w:noWrap/>
            <w:vAlign w:val="bottom"/>
          </w:tcPr>
          <w:p w:rsidRPr="00754303" w:rsidR="002654D8" w:rsidP="00557203" w:rsidRDefault="002654D8" w14:paraId="62E68AB7" w14:textId="6AA841D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w:t>
            </w:r>
          </w:p>
        </w:tc>
        <w:tc>
          <w:tcPr>
            <w:tcW w:w="563" w:type="dxa"/>
            <w:tcBorders>
              <w:top w:val="nil"/>
              <w:left w:val="nil"/>
              <w:bottom w:val="nil"/>
              <w:right w:val="nil"/>
            </w:tcBorders>
          </w:tcPr>
          <w:p w:rsidRPr="00754303" w:rsidR="002654D8" w:rsidP="00557203" w:rsidRDefault="002654D8" w14:paraId="41646E64" w14:textId="363CD53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2654D8" w:rsidP="00557203" w:rsidRDefault="002654D8" w14:paraId="44EBB8FC" w14:textId="600DFFF9">
            <w:pPr>
              <w:rPr>
                <w:rFonts w:ascii="Arial" w:hAnsi="Arial" w:eastAsia="Times New Roman" w:cs="Arial"/>
                <w:color w:val="000000" w:themeColor="text1"/>
                <w:sz w:val="20"/>
                <w:szCs w:val="20"/>
                <w:lang w:eastAsia="de-DE"/>
              </w:rPr>
            </w:pPr>
            <w:r w:rsidRPr="004656C9">
              <w:rPr>
                <w:rFonts w:ascii="Arial" w:hAnsi="Arial" w:eastAsia="Times New Roman" w:cs="Arial"/>
                <w:color w:val="000000" w:themeColor="text1"/>
                <w:sz w:val="20"/>
                <w:szCs w:val="20"/>
                <w:lang w:eastAsia="de-DE"/>
              </w:rPr>
              <w:t>0.0</w:t>
            </w:r>
            <w:r>
              <w:rPr>
                <w:rFonts w:ascii="Arial" w:hAnsi="Arial" w:eastAsia="Times New Roman" w:cs="Arial"/>
                <w:color w:val="000000" w:themeColor="text1"/>
                <w:sz w:val="20"/>
                <w:szCs w:val="20"/>
                <w:lang w:eastAsia="de-DE"/>
              </w:rPr>
              <w:t>38</w:t>
            </w:r>
          </w:p>
        </w:tc>
        <w:tc>
          <w:tcPr>
            <w:tcW w:w="960" w:type="dxa"/>
            <w:tcBorders>
              <w:top w:val="nil"/>
              <w:left w:val="nil"/>
              <w:bottom w:val="nil"/>
              <w:right w:val="nil"/>
            </w:tcBorders>
            <w:noWrap/>
            <w:vAlign w:val="bottom"/>
          </w:tcPr>
          <w:p w:rsidRPr="00754303" w:rsidR="002654D8" w:rsidP="00557203" w:rsidRDefault="002654D8" w14:paraId="22248067" w14:textId="3B5C670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6.36</w:t>
            </w:r>
          </w:p>
        </w:tc>
        <w:tc>
          <w:tcPr>
            <w:tcW w:w="960" w:type="dxa"/>
            <w:tcBorders>
              <w:top w:val="nil"/>
              <w:left w:val="nil"/>
              <w:bottom w:val="nil"/>
              <w:right w:val="nil"/>
            </w:tcBorders>
            <w:noWrap/>
            <w:vAlign w:val="bottom"/>
          </w:tcPr>
          <w:p w:rsidRPr="004656C9" w:rsidR="002654D8" w:rsidP="00557203" w:rsidRDefault="002654D8" w14:paraId="6D5EB5A0"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2654D8" w:rsidP="00557203" w:rsidRDefault="002654D8" w14:paraId="656A9C88" w14:textId="4275AD1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-42</w:t>
            </w:r>
          </w:p>
        </w:tc>
        <w:tc>
          <w:tcPr>
            <w:tcW w:w="540" w:type="dxa"/>
            <w:tcBorders>
              <w:top w:val="nil"/>
              <w:left w:val="nil"/>
              <w:bottom w:val="nil"/>
              <w:right w:val="nil"/>
            </w:tcBorders>
            <w:noWrap/>
            <w:vAlign w:val="bottom"/>
          </w:tcPr>
          <w:p w:rsidRPr="00754303" w:rsidR="002654D8" w:rsidP="00557203" w:rsidRDefault="002654D8" w14:paraId="4603EC57" w14:textId="3779A3F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-16</w:t>
            </w:r>
          </w:p>
        </w:tc>
        <w:tc>
          <w:tcPr>
            <w:tcW w:w="540" w:type="dxa"/>
            <w:tcBorders>
              <w:top w:val="nil"/>
              <w:left w:val="nil"/>
              <w:bottom w:val="nil"/>
              <w:right w:val="nil"/>
            </w:tcBorders>
            <w:noWrap/>
            <w:vAlign w:val="bottom"/>
          </w:tcPr>
          <w:p w:rsidRPr="00754303" w:rsidR="002654D8" w:rsidP="00557203" w:rsidRDefault="002654D8" w14:paraId="1F8EA4C4" w14:textId="6FBC86B4">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56</w:t>
            </w:r>
          </w:p>
        </w:tc>
      </w:tr>
      <w:tr w:rsidRPr="00754303" w:rsidR="002654D8" w:rsidTr="002654D8" w14:paraId="0E13C543" w14:textId="77777777">
        <w:trPr>
          <w:trHeight w:val="144"/>
        </w:trPr>
        <w:tc>
          <w:tcPr>
            <w:tcW w:w="2922" w:type="dxa"/>
            <w:tcBorders>
              <w:top w:val="nil"/>
              <w:left w:val="nil"/>
              <w:bottom w:val="nil"/>
              <w:right w:val="nil"/>
            </w:tcBorders>
            <w:noWrap/>
            <w:vAlign w:val="bottom"/>
          </w:tcPr>
          <w:p w:rsidRPr="002654D8" w:rsidR="002654D8" w:rsidP="00557203" w:rsidRDefault="002654D8" w14:paraId="2E1C459F" w14:textId="7FC990DE">
            <w:pPr>
              <w:rPr>
                <w:rFonts w:ascii="Arial" w:hAnsi="Arial" w:eastAsia="Times New Roman" w:cs="Arial"/>
                <w:color w:val="000000" w:themeColor="text1"/>
                <w:sz w:val="20"/>
                <w:szCs w:val="20"/>
                <w:lang w:val="en-US" w:eastAsia="de-DE"/>
              </w:rPr>
            </w:pPr>
            <w:r>
              <w:rPr>
                <w:rFonts w:ascii="Arial" w:hAnsi="Arial" w:eastAsia="Times New Roman" w:cs="Arial"/>
                <w:color w:val="000000" w:themeColor="text1"/>
                <w:sz w:val="20"/>
                <w:szCs w:val="20"/>
                <w:lang w:eastAsia="de-DE"/>
              </w:rPr>
              <w:t>IFG pars orbitalis</w:t>
            </w:r>
          </w:p>
        </w:tc>
        <w:tc>
          <w:tcPr>
            <w:tcW w:w="830" w:type="dxa"/>
            <w:tcBorders>
              <w:top w:val="nil"/>
              <w:left w:val="nil"/>
              <w:bottom w:val="nil"/>
              <w:right w:val="nil"/>
            </w:tcBorders>
            <w:noWrap/>
            <w:vAlign w:val="bottom"/>
          </w:tcPr>
          <w:p w:rsidRPr="00754303" w:rsidR="002654D8" w:rsidP="00557203" w:rsidRDefault="002654D8" w14:paraId="0DA7A73A" w14:textId="205EA754">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w:t>
            </w:r>
          </w:p>
        </w:tc>
        <w:tc>
          <w:tcPr>
            <w:tcW w:w="563" w:type="dxa"/>
            <w:tcBorders>
              <w:top w:val="nil"/>
              <w:left w:val="nil"/>
              <w:bottom w:val="nil"/>
              <w:right w:val="nil"/>
            </w:tcBorders>
          </w:tcPr>
          <w:p w:rsidRPr="00754303" w:rsidR="002654D8" w:rsidP="00557203" w:rsidRDefault="002654D8" w14:paraId="73C713F7"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2654D8" w:rsidP="00557203" w:rsidRDefault="002654D8" w14:paraId="3755D7E7" w14:textId="029FE7F4">
            <w:pPr>
              <w:rPr>
                <w:rFonts w:ascii="Arial" w:hAnsi="Arial" w:eastAsia="Times New Roman" w:cs="Arial"/>
                <w:color w:val="000000" w:themeColor="text1"/>
                <w:sz w:val="20"/>
                <w:szCs w:val="20"/>
                <w:lang w:eastAsia="de-DE"/>
              </w:rPr>
            </w:pPr>
            <w:r w:rsidRPr="004656C9">
              <w:rPr>
                <w:rFonts w:ascii="Arial" w:hAnsi="Arial" w:eastAsia="Times New Roman" w:cs="Arial"/>
                <w:color w:val="000000" w:themeColor="text1"/>
                <w:sz w:val="20"/>
                <w:szCs w:val="20"/>
                <w:lang w:eastAsia="de-DE"/>
              </w:rPr>
              <w:t>0.0</w:t>
            </w:r>
            <w:r>
              <w:rPr>
                <w:rFonts w:ascii="Arial" w:hAnsi="Arial" w:eastAsia="Times New Roman" w:cs="Arial"/>
                <w:color w:val="000000" w:themeColor="text1"/>
                <w:sz w:val="20"/>
                <w:szCs w:val="20"/>
                <w:lang w:eastAsia="de-DE"/>
              </w:rPr>
              <w:t>38</w:t>
            </w:r>
          </w:p>
        </w:tc>
        <w:tc>
          <w:tcPr>
            <w:tcW w:w="960" w:type="dxa"/>
            <w:tcBorders>
              <w:top w:val="nil"/>
              <w:left w:val="nil"/>
              <w:bottom w:val="nil"/>
              <w:right w:val="nil"/>
            </w:tcBorders>
            <w:noWrap/>
            <w:vAlign w:val="bottom"/>
          </w:tcPr>
          <w:p w:rsidRPr="00754303" w:rsidR="002654D8" w:rsidP="00557203" w:rsidRDefault="002654D8" w14:paraId="7348856B" w14:textId="173F06D6">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6.36</w:t>
            </w:r>
          </w:p>
        </w:tc>
        <w:tc>
          <w:tcPr>
            <w:tcW w:w="960" w:type="dxa"/>
            <w:tcBorders>
              <w:top w:val="nil"/>
              <w:left w:val="nil"/>
              <w:bottom w:val="nil"/>
              <w:right w:val="nil"/>
            </w:tcBorders>
            <w:noWrap/>
            <w:vAlign w:val="bottom"/>
          </w:tcPr>
          <w:p w:rsidRPr="004656C9" w:rsidR="002654D8" w:rsidP="00557203" w:rsidRDefault="002654D8" w14:paraId="4033452B"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2654D8" w:rsidP="00557203" w:rsidRDefault="002654D8" w14:paraId="09F160A9" w14:textId="771ED5C0">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-42</w:t>
            </w:r>
          </w:p>
        </w:tc>
        <w:tc>
          <w:tcPr>
            <w:tcW w:w="540" w:type="dxa"/>
            <w:tcBorders>
              <w:top w:val="nil"/>
              <w:left w:val="nil"/>
              <w:bottom w:val="nil"/>
              <w:right w:val="nil"/>
            </w:tcBorders>
            <w:noWrap/>
            <w:vAlign w:val="bottom"/>
          </w:tcPr>
          <w:p w:rsidRPr="00754303" w:rsidR="002654D8" w:rsidP="00557203" w:rsidRDefault="002654D8" w14:paraId="0C15E54D" w14:textId="0676068E">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40</w:t>
            </w:r>
          </w:p>
        </w:tc>
        <w:tc>
          <w:tcPr>
            <w:tcW w:w="540" w:type="dxa"/>
            <w:tcBorders>
              <w:top w:val="nil"/>
              <w:left w:val="nil"/>
              <w:bottom w:val="nil"/>
              <w:right w:val="nil"/>
            </w:tcBorders>
            <w:noWrap/>
            <w:vAlign w:val="bottom"/>
          </w:tcPr>
          <w:p w:rsidRPr="00754303" w:rsidR="002654D8" w:rsidP="00557203" w:rsidRDefault="002654D8" w14:paraId="3F0A6D66" w14:textId="5DD7543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-12</w:t>
            </w:r>
          </w:p>
        </w:tc>
      </w:tr>
      <w:tr w:rsidRPr="00754303" w:rsidR="002654D8" w:rsidTr="002654D8" w14:paraId="4034F0AF" w14:textId="77777777">
        <w:trPr>
          <w:trHeight w:val="144"/>
        </w:trPr>
        <w:tc>
          <w:tcPr>
            <w:tcW w:w="2922" w:type="dxa"/>
            <w:tcBorders>
              <w:top w:val="nil"/>
              <w:left w:val="nil"/>
              <w:bottom w:val="nil"/>
              <w:right w:val="nil"/>
            </w:tcBorders>
            <w:noWrap/>
            <w:vAlign w:val="bottom"/>
          </w:tcPr>
          <w:p w:rsidRPr="00754303" w:rsidR="002654D8" w:rsidP="00557203" w:rsidRDefault="002654D8" w14:paraId="278361B3"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Postcentral gyrus</w:t>
            </w:r>
          </w:p>
        </w:tc>
        <w:tc>
          <w:tcPr>
            <w:tcW w:w="830" w:type="dxa"/>
            <w:tcBorders>
              <w:top w:val="nil"/>
              <w:left w:val="nil"/>
              <w:bottom w:val="nil"/>
              <w:right w:val="nil"/>
            </w:tcBorders>
            <w:noWrap/>
            <w:vAlign w:val="bottom"/>
          </w:tcPr>
          <w:p w:rsidRPr="00754303" w:rsidR="002654D8" w:rsidP="00557203" w:rsidRDefault="002654D8" w14:paraId="7647D901" w14:textId="6A46044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w:t>
            </w:r>
          </w:p>
        </w:tc>
        <w:tc>
          <w:tcPr>
            <w:tcW w:w="563" w:type="dxa"/>
            <w:tcBorders>
              <w:top w:val="nil"/>
              <w:left w:val="nil"/>
              <w:bottom w:val="nil"/>
              <w:right w:val="nil"/>
            </w:tcBorders>
          </w:tcPr>
          <w:p w:rsidRPr="00754303" w:rsidR="002654D8" w:rsidP="00557203" w:rsidRDefault="002654D8" w14:paraId="3D5CF86B"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L</w:t>
            </w:r>
          </w:p>
        </w:tc>
        <w:tc>
          <w:tcPr>
            <w:tcW w:w="960" w:type="dxa"/>
            <w:tcBorders>
              <w:top w:val="nil"/>
              <w:left w:val="nil"/>
              <w:bottom w:val="nil"/>
              <w:right w:val="nil"/>
            </w:tcBorders>
            <w:noWrap/>
            <w:vAlign w:val="bottom"/>
          </w:tcPr>
          <w:p w:rsidRPr="00754303" w:rsidR="002654D8" w:rsidP="00557203" w:rsidRDefault="002654D8" w14:paraId="32B300DB" w14:textId="3ADEAF0F">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0.046</w:t>
            </w:r>
          </w:p>
        </w:tc>
        <w:tc>
          <w:tcPr>
            <w:tcW w:w="960" w:type="dxa"/>
            <w:tcBorders>
              <w:top w:val="nil"/>
              <w:left w:val="nil"/>
              <w:bottom w:val="nil"/>
              <w:right w:val="nil"/>
            </w:tcBorders>
            <w:noWrap/>
            <w:vAlign w:val="bottom"/>
          </w:tcPr>
          <w:p w:rsidRPr="00754303" w:rsidR="002654D8" w:rsidP="00557203" w:rsidRDefault="002654D8" w14:paraId="18349F30" w14:textId="5E5A568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6.27</w:t>
            </w:r>
          </w:p>
        </w:tc>
        <w:tc>
          <w:tcPr>
            <w:tcW w:w="960" w:type="dxa"/>
            <w:tcBorders>
              <w:top w:val="nil"/>
              <w:left w:val="nil"/>
              <w:bottom w:val="nil"/>
              <w:right w:val="nil"/>
            </w:tcBorders>
            <w:noWrap/>
            <w:vAlign w:val="bottom"/>
          </w:tcPr>
          <w:p w:rsidRPr="00754303" w:rsidR="002654D8" w:rsidP="00557203" w:rsidRDefault="002654D8" w14:paraId="35CBAECF"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2654D8" w:rsidP="00557203" w:rsidRDefault="002654D8" w14:paraId="61FE01C8" w14:textId="0EC80DAD">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-54</w:t>
            </w:r>
          </w:p>
        </w:tc>
        <w:tc>
          <w:tcPr>
            <w:tcW w:w="540" w:type="dxa"/>
            <w:tcBorders>
              <w:top w:val="nil"/>
              <w:left w:val="nil"/>
              <w:bottom w:val="nil"/>
              <w:right w:val="nil"/>
            </w:tcBorders>
            <w:noWrap/>
            <w:vAlign w:val="bottom"/>
          </w:tcPr>
          <w:p w:rsidRPr="00754303" w:rsidR="002654D8" w:rsidP="00557203" w:rsidRDefault="002654D8" w14:paraId="6897338A" w14:textId="1745BF9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-20</w:t>
            </w:r>
          </w:p>
        </w:tc>
        <w:tc>
          <w:tcPr>
            <w:tcW w:w="540" w:type="dxa"/>
            <w:tcBorders>
              <w:top w:val="nil"/>
              <w:left w:val="nil"/>
              <w:bottom w:val="nil"/>
              <w:right w:val="nil"/>
            </w:tcBorders>
            <w:noWrap/>
            <w:vAlign w:val="bottom"/>
          </w:tcPr>
          <w:p w:rsidRPr="00754303" w:rsidR="002654D8" w:rsidP="00557203" w:rsidRDefault="002654D8" w14:paraId="0BA125D4" w14:textId="4011563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52</w:t>
            </w:r>
          </w:p>
        </w:tc>
      </w:tr>
      <w:tr w:rsidR="002654D8" w:rsidTr="002654D8" w14:paraId="127C068B" w14:textId="77777777">
        <w:trPr>
          <w:trHeight w:val="144"/>
        </w:trPr>
        <w:tc>
          <w:tcPr>
            <w:tcW w:w="2922" w:type="dxa"/>
            <w:tcBorders>
              <w:top w:val="nil"/>
              <w:left w:val="nil"/>
              <w:bottom w:val="nil"/>
              <w:right w:val="nil"/>
            </w:tcBorders>
            <w:noWrap/>
            <w:vAlign w:val="bottom"/>
          </w:tcPr>
          <w:p w:rsidR="002654D8" w:rsidP="00557203" w:rsidRDefault="002654D8" w14:paraId="4A024C08" w14:textId="2FBFF5F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Superior frontal gyrus, medial</w:t>
            </w:r>
          </w:p>
        </w:tc>
        <w:tc>
          <w:tcPr>
            <w:tcW w:w="830" w:type="dxa"/>
            <w:tcBorders>
              <w:top w:val="nil"/>
              <w:left w:val="nil"/>
              <w:bottom w:val="nil"/>
              <w:right w:val="nil"/>
            </w:tcBorders>
            <w:noWrap/>
            <w:vAlign w:val="bottom"/>
          </w:tcPr>
          <w:p w:rsidR="002654D8" w:rsidP="00557203" w:rsidRDefault="002654D8" w14:paraId="552B9C4E" w14:textId="3473519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w:t>
            </w:r>
          </w:p>
        </w:tc>
        <w:tc>
          <w:tcPr>
            <w:tcW w:w="563" w:type="dxa"/>
            <w:tcBorders>
              <w:top w:val="nil"/>
              <w:left w:val="nil"/>
              <w:bottom w:val="nil"/>
              <w:right w:val="nil"/>
            </w:tcBorders>
          </w:tcPr>
          <w:p w:rsidR="002654D8" w:rsidP="00557203" w:rsidRDefault="002654D8" w14:paraId="05184E88" w14:textId="78C0B4EC">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w:t>
            </w:r>
          </w:p>
        </w:tc>
        <w:tc>
          <w:tcPr>
            <w:tcW w:w="960" w:type="dxa"/>
            <w:tcBorders>
              <w:top w:val="nil"/>
              <w:left w:val="nil"/>
              <w:bottom w:val="nil"/>
              <w:right w:val="nil"/>
            </w:tcBorders>
            <w:noWrap/>
            <w:vAlign w:val="bottom"/>
          </w:tcPr>
          <w:p w:rsidR="002654D8" w:rsidP="00557203" w:rsidRDefault="002654D8" w14:paraId="108963FE" w14:textId="1FBD72C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0.047</w:t>
            </w:r>
          </w:p>
        </w:tc>
        <w:tc>
          <w:tcPr>
            <w:tcW w:w="960" w:type="dxa"/>
            <w:tcBorders>
              <w:top w:val="nil"/>
              <w:left w:val="nil"/>
              <w:bottom w:val="nil"/>
              <w:right w:val="nil"/>
            </w:tcBorders>
            <w:noWrap/>
            <w:vAlign w:val="bottom"/>
          </w:tcPr>
          <w:p w:rsidR="002654D8" w:rsidP="00557203" w:rsidRDefault="002654D8" w14:paraId="01CDBDAD" w14:textId="250085D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6.27</w:t>
            </w:r>
          </w:p>
        </w:tc>
        <w:tc>
          <w:tcPr>
            <w:tcW w:w="960" w:type="dxa"/>
            <w:tcBorders>
              <w:top w:val="nil"/>
              <w:left w:val="nil"/>
              <w:bottom w:val="nil"/>
              <w:right w:val="nil"/>
            </w:tcBorders>
            <w:noWrap/>
            <w:vAlign w:val="bottom"/>
          </w:tcPr>
          <w:p w:rsidRPr="00BA243B" w:rsidR="002654D8" w:rsidP="00557203" w:rsidRDefault="002654D8" w14:paraId="4CF24461"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002654D8" w:rsidP="00557203" w:rsidRDefault="002654D8" w14:paraId="05360F5E" w14:textId="0CF1341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w:t>
            </w:r>
          </w:p>
        </w:tc>
        <w:tc>
          <w:tcPr>
            <w:tcW w:w="540" w:type="dxa"/>
            <w:tcBorders>
              <w:top w:val="nil"/>
              <w:left w:val="nil"/>
              <w:bottom w:val="nil"/>
              <w:right w:val="nil"/>
            </w:tcBorders>
            <w:noWrap/>
            <w:vAlign w:val="bottom"/>
          </w:tcPr>
          <w:p w:rsidR="002654D8" w:rsidP="00557203" w:rsidRDefault="002654D8" w14:paraId="05F83044" w14:textId="1CB30F4F">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58</w:t>
            </w:r>
          </w:p>
        </w:tc>
        <w:tc>
          <w:tcPr>
            <w:tcW w:w="540" w:type="dxa"/>
            <w:tcBorders>
              <w:top w:val="nil"/>
              <w:left w:val="nil"/>
              <w:bottom w:val="nil"/>
              <w:right w:val="nil"/>
            </w:tcBorders>
            <w:noWrap/>
            <w:vAlign w:val="bottom"/>
          </w:tcPr>
          <w:p w:rsidR="002654D8" w:rsidP="00557203" w:rsidRDefault="002654D8" w14:paraId="1D604D23" w14:textId="11572823">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10</w:t>
            </w:r>
          </w:p>
        </w:tc>
      </w:tr>
      <w:tr w:rsidRPr="00754303" w:rsidR="002654D8" w:rsidTr="002654D8" w14:paraId="052E359B" w14:textId="77777777">
        <w:trPr>
          <w:trHeight w:val="144"/>
        </w:trPr>
        <w:tc>
          <w:tcPr>
            <w:tcW w:w="2922" w:type="dxa"/>
            <w:tcBorders>
              <w:top w:val="nil"/>
              <w:left w:val="nil"/>
              <w:bottom w:val="nil"/>
              <w:right w:val="nil"/>
            </w:tcBorders>
            <w:noWrap/>
            <w:vAlign w:val="bottom"/>
          </w:tcPr>
          <w:p w:rsidRPr="00754303" w:rsidR="002654D8" w:rsidP="00557203" w:rsidRDefault="002654D8" w14:paraId="3B13B945" w14:textId="3E719F4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Precentral gyrus</w:t>
            </w:r>
          </w:p>
        </w:tc>
        <w:tc>
          <w:tcPr>
            <w:tcW w:w="830" w:type="dxa"/>
            <w:tcBorders>
              <w:top w:val="nil"/>
              <w:left w:val="nil"/>
              <w:bottom w:val="nil"/>
              <w:right w:val="nil"/>
            </w:tcBorders>
            <w:noWrap/>
            <w:vAlign w:val="bottom"/>
          </w:tcPr>
          <w:p w:rsidRPr="00754303" w:rsidR="002654D8" w:rsidP="00557203" w:rsidRDefault="002654D8" w14:paraId="7EB75D6F" w14:textId="7AD7B0D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w:t>
            </w:r>
          </w:p>
        </w:tc>
        <w:tc>
          <w:tcPr>
            <w:tcW w:w="563" w:type="dxa"/>
            <w:tcBorders>
              <w:top w:val="nil"/>
              <w:left w:val="nil"/>
              <w:bottom w:val="nil"/>
              <w:right w:val="nil"/>
            </w:tcBorders>
          </w:tcPr>
          <w:p w:rsidRPr="00754303" w:rsidR="002654D8" w:rsidP="00557203" w:rsidRDefault="002654D8" w14:paraId="5B887591" w14:textId="77777777">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w:t>
            </w:r>
          </w:p>
        </w:tc>
        <w:tc>
          <w:tcPr>
            <w:tcW w:w="960" w:type="dxa"/>
            <w:tcBorders>
              <w:top w:val="nil"/>
              <w:left w:val="nil"/>
              <w:bottom w:val="nil"/>
              <w:right w:val="nil"/>
            </w:tcBorders>
            <w:noWrap/>
            <w:vAlign w:val="bottom"/>
          </w:tcPr>
          <w:p w:rsidRPr="00754303" w:rsidR="002654D8" w:rsidP="00557203" w:rsidRDefault="002654D8" w14:paraId="1D131A76" w14:textId="0D9F91C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0.047</w:t>
            </w:r>
          </w:p>
        </w:tc>
        <w:tc>
          <w:tcPr>
            <w:tcW w:w="960" w:type="dxa"/>
            <w:tcBorders>
              <w:top w:val="nil"/>
              <w:left w:val="nil"/>
              <w:bottom w:val="nil"/>
              <w:right w:val="nil"/>
            </w:tcBorders>
            <w:noWrap/>
            <w:vAlign w:val="bottom"/>
          </w:tcPr>
          <w:p w:rsidRPr="00754303" w:rsidR="002654D8" w:rsidP="00557203" w:rsidRDefault="002654D8" w14:paraId="00EAF218" w14:textId="0B85AA7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6.27</w:t>
            </w:r>
          </w:p>
        </w:tc>
        <w:tc>
          <w:tcPr>
            <w:tcW w:w="960" w:type="dxa"/>
            <w:tcBorders>
              <w:top w:val="nil"/>
              <w:left w:val="nil"/>
              <w:bottom w:val="nil"/>
              <w:right w:val="nil"/>
            </w:tcBorders>
            <w:noWrap/>
            <w:vAlign w:val="bottom"/>
          </w:tcPr>
          <w:p w:rsidRPr="009F6579" w:rsidR="002654D8" w:rsidP="00557203" w:rsidRDefault="002654D8" w14:paraId="5056324C"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2654D8" w:rsidP="00557203" w:rsidRDefault="002654D8" w14:paraId="15D47491" w14:textId="42FDFA06">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48</w:t>
            </w:r>
          </w:p>
        </w:tc>
        <w:tc>
          <w:tcPr>
            <w:tcW w:w="540" w:type="dxa"/>
            <w:tcBorders>
              <w:top w:val="nil"/>
              <w:left w:val="nil"/>
              <w:bottom w:val="nil"/>
              <w:right w:val="nil"/>
            </w:tcBorders>
            <w:noWrap/>
            <w:vAlign w:val="bottom"/>
          </w:tcPr>
          <w:p w:rsidRPr="00754303" w:rsidR="002654D8" w:rsidP="00557203" w:rsidRDefault="002654D8" w14:paraId="12888D49" w14:textId="0DADC43F">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-14</w:t>
            </w:r>
          </w:p>
        </w:tc>
        <w:tc>
          <w:tcPr>
            <w:tcW w:w="540" w:type="dxa"/>
            <w:tcBorders>
              <w:top w:val="nil"/>
              <w:left w:val="nil"/>
              <w:bottom w:val="nil"/>
              <w:right w:val="nil"/>
            </w:tcBorders>
            <w:noWrap/>
            <w:vAlign w:val="bottom"/>
          </w:tcPr>
          <w:p w:rsidRPr="00754303" w:rsidR="002654D8" w:rsidP="00557203" w:rsidRDefault="002654D8" w14:paraId="1BA0DC40" w14:textId="0A4B1D75">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54</w:t>
            </w:r>
          </w:p>
        </w:tc>
      </w:tr>
      <w:tr w:rsidRPr="00754303" w:rsidR="002654D8" w:rsidTr="002654D8" w14:paraId="02F8140A" w14:textId="77777777">
        <w:trPr>
          <w:trHeight w:val="144"/>
        </w:trPr>
        <w:tc>
          <w:tcPr>
            <w:tcW w:w="2922" w:type="dxa"/>
            <w:tcBorders>
              <w:top w:val="nil"/>
              <w:left w:val="nil"/>
              <w:bottom w:val="nil"/>
              <w:right w:val="nil"/>
            </w:tcBorders>
            <w:noWrap/>
            <w:vAlign w:val="bottom"/>
          </w:tcPr>
          <w:p w:rsidRPr="00754303" w:rsidR="002654D8" w:rsidP="00557203" w:rsidRDefault="002654D8" w14:paraId="58CB312E" w14:textId="55E4642F">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 xml:space="preserve">Posterior </w:t>
            </w:r>
            <w:r w:rsidR="006B363F">
              <w:rPr>
                <w:rFonts w:ascii="Arial" w:hAnsi="Arial" w:eastAsia="Times New Roman" w:cs="Arial"/>
                <w:color w:val="000000" w:themeColor="text1"/>
                <w:sz w:val="20"/>
                <w:szCs w:val="20"/>
                <w:lang w:eastAsia="de-DE"/>
              </w:rPr>
              <w:t>orbital gyrus</w:t>
            </w:r>
            <w:r>
              <w:rPr>
                <w:rFonts w:ascii="Arial" w:hAnsi="Arial" w:eastAsia="Times New Roman" w:cs="Arial"/>
                <w:color w:val="000000" w:themeColor="text1"/>
                <w:sz w:val="20"/>
                <w:szCs w:val="20"/>
                <w:lang w:eastAsia="de-DE"/>
              </w:rPr>
              <w:t xml:space="preserve"> </w:t>
            </w:r>
          </w:p>
        </w:tc>
        <w:tc>
          <w:tcPr>
            <w:tcW w:w="830" w:type="dxa"/>
            <w:tcBorders>
              <w:top w:val="nil"/>
              <w:left w:val="nil"/>
              <w:bottom w:val="nil"/>
              <w:right w:val="nil"/>
            </w:tcBorders>
            <w:noWrap/>
            <w:vAlign w:val="bottom"/>
          </w:tcPr>
          <w:p w:rsidRPr="00754303" w:rsidR="002654D8" w:rsidP="00557203" w:rsidRDefault="002654D8" w14:paraId="062AA28F" w14:textId="3783DE01">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w:t>
            </w:r>
          </w:p>
        </w:tc>
        <w:tc>
          <w:tcPr>
            <w:tcW w:w="563" w:type="dxa"/>
            <w:tcBorders>
              <w:top w:val="nil"/>
              <w:left w:val="nil"/>
              <w:bottom w:val="nil"/>
              <w:right w:val="nil"/>
            </w:tcBorders>
          </w:tcPr>
          <w:p w:rsidRPr="00754303" w:rsidR="002654D8" w:rsidP="00557203" w:rsidRDefault="002654D8" w14:paraId="2CAAEA31" w14:textId="5AAFFC34">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R</w:t>
            </w:r>
          </w:p>
        </w:tc>
        <w:tc>
          <w:tcPr>
            <w:tcW w:w="960" w:type="dxa"/>
            <w:tcBorders>
              <w:top w:val="nil"/>
              <w:left w:val="nil"/>
              <w:bottom w:val="nil"/>
              <w:right w:val="nil"/>
            </w:tcBorders>
            <w:noWrap/>
            <w:vAlign w:val="bottom"/>
          </w:tcPr>
          <w:p w:rsidRPr="00754303" w:rsidR="002654D8" w:rsidP="00557203" w:rsidRDefault="002654D8" w14:paraId="33E73404" w14:textId="5AB3F97E">
            <w:pPr>
              <w:rPr>
                <w:rFonts w:ascii="Arial" w:hAnsi="Arial" w:eastAsia="Times New Roman" w:cs="Arial"/>
                <w:color w:val="000000" w:themeColor="text1"/>
                <w:sz w:val="20"/>
                <w:szCs w:val="20"/>
                <w:lang w:eastAsia="de-DE"/>
              </w:rPr>
            </w:pPr>
            <w:r w:rsidRPr="009F6579">
              <w:rPr>
                <w:rFonts w:ascii="Arial" w:hAnsi="Arial" w:eastAsia="Times New Roman" w:cs="Arial"/>
                <w:color w:val="000000" w:themeColor="text1"/>
                <w:sz w:val="20"/>
                <w:szCs w:val="20"/>
                <w:lang w:eastAsia="de-DE"/>
              </w:rPr>
              <w:t>0.</w:t>
            </w:r>
            <w:r>
              <w:rPr>
                <w:rFonts w:ascii="Arial" w:hAnsi="Arial" w:eastAsia="Times New Roman" w:cs="Arial"/>
                <w:color w:val="000000" w:themeColor="text1"/>
                <w:sz w:val="20"/>
                <w:szCs w:val="20"/>
                <w:lang w:eastAsia="de-DE"/>
              </w:rPr>
              <w:t>047</w:t>
            </w:r>
          </w:p>
        </w:tc>
        <w:tc>
          <w:tcPr>
            <w:tcW w:w="960" w:type="dxa"/>
            <w:tcBorders>
              <w:top w:val="nil"/>
              <w:left w:val="nil"/>
              <w:bottom w:val="nil"/>
              <w:right w:val="nil"/>
            </w:tcBorders>
            <w:noWrap/>
            <w:vAlign w:val="bottom"/>
          </w:tcPr>
          <w:p w:rsidRPr="00754303" w:rsidR="002654D8" w:rsidP="00557203" w:rsidRDefault="002654D8" w14:paraId="47C34B9A" w14:textId="46F37C8A">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6.27</w:t>
            </w:r>
          </w:p>
        </w:tc>
        <w:tc>
          <w:tcPr>
            <w:tcW w:w="960" w:type="dxa"/>
            <w:tcBorders>
              <w:top w:val="nil"/>
              <w:left w:val="nil"/>
              <w:bottom w:val="nil"/>
              <w:right w:val="nil"/>
            </w:tcBorders>
            <w:noWrap/>
            <w:vAlign w:val="bottom"/>
          </w:tcPr>
          <w:p w:rsidRPr="009F6579" w:rsidR="002654D8" w:rsidP="00557203" w:rsidRDefault="002654D8" w14:paraId="2A383E18" w14:textId="77777777">
            <w:pPr>
              <w:rPr>
                <w:rFonts w:ascii="Arial" w:hAnsi="Arial" w:eastAsia="AdvPTimes" w:cs="Arial"/>
                <w:sz w:val="18"/>
                <w:szCs w:val="18"/>
                <w:lang w:val="en-US" w:eastAsia="de-DE"/>
              </w:rPr>
            </w:pPr>
            <w:r w:rsidRPr="00BA243B">
              <w:rPr>
                <w:rFonts w:ascii="Arial" w:hAnsi="Arial" w:eastAsia="AdvPTimes" w:cs="Arial"/>
                <w:sz w:val="18"/>
                <w:szCs w:val="18"/>
                <w:lang w:val="en-US" w:eastAsia="de-DE"/>
              </w:rPr>
              <w:t>&lt; .001</w:t>
            </w:r>
          </w:p>
        </w:tc>
        <w:tc>
          <w:tcPr>
            <w:tcW w:w="540" w:type="dxa"/>
            <w:tcBorders>
              <w:top w:val="nil"/>
              <w:left w:val="nil"/>
              <w:bottom w:val="nil"/>
              <w:right w:val="nil"/>
            </w:tcBorders>
            <w:noWrap/>
            <w:vAlign w:val="bottom"/>
          </w:tcPr>
          <w:p w:rsidRPr="00754303" w:rsidR="002654D8" w:rsidP="00557203" w:rsidRDefault="002654D8" w14:paraId="4AB2EED1" w14:textId="008AA7A8">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24</w:t>
            </w:r>
          </w:p>
        </w:tc>
        <w:tc>
          <w:tcPr>
            <w:tcW w:w="540" w:type="dxa"/>
            <w:tcBorders>
              <w:top w:val="nil"/>
              <w:left w:val="nil"/>
              <w:bottom w:val="nil"/>
              <w:right w:val="nil"/>
            </w:tcBorders>
            <w:noWrap/>
            <w:vAlign w:val="bottom"/>
          </w:tcPr>
          <w:p w:rsidRPr="00754303" w:rsidR="002654D8" w:rsidP="00557203" w:rsidRDefault="002654D8" w14:paraId="4D80A86F" w14:textId="17F892CB">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32</w:t>
            </w:r>
          </w:p>
        </w:tc>
        <w:tc>
          <w:tcPr>
            <w:tcW w:w="540" w:type="dxa"/>
            <w:tcBorders>
              <w:top w:val="nil"/>
              <w:left w:val="nil"/>
              <w:bottom w:val="nil"/>
              <w:right w:val="nil"/>
            </w:tcBorders>
            <w:noWrap/>
            <w:vAlign w:val="bottom"/>
          </w:tcPr>
          <w:p w:rsidRPr="00754303" w:rsidR="002654D8" w:rsidP="00557203" w:rsidRDefault="002654D8" w14:paraId="5BCA825D" w14:textId="5FA078C9">
            <w:pPr>
              <w:rPr>
                <w:rFonts w:ascii="Arial" w:hAnsi="Arial" w:eastAsia="Times New Roman" w:cs="Arial"/>
                <w:color w:val="000000" w:themeColor="text1"/>
                <w:sz w:val="20"/>
                <w:szCs w:val="20"/>
                <w:lang w:eastAsia="de-DE"/>
              </w:rPr>
            </w:pPr>
            <w:r>
              <w:rPr>
                <w:rFonts w:ascii="Arial" w:hAnsi="Arial" w:eastAsia="Times New Roman" w:cs="Arial"/>
                <w:color w:val="000000" w:themeColor="text1"/>
                <w:sz w:val="20"/>
                <w:szCs w:val="20"/>
                <w:lang w:eastAsia="de-DE"/>
              </w:rPr>
              <w:t>-14</w:t>
            </w:r>
          </w:p>
        </w:tc>
      </w:tr>
    </w:tbl>
    <w:p w:rsidR="0077092F" w:rsidP="34A0DD61" w:rsidRDefault="0077092F" w14:paraId="2AEB5A6D" w14:textId="77777777">
      <w:pPr>
        <w:rPr>
          <w:rFonts w:ascii="Arial" w:hAnsi="Arial" w:eastAsia="Times New Roman" w:cs="Arial"/>
          <w:color w:val="000000" w:themeColor="text1"/>
          <w:sz w:val="20"/>
          <w:szCs w:val="20"/>
          <w:lang w:val="en-US" w:eastAsia="de-DE"/>
        </w:rPr>
      </w:pPr>
    </w:p>
    <w:p w:rsidR="0077092F" w:rsidP="34A0DD61" w:rsidRDefault="0077092F" w14:paraId="3794C158" w14:textId="60CA2203">
      <w:pPr>
        <w:rPr>
          <w:rFonts w:ascii="Arial" w:hAnsi="Arial" w:eastAsia="Times New Roman" w:cs="Arial"/>
          <w:color w:val="000000" w:themeColor="text1"/>
          <w:sz w:val="20"/>
          <w:szCs w:val="20"/>
          <w:lang w:val="en-US" w:eastAsia="de-DE"/>
        </w:rPr>
      </w:pPr>
    </w:p>
    <w:p w:rsidRPr="0077092F" w:rsidR="0077092F" w:rsidP="0077092F" w:rsidRDefault="0077092F" w14:paraId="3E828145" w14:textId="67EC3A73">
      <w:pPr>
        <w:rPr>
          <w:rFonts w:ascii="Arial" w:hAnsi="Arial" w:eastAsia="Times New Roman" w:cs="Arial"/>
          <w:color w:val="000000" w:themeColor="text1"/>
          <w:sz w:val="20"/>
          <w:szCs w:val="20"/>
          <w:lang w:val="en-US" w:eastAsia="de-DE"/>
        </w:rPr>
        <w:sectPr w:rsidRPr="0077092F" w:rsidR="0077092F" w:rsidSect="009904A0">
          <w:pgSz w:w="11906" w:h="16838" w:orient="portrait"/>
          <w:pgMar w:top="1417" w:right="1417" w:bottom="1134" w:left="1417" w:header="708" w:footer="708" w:gutter="0"/>
          <w:lnNumType w:countBy="1" w:restart="continuous"/>
          <w:cols w:space="708"/>
          <w:docGrid w:linePitch="360"/>
        </w:sectPr>
      </w:pPr>
      <w:r w:rsidRPr="0077092F">
        <w:rPr>
          <w:rFonts w:ascii="Arial" w:hAnsi="Arial" w:eastAsia="Times New Roman" w:cs="Arial"/>
          <w:i/>
          <w:iCs/>
          <w:color w:val="000000" w:themeColor="text1"/>
          <w:sz w:val="20"/>
          <w:szCs w:val="20"/>
          <w:lang w:val="en-US" w:eastAsia="de-DE"/>
        </w:rPr>
        <w:t>Note</w:t>
      </w:r>
      <w:r w:rsidRPr="0077092F">
        <w:rPr>
          <w:rFonts w:ascii="Arial" w:hAnsi="Arial" w:eastAsia="Times New Roman" w:cs="Arial"/>
          <w:color w:val="000000" w:themeColor="text1"/>
          <w:sz w:val="20"/>
          <w:szCs w:val="20"/>
          <w:lang w:val="en-US" w:eastAsia="de-DE"/>
        </w:rPr>
        <w:t xml:space="preserve">. Uncorrected as well as </w:t>
      </w:r>
      <w:proofErr w:type="gramStart"/>
      <w:r w:rsidRPr="0077092F">
        <w:rPr>
          <w:rFonts w:ascii="Arial" w:hAnsi="Arial" w:eastAsia="Times New Roman" w:cs="Arial"/>
          <w:color w:val="000000" w:themeColor="text1"/>
          <w:sz w:val="20"/>
          <w:szCs w:val="20"/>
          <w:lang w:val="en-US" w:eastAsia="de-DE"/>
        </w:rPr>
        <w:t>whole-brain</w:t>
      </w:r>
      <w:proofErr w:type="gramEnd"/>
      <w:r w:rsidRPr="0077092F">
        <w:rPr>
          <w:rFonts w:ascii="Arial" w:hAnsi="Arial" w:eastAsia="Times New Roman" w:cs="Arial"/>
          <w:color w:val="000000" w:themeColor="text1"/>
          <w:sz w:val="20"/>
          <w:szCs w:val="20"/>
          <w:lang w:val="en-US" w:eastAsia="de-DE"/>
        </w:rPr>
        <w:t xml:space="preserve"> corrected fMRI results from the main task effect across conditions in n = 28 participants are illustrated above. Abbreviations: </w:t>
      </w:r>
      <w:r w:rsidR="00753ABF">
        <w:rPr>
          <w:rFonts w:ascii="Arial" w:hAnsi="Arial" w:eastAsia="Times New Roman" w:cs="Arial"/>
          <w:color w:val="000000" w:themeColor="text1"/>
          <w:sz w:val="20"/>
          <w:szCs w:val="20"/>
          <w:lang w:val="en-US" w:eastAsia="de-DE"/>
        </w:rPr>
        <w:t xml:space="preserve">ACC = Anterior cingulate cortex, </w:t>
      </w:r>
      <w:r w:rsidRPr="0077092F">
        <w:rPr>
          <w:rFonts w:ascii="Arial" w:hAnsi="Arial" w:eastAsia="Times New Roman" w:cs="Arial"/>
          <w:color w:val="000000" w:themeColor="text1"/>
          <w:sz w:val="20"/>
          <w:szCs w:val="20"/>
          <w:lang w:val="en-US" w:eastAsia="de-DE"/>
        </w:rPr>
        <w:t>fMRI = functional magnetic resonance imaging, FWE = family-wise error correction,</w:t>
      </w:r>
      <w:r w:rsidR="0012116B">
        <w:rPr>
          <w:rFonts w:ascii="Arial" w:hAnsi="Arial" w:eastAsia="Times New Roman" w:cs="Arial"/>
          <w:color w:val="000000" w:themeColor="text1"/>
          <w:sz w:val="20"/>
          <w:szCs w:val="20"/>
          <w:lang w:val="en-US" w:eastAsia="de-DE"/>
        </w:rPr>
        <w:t xml:space="preserve"> IFG = inferior frontal gyrus,</w:t>
      </w:r>
      <w:r w:rsidRPr="0077092F">
        <w:rPr>
          <w:rFonts w:ascii="Arial" w:hAnsi="Arial" w:eastAsia="Times New Roman" w:cs="Arial"/>
          <w:color w:val="000000" w:themeColor="text1"/>
          <w:sz w:val="20"/>
          <w:szCs w:val="20"/>
          <w:lang w:val="en-US" w:eastAsia="de-DE"/>
        </w:rPr>
        <w:t xml:space="preserve"> L = left, MNI = Montreal Neurological Institute, R = right.</w:t>
      </w:r>
    </w:p>
    <w:p w:rsidRPr="00B7590C" w:rsidR="0077092F" w:rsidP="34A0DD61" w:rsidRDefault="0077092F" w14:paraId="4587AD26" w14:textId="77777777">
      <w:pPr>
        <w:rPr>
          <w:rFonts w:ascii="Arial" w:hAnsi="Arial" w:eastAsia="Times New Roman" w:cs="Arial"/>
          <w:color w:val="000000" w:themeColor="text1"/>
          <w:sz w:val="20"/>
          <w:szCs w:val="20"/>
          <w:lang w:val="en-US" w:eastAsia="de-DE"/>
        </w:rPr>
      </w:pPr>
    </w:p>
    <w:p w:rsidRPr="00B7590C" w:rsidR="003049E9" w:rsidP="34A0DD61" w:rsidRDefault="00BA1A44" w14:paraId="3CF3B94A" w14:textId="1CF78C38">
      <w:pPr>
        <w:rPr>
          <w:rFonts w:ascii="Arial" w:hAnsi="Arial" w:eastAsia="Times New Roman" w:cs="Arial"/>
          <w:color w:val="000000" w:themeColor="text1"/>
          <w:sz w:val="20"/>
          <w:szCs w:val="20"/>
          <w:u w:val="single"/>
          <w:lang w:val="en-US" w:eastAsia="de-DE"/>
        </w:rPr>
      </w:pPr>
      <w:r w:rsidRPr="34A0DD61">
        <w:rPr>
          <w:rFonts w:ascii="Arial" w:hAnsi="Arial" w:cs="Arial"/>
          <w:color w:val="000000" w:themeColor="text1"/>
          <w:sz w:val="20"/>
          <w:szCs w:val="20"/>
          <w:u w:val="single"/>
          <w:lang w:val="en-US"/>
        </w:rPr>
        <w:t>References</w:t>
      </w:r>
    </w:p>
    <w:p w:rsidR="00BA1A44" w:rsidP="00C01AB2" w:rsidRDefault="00BA1A44" w14:paraId="1C3F4D63" w14:textId="438890C1">
      <w:pPr>
        <w:rPr>
          <w:rFonts w:ascii="Arial" w:hAnsi="Arial" w:cs="Arial"/>
          <w:color w:val="000000" w:themeColor="text1"/>
          <w:sz w:val="20"/>
          <w:szCs w:val="20"/>
          <w:u w:val="single"/>
          <w:lang w:val="en-US"/>
        </w:rPr>
      </w:pPr>
    </w:p>
    <w:p w:rsidRPr="003E42C7" w:rsidR="003E42C7" w:rsidP="003E42C7" w:rsidRDefault="00587860" w14:paraId="426E98B3" w14:textId="3CBE31A5">
      <w:pPr>
        <w:widowControl w:val="0"/>
        <w:autoSpaceDE w:val="0"/>
        <w:autoSpaceDN w:val="0"/>
        <w:adjustRightInd w:val="0"/>
        <w:ind w:left="480" w:hanging="480"/>
        <w:rPr>
          <w:rFonts w:ascii="Arial" w:hAnsi="Arial" w:cs="Arial"/>
          <w:noProof/>
          <w:sz w:val="20"/>
        </w:rPr>
      </w:pPr>
      <w:r>
        <w:rPr>
          <w:rFonts w:ascii="Arial" w:hAnsi="Arial" w:cs="Arial"/>
          <w:color w:val="000000" w:themeColor="text1"/>
          <w:sz w:val="20"/>
          <w:szCs w:val="20"/>
          <w:u w:val="single"/>
          <w:lang w:val="en-US"/>
        </w:rPr>
        <w:fldChar w:fldCharType="begin" w:fldLock="1"/>
      </w:r>
      <w:r>
        <w:rPr>
          <w:rFonts w:ascii="Arial" w:hAnsi="Arial" w:cs="Arial"/>
          <w:color w:val="000000" w:themeColor="text1"/>
          <w:sz w:val="20"/>
          <w:szCs w:val="20"/>
          <w:u w:val="single"/>
          <w:lang w:val="en-US"/>
        </w:rPr>
        <w:instrText xml:space="preserve">ADDIN Mendeley Bibliography CSL_BIBLIOGRAPHY </w:instrText>
      </w:r>
      <w:r>
        <w:rPr>
          <w:rFonts w:ascii="Arial" w:hAnsi="Arial" w:cs="Arial"/>
          <w:color w:val="000000" w:themeColor="text1"/>
          <w:sz w:val="20"/>
          <w:szCs w:val="20"/>
          <w:u w:val="single"/>
          <w:lang w:val="en-US"/>
        </w:rPr>
        <w:fldChar w:fldCharType="separate"/>
      </w:r>
      <w:r w:rsidRPr="007B0251" w:rsidR="003E42C7">
        <w:rPr>
          <w:rFonts w:ascii="Arial" w:hAnsi="Arial" w:cs="Arial"/>
          <w:noProof/>
          <w:sz w:val="20"/>
          <w:lang w:val="en-US"/>
        </w:rPr>
        <w:t xml:space="preserve">Diederen, K.M.M.J., Spencer, T., Vestergaard, M.D.D., Fletcher, P.C.C., Schultz, W., 2016. Adaptive Prediction Error Coding in the Human Midbrain and Striatum Facilitates Behavioral Adaptation and Learning Efficiency. </w:t>
      </w:r>
      <w:r w:rsidRPr="003E42C7" w:rsidR="003E42C7">
        <w:rPr>
          <w:rFonts w:ascii="Arial" w:hAnsi="Arial" w:cs="Arial"/>
          <w:noProof/>
          <w:sz w:val="20"/>
        </w:rPr>
        <w:t>Neuron 90, 1127–1138. https://doi.org/10.1016/j.neuron.2016.04.019</w:t>
      </w:r>
    </w:p>
    <w:p w:rsidRPr="003E42C7" w:rsidR="003E42C7" w:rsidP="003E42C7" w:rsidRDefault="003E42C7" w14:paraId="27E4F50D" w14:textId="77777777">
      <w:pPr>
        <w:widowControl w:val="0"/>
        <w:autoSpaceDE w:val="0"/>
        <w:autoSpaceDN w:val="0"/>
        <w:adjustRightInd w:val="0"/>
        <w:ind w:left="480" w:hanging="480"/>
        <w:rPr>
          <w:rFonts w:ascii="Arial" w:hAnsi="Arial" w:cs="Arial"/>
          <w:noProof/>
          <w:sz w:val="20"/>
        </w:rPr>
      </w:pPr>
      <w:r w:rsidRPr="003E42C7">
        <w:rPr>
          <w:rFonts w:ascii="Arial" w:hAnsi="Arial" w:cs="Arial"/>
          <w:noProof/>
          <w:sz w:val="20"/>
        </w:rPr>
        <w:t xml:space="preserve">Luettgau, L., Schlagenhauf, F., Sjoerds, Z., 2018. </w:t>
      </w:r>
      <w:r w:rsidRPr="007B0251">
        <w:rPr>
          <w:rFonts w:ascii="Arial" w:hAnsi="Arial" w:cs="Arial"/>
          <w:noProof/>
          <w:sz w:val="20"/>
          <w:lang w:val="en-US"/>
        </w:rPr>
        <w:t xml:space="preserve">Acute and past subjective stress influence working memory and related neural substrates. </w:t>
      </w:r>
      <w:r w:rsidRPr="003E42C7">
        <w:rPr>
          <w:rFonts w:ascii="Arial" w:hAnsi="Arial" w:cs="Arial"/>
          <w:noProof/>
          <w:sz w:val="20"/>
        </w:rPr>
        <w:t>Psychoneuroendocrinology 96, 25–34. https://doi.org/10.1016/j.psyneuen.2018.05.036</w:t>
      </w:r>
    </w:p>
    <w:p w:rsidRPr="003E42C7" w:rsidR="003E42C7" w:rsidP="003E42C7" w:rsidRDefault="003E42C7" w14:paraId="1599CE64" w14:textId="77777777">
      <w:pPr>
        <w:widowControl w:val="0"/>
        <w:autoSpaceDE w:val="0"/>
        <w:autoSpaceDN w:val="0"/>
        <w:adjustRightInd w:val="0"/>
        <w:ind w:left="480" w:hanging="480"/>
        <w:rPr>
          <w:rFonts w:ascii="Arial" w:hAnsi="Arial" w:cs="Arial"/>
          <w:noProof/>
          <w:sz w:val="20"/>
        </w:rPr>
      </w:pPr>
      <w:r w:rsidRPr="003E42C7">
        <w:rPr>
          <w:rFonts w:ascii="Arial" w:hAnsi="Arial" w:cs="Arial"/>
          <w:noProof/>
          <w:sz w:val="20"/>
        </w:rPr>
        <w:t>Schmidt, K.-H., Metzler, P., 1992. Wortschatztest : WST. Beltz, Weinheim.</w:t>
      </w:r>
    </w:p>
    <w:p w:rsidRPr="00BA1A44" w:rsidR="00BA1A44" w:rsidP="003E42C7" w:rsidRDefault="00587860" w14:paraId="69260205" w14:textId="488F7D90">
      <w:pPr>
        <w:widowControl w:val="0"/>
        <w:autoSpaceDE w:val="0"/>
        <w:autoSpaceDN w:val="0"/>
        <w:adjustRightInd w:val="0"/>
        <w:ind w:left="480" w:hanging="480"/>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fldChar w:fldCharType="end"/>
      </w:r>
    </w:p>
    <w:sectPr w:rsidRPr="00BA1A44" w:rsidR="00BA1A44" w:rsidSect="00484EFF">
      <w:footerReference w:type="even" r:id="rId20"/>
      <w:footerReference w:type="default" r:id="rId21"/>
      <w:pgSz w:w="11900" w:h="16840"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4C3A" w:rsidP="000B48CF" w:rsidRDefault="00694C3A" w14:paraId="448767A0" w14:textId="77777777">
      <w:r>
        <w:separator/>
      </w:r>
    </w:p>
  </w:endnote>
  <w:endnote w:type="continuationSeparator" w:id="0">
    <w:p w:rsidR="00694C3A" w:rsidP="000B48CF" w:rsidRDefault="00694C3A" w14:paraId="0DFA330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PTimes">
    <w:altName w:val="MS Gothic"/>
    <w:panose1 w:val="020B0604020202020204"/>
    <w:charset w:val="8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47077635"/>
      <w:docPartObj>
        <w:docPartGallery w:val="Page Numbers (Bottom of Page)"/>
        <w:docPartUnique/>
      </w:docPartObj>
    </w:sdtPr>
    <w:sdtEndPr>
      <w:rPr>
        <w:rStyle w:val="Seitenzahl"/>
      </w:rPr>
    </w:sdtEndPr>
    <w:sdtContent>
      <w:p w:rsidR="00BA426B" w:rsidP="00E03954" w:rsidRDefault="00BA426B" w14:paraId="3F2BC41F" w14:textId="77777777">
        <w:pPr>
          <w:pStyle w:val="Fuzeile"/>
          <w:framePr w:wrap="none" w:hAnchor="margin" w:vAnchor="text"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BA426B" w:rsidP="000B48CF" w:rsidRDefault="00BA426B" w14:paraId="0D0FBAE6" w14:textId="7777777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cs="Arial"/>
      </w:rPr>
      <w:id w:val="-1456169442"/>
      <w:docPartObj>
        <w:docPartGallery w:val="Page Numbers (Bottom of Page)"/>
        <w:docPartUnique/>
      </w:docPartObj>
    </w:sdtPr>
    <w:sdtEndPr>
      <w:rPr>
        <w:rStyle w:val="Seitenzahl"/>
      </w:rPr>
    </w:sdtEndPr>
    <w:sdtContent>
      <w:p w:rsidRPr="000B48CF" w:rsidR="00BA426B" w:rsidP="00E03954" w:rsidRDefault="00BA426B" w14:paraId="1D6362EB" w14:textId="4E8E2854">
        <w:pPr>
          <w:pStyle w:val="Fuzeile"/>
          <w:framePr w:wrap="none" w:hAnchor="margin" w:vAnchor="text" w:xAlign="right" w:y="1"/>
          <w:rPr>
            <w:rStyle w:val="Seitenzahl"/>
            <w:rFonts w:ascii="Arial" w:hAnsi="Arial" w:cs="Arial"/>
          </w:rPr>
        </w:pPr>
        <w:r w:rsidRPr="000B48CF">
          <w:rPr>
            <w:rStyle w:val="Seitenzahl"/>
            <w:rFonts w:ascii="Arial" w:hAnsi="Arial" w:cs="Arial"/>
          </w:rPr>
          <w:fldChar w:fldCharType="begin"/>
        </w:r>
        <w:r w:rsidRPr="000B48CF">
          <w:rPr>
            <w:rStyle w:val="Seitenzahl"/>
            <w:rFonts w:ascii="Arial" w:hAnsi="Arial" w:cs="Arial"/>
          </w:rPr>
          <w:instrText xml:space="preserve"> PAGE </w:instrText>
        </w:r>
        <w:r w:rsidRPr="000B48CF">
          <w:rPr>
            <w:rStyle w:val="Seitenzahl"/>
            <w:rFonts w:ascii="Arial" w:hAnsi="Arial" w:cs="Arial"/>
          </w:rPr>
          <w:fldChar w:fldCharType="separate"/>
        </w:r>
        <w:r>
          <w:rPr>
            <w:rStyle w:val="Seitenzahl"/>
            <w:rFonts w:ascii="Arial" w:hAnsi="Arial" w:cs="Arial"/>
            <w:noProof/>
          </w:rPr>
          <w:t>6</w:t>
        </w:r>
        <w:r w:rsidRPr="000B48CF">
          <w:rPr>
            <w:rStyle w:val="Seitenzahl"/>
            <w:rFonts w:ascii="Arial" w:hAnsi="Arial" w:cs="Arial"/>
          </w:rPr>
          <w:fldChar w:fldCharType="end"/>
        </w:r>
      </w:p>
    </w:sdtContent>
  </w:sdt>
  <w:p w:rsidR="00BA426B" w:rsidP="000B48CF" w:rsidRDefault="00BA426B" w14:paraId="08D6A033" w14:textId="77777777">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4C3A" w:rsidP="000B48CF" w:rsidRDefault="00694C3A" w14:paraId="7F9C7F23" w14:textId="77777777">
      <w:r>
        <w:separator/>
      </w:r>
    </w:p>
  </w:footnote>
  <w:footnote w:type="continuationSeparator" w:id="0">
    <w:p w:rsidR="00694C3A" w:rsidP="000B48CF" w:rsidRDefault="00694C3A" w14:paraId="213FF65C" w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1"/>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FEA"/>
    <w:rsid w:val="00003078"/>
    <w:rsid w:val="00004E88"/>
    <w:rsid w:val="000053E1"/>
    <w:rsid w:val="00010006"/>
    <w:rsid w:val="00010112"/>
    <w:rsid w:val="00021989"/>
    <w:rsid w:val="000335FD"/>
    <w:rsid w:val="0004139B"/>
    <w:rsid w:val="00060A49"/>
    <w:rsid w:val="00065354"/>
    <w:rsid w:val="000662BB"/>
    <w:rsid w:val="0008390B"/>
    <w:rsid w:val="00083EC2"/>
    <w:rsid w:val="000938A6"/>
    <w:rsid w:val="000A15BF"/>
    <w:rsid w:val="000A279A"/>
    <w:rsid w:val="000B218B"/>
    <w:rsid w:val="000B48CF"/>
    <w:rsid w:val="000B4CF7"/>
    <w:rsid w:val="000B6272"/>
    <w:rsid w:val="000C4918"/>
    <w:rsid w:val="000E5660"/>
    <w:rsid w:val="000E5AA5"/>
    <w:rsid w:val="00106995"/>
    <w:rsid w:val="0010728B"/>
    <w:rsid w:val="00113063"/>
    <w:rsid w:val="0012116B"/>
    <w:rsid w:val="0012367B"/>
    <w:rsid w:val="0014303E"/>
    <w:rsid w:val="00150409"/>
    <w:rsid w:val="00155CF4"/>
    <w:rsid w:val="00172A50"/>
    <w:rsid w:val="001844C6"/>
    <w:rsid w:val="001855F1"/>
    <w:rsid w:val="00191826"/>
    <w:rsid w:val="001924DE"/>
    <w:rsid w:val="001A1988"/>
    <w:rsid w:val="001A5D9B"/>
    <w:rsid w:val="001B7E91"/>
    <w:rsid w:val="001C1D06"/>
    <w:rsid w:val="001C57B2"/>
    <w:rsid w:val="001C6713"/>
    <w:rsid w:val="001D40A5"/>
    <w:rsid w:val="001D4E7C"/>
    <w:rsid w:val="001E3B1D"/>
    <w:rsid w:val="001E5F9B"/>
    <w:rsid w:val="001F22A3"/>
    <w:rsid w:val="001F5A64"/>
    <w:rsid w:val="00210B21"/>
    <w:rsid w:val="00210FC0"/>
    <w:rsid w:val="002200A8"/>
    <w:rsid w:val="00224CA9"/>
    <w:rsid w:val="002268BC"/>
    <w:rsid w:val="00232F96"/>
    <w:rsid w:val="00244BB8"/>
    <w:rsid w:val="002570EC"/>
    <w:rsid w:val="0026077A"/>
    <w:rsid w:val="002654D8"/>
    <w:rsid w:val="00270DB7"/>
    <w:rsid w:val="002722E1"/>
    <w:rsid w:val="00277898"/>
    <w:rsid w:val="0028231F"/>
    <w:rsid w:val="002878E3"/>
    <w:rsid w:val="0029259C"/>
    <w:rsid w:val="00293B7B"/>
    <w:rsid w:val="00294ECE"/>
    <w:rsid w:val="002967EB"/>
    <w:rsid w:val="002A32B8"/>
    <w:rsid w:val="002D279E"/>
    <w:rsid w:val="002D28B4"/>
    <w:rsid w:val="002D3BD8"/>
    <w:rsid w:val="002E1CFA"/>
    <w:rsid w:val="002F1883"/>
    <w:rsid w:val="002F7AD7"/>
    <w:rsid w:val="00300334"/>
    <w:rsid w:val="00300A80"/>
    <w:rsid w:val="003047E4"/>
    <w:rsid w:val="003049E9"/>
    <w:rsid w:val="00316783"/>
    <w:rsid w:val="00323BEF"/>
    <w:rsid w:val="00331902"/>
    <w:rsid w:val="0033737F"/>
    <w:rsid w:val="0034418C"/>
    <w:rsid w:val="003575E6"/>
    <w:rsid w:val="003615CE"/>
    <w:rsid w:val="003667B3"/>
    <w:rsid w:val="00367D9E"/>
    <w:rsid w:val="00371CFE"/>
    <w:rsid w:val="00381886"/>
    <w:rsid w:val="00381E32"/>
    <w:rsid w:val="00382D2D"/>
    <w:rsid w:val="003840AD"/>
    <w:rsid w:val="00384D92"/>
    <w:rsid w:val="00390007"/>
    <w:rsid w:val="003949C3"/>
    <w:rsid w:val="003976FD"/>
    <w:rsid w:val="003A1680"/>
    <w:rsid w:val="003B173F"/>
    <w:rsid w:val="003C0A84"/>
    <w:rsid w:val="003C6FCE"/>
    <w:rsid w:val="003C7979"/>
    <w:rsid w:val="003E1D92"/>
    <w:rsid w:val="003E42C7"/>
    <w:rsid w:val="003F2DBB"/>
    <w:rsid w:val="004104D5"/>
    <w:rsid w:val="0041382E"/>
    <w:rsid w:val="004155F9"/>
    <w:rsid w:val="004344EE"/>
    <w:rsid w:val="004404D6"/>
    <w:rsid w:val="004408F2"/>
    <w:rsid w:val="0045456B"/>
    <w:rsid w:val="00457F2F"/>
    <w:rsid w:val="00464627"/>
    <w:rsid w:val="00465649"/>
    <w:rsid w:val="004656C9"/>
    <w:rsid w:val="00481A22"/>
    <w:rsid w:val="00484EFF"/>
    <w:rsid w:val="004912A5"/>
    <w:rsid w:val="004926A7"/>
    <w:rsid w:val="00493DD9"/>
    <w:rsid w:val="004A1D7D"/>
    <w:rsid w:val="004B6E25"/>
    <w:rsid w:val="004C43F8"/>
    <w:rsid w:val="004C48F0"/>
    <w:rsid w:val="004D3189"/>
    <w:rsid w:val="004D592D"/>
    <w:rsid w:val="004E1EA1"/>
    <w:rsid w:val="004E3D11"/>
    <w:rsid w:val="004E57A4"/>
    <w:rsid w:val="004E5B52"/>
    <w:rsid w:val="005016C2"/>
    <w:rsid w:val="00502D7E"/>
    <w:rsid w:val="00505185"/>
    <w:rsid w:val="00517DC8"/>
    <w:rsid w:val="00523059"/>
    <w:rsid w:val="00526CA4"/>
    <w:rsid w:val="005340DA"/>
    <w:rsid w:val="00534184"/>
    <w:rsid w:val="0053792B"/>
    <w:rsid w:val="00541261"/>
    <w:rsid w:val="005500D3"/>
    <w:rsid w:val="00556F81"/>
    <w:rsid w:val="00557056"/>
    <w:rsid w:val="00557D00"/>
    <w:rsid w:val="00560743"/>
    <w:rsid w:val="00560A86"/>
    <w:rsid w:val="005674C2"/>
    <w:rsid w:val="00570D4A"/>
    <w:rsid w:val="00574820"/>
    <w:rsid w:val="0057566B"/>
    <w:rsid w:val="00575B3A"/>
    <w:rsid w:val="00587860"/>
    <w:rsid w:val="00593110"/>
    <w:rsid w:val="005B1A27"/>
    <w:rsid w:val="005C3F8A"/>
    <w:rsid w:val="005C7DE7"/>
    <w:rsid w:val="005D35E7"/>
    <w:rsid w:val="005D5B14"/>
    <w:rsid w:val="005F15D1"/>
    <w:rsid w:val="005F69D0"/>
    <w:rsid w:val="00610831"/>
    <w:rsid w:val="006109C1"/>
    <w:rsid w:val="00620F79"/>
    <w:rsid w:val="0062743A"/>
    <w:rsid w:val="00635F36"/>
    <w:rsid w:val="00636D50"/>
    <w:rsid w:val="00637061"/>
    <w:rsid w:val="00637EEA"/>
    <w:rsid w:val="006437D4"/>
    <w:rsid w:val="006471E2"/>
    <w:rsid w:val="006557C1"/>
    <w:rsid w:val="0065682C"/>
    <w:rsid w:val="00657CC8"/>
    <w:rsid w:val="00673D07"/>
    <w:rsid w:val="00675274"/>
    <w:rsid w:val="00682887"/>
    <w:rsid w:val="006857AD"/>
    <w:rsid w:val="00694C3A"/>
    <w:rsid w:val="00696FEA"/>
    <w:rsid w:val="006A021E"/>
    <w:rsid w:val="006A17E7"/>
    <w:rsid w:val="006A1F08"/>
    <w:rsid w:val="006A25F7"/>
    <w:rsid w:val="006B363F"/>
    <w:rsid w:val="006B788A"/>
    <w:rsid w:val="006C225E"/>
    <w:rsid w:val="006C7E7A"/>
    <w:rsid w:val="006D58B0"/>
    <w:rsid w:val="006D625D"/>
    <w:rsid w:val="006D7E9E"/>
    <w:rsid w:val="006E1038"/>
    <w:rsid w:val="006F196D"/>
    <w:rsid w:val="006F1BA2"/>
    <w:rsid w:val="006F7B74"/>
    <w:rsid w:val="007002A0"/>
    <w:rsid w:val="00717E6B"/>
    <w:rsid w:val="00723F82"/>
    <w:rsid w:val="00741EED"/>
    <w:rsid w:val="007428BF"/>
    <w:rsid w:val="0074403E"/>
    <w:rsid w:val="007452CB"/>
    <w:rsid w:val="00753849"/>
    <w:rsid w:val="00753ABF"/>
    <w:rsid w:val="00754303"/>
    <w:rsid w:val="00761CB3"/>
    <w:rsid w:val="00766D0D"/>
    <w:rsid w:val="0077092F"/>
    <w:rsid w:val="007758B6"/>
    <w:rsid w:val="00776E92"/>
    <w:rsid w:val="00777B70"/>
    <w:rsid w:val="007934DF"/>
    <w:rsid w:val="0079352D"/>
    <w:rsid w:val="007B0251"/>
    <w:rsid w:val="007B0324"/>
    <w:rsid w:val="007C425D"/>
    <w:rsid w:val="007D1232"/>
    <w:rsid w:val="007D2312"/>
    <w:rsid w:val="007E0363"/>
    <w:rsid w:val="007E10D9"/>
    <w:rsid w:val="007E5137"/>
    <w:rsid w:val="007F0C9E"/>
    <w:rsid w:val="007F4DE9"/>
    <w:rsid w:val="008014CB"/>
    <w:rsid w:val="00804172"/>
    <w:rsid w:val="00812326"/>
    <w:rsid w:val="00821E13"/>
    <w:rsid w:val="00827EB7"/>
    <w:rsid w:val="008354AF"/>
    <w:rsid w:val="008366E6"/>
    <w:rsid w:val="00837C30"/>
    <w:rsid w:val="00843C3E"/>
    <w:rsid w:val="00855656"/>
    <w:rsid w:val="008751D5"/>
    <w:rsid w:val="008827E1"/>
    <w:rsid w:val="008948E6"/>
    <w:rsid w:val="00897A1D"/>
    <w:rsid w:val="008A48E0"/>
    <w:rsid w:val="008A6C51"/>
    <w:rsid w:val="008C0BA8"/>
    <w:rsid w:val="008C36E1"/>
    <w:rsid w:val="008D5B27"/>
    <w:rsid w:val="008E1EDA"/>
    <w:rsid w:val="008E7F56"/>
    <w:rsid w:val="008F04A7"/>
    <w:rsid w:val="008F38FE"/>
    <w:rsid w:val="00912C60"/>
    <w:rsid w:val="009235A6"/>
    <w:rsid w:val="00927895"/>
    <w:rsid w:val="00934793"/>
    <w:rsid w:val="009411A3"/>
    <w:rsid w:val="00945B96"/>
    <w:rsid w:val="0095166B"/>
    <w:rsid w:val="00952A4B"/>
    <w:rsid w:val="00966D9B"/>
    <w:rsid w:val="009749B5"/>
    <w:rsid w:val="009875CF"/>
    <w:rsid w:val="00990C58"/>
    <w:rsid w:val="009955FF"/>
    <w:rsid w:val="009B19AD"/>
    <w:rsid w:val="009B786F"/>
    <w:rsid w:val="009D758F"/>
    <w:rsid w:val="009F6579"/>
    <w:rsid w:val="00A00C8E"/>
    <w:rsid w:val="00A136FF"/>
    <w:rsid w:val="00A2000E"/>
    <w:rsid w:val="00A23F84"/>
    <w:rsid w:val="00A266E9"/>
    <w:rsid w:val="00A33AB4"/>
    <w:rsid w:val="00A36C5B"/>
    <w:rsid w:val="00A40357"/>
    <w:rsid w:val="00A409A7"/>
    <w:rsid w:val="00A4221C"/>
    <w:rsid w:val="00A47D21"/>
    <w:rsid w:val="00A52507"/>
    <w:rsid w:val="00A53D9C"/>
    <w:rsid w:val="00A73E83"/>
    <w:rsid w:val="00A75416"/>
    <w:rsid w:val="00A8432B"/>
    <w:rsid w:val="00A8794E"/>
    <w:rsid w:val="00A87969"/>
    <w:rsid w:val="00A90690"/>
    <w:rsid w:val="00A91045"/>
    <w:rsid w:val="00AA2953"/>
    <w:rsid w:val="00AA4935"/>
    <w:rsid w:val="00AB5ABC"/>
    <w:rsid w:val="00AC0891"/>
    <w:rsid w:val="00AC338A"/>
    <w:rsid w:val="00AD25B1"/>
    <w:rsid w:val="00AF79D2"/>
    <w:rsid w:val="00B04D66"/>
    <w:rsid w:val="00B1278E"/>
    <w:rsid w:val="00B140DA"/>
    <w:rsid w:val="00B14AAC"/>
    <w:rsid w:val="00B16ECA"/>
    <w:rsid w:val="00B17B49"/>
    <w:rsid w:val="00B244E2"/>
    <w:rsid w:val="00B25D42"/>
    <w:rsid w:val="00B3358D"/>
    <w:rsid w:val="00B479A4"/>
    <w:rsid w:val="00B65C4D"/>
    <w:rsid w:val="00B71621"/>
    <w:rsid w:val="00B72A5C"/>
    <w:rsid w:val="00B7590C"/>
    <w:rsid w:val="00B86783"/>
    <w:rsid w:val="00B87805"/>
    <w:rsid w:val="00B93C04"/>
    <w:rsid w:val="00BA1124"/>
    <w:rsid w:val="00BA1A44"/>
    <w:rsid w:val="00BA37B4"/>
    <w:rsid w:val="00BA3BC3"/>
    <w:rsid w:val="00BA426B"/>
    <w:rsid w:val="00BA5343"/>
    <w:rsid w:val="00BB683C"/>
    <w:rsid w:val="00BB6BD9"/>
    <w:rsid w:val="00BD0289"/>
    <w:rsid w:val="00BD5758"/>
    <w:rsid w:val="00BD5D95"/>
    <w:rsid w:val="00BE2E50"/>
    <w:rsid w:val="00BF288F"/>
    <w:rsid w:val="00BF3FDE"/>
    <w:rsid w:val="00BF4D2D"/>
    <w:rsid w:val="00BF63AA"/>
    <w:rsid w:val="00C01AB2"/>
    <w:rsid w:val="00C02D60"/>
    <w:rsid w:val="00C05D15"/>
    <w:rsid w:val="00C25844"/>
    <w:rsid w:val="00C454DC"/>
    <w:rsid w:val="00C51628"/>
    <w:rsid w:val="00C61211"/>
    <w:rsid w:val="00C74E0F"/>
    <w:rsid w:val="00C801DB"/>
    <w:rsid w:val="00CA0123"/>
    <w:rsid w:val="00CA19D3"/>
    <w:rsid w:val="00CA5D1C"/>
    <w:rsid w:val="00CB4773"/>
    <w:rsid w:val="00CC22A4"/>
    <w:rsid w:val="00CC4281"/>
    <w:rsid w:val="00CC5C81"/>
    <w:rsid w:val="00CC6B64"/>
    <w:rsid w:val="00CD0A5D"/>
    <w:rsid w:val="00CE1D02"/>
    <w:rsid w:val="00CE3EEA"/>
    <w:rsid w:val="00CF1DC4"/>
    <w:rsid w:val="00CF1F53"/>
    <w:rsid w:val="00CF2EAD"/>
    <w:rsid w:val="00D0050B"/>
    <w:rsid w:val="00D00E26"/>
    <w:rsid w:val="00D100F9"/>
    <w:rsid w:val="00D12CA9"/>
    <w:rsid w:val="00D57983"/>
    <w:rsid w:val="00D661DC"/>
    <w:rsid w:val="00D7459F"/>
    <w:rsid w:val="00D80A2D"/>
    <w:rsid w:val="00D80F68"/>
    <w:rsid w:val="00D8328D"/>
    <w:rsid w:val="00D85BD8"/>
    <w:rsid w:val="00DA4495"/>
    <w:rsid w:val="00DB356D"/>
    <w:rsid w:val="00DB4F85"/>
    <w:rsid w:val="00DC7EDB"/>
    <w:rsid w:val="00DD2E66"/>
    <w:rsid w:val="00DD604B"/>
    <w:rsid w:val="00DD69E6"/>
    <w:rsid w:val="00DE5EC1"/>
    <w:rsid w:val="00DF046D"/>
    <w:rsid w:val="00DF1A8D"/>
    <w:rsid w:val="00DF2018"/>
    <w:rsid w:val="00E03954"/>
    <w:rsid w:val="00E12441"/>
    <w:rsid w:val="00E13E8D"/>
    <w:rsid w:val="00E17A48"/>
    <w:rsid w:val="00E17D38"/>
    <w:rsid w:val="00E3726C"/>
    <w:rsid w:val="00E425A4"/>
    <w:rsid w:val="00E463EE"/>
    <w:rsid w:val="00E54F78"/>
    <w:rsid w:val="00E97DE9"/>
    <w:rsid w:val="00EA5C03"/>
    <w:rsid w:val="00EB3AD2"/>
    <w:rsid w:val="00EB4386"/>
    <w:rsid w:val="00EC2EE0"/>
    <w:rsid w:val="00EC5080"/>
    <w:rsid w:val="00EE2253"/>
    <w:rsid w:val="00EE3EFA"/>
    <w:rsid w:val="00EF69C2"/>
    <w:rsid w:val="00EF6F69"/>
    <w:rsid w:val="00F0229C"/>
    <w:rsid w:val="00F04479"/>
    <w:rsid w:val="00F13882"/>
    <w:rsid w:val="00F16423"/>
    <w:rsid w:val="00F16664"/>
    <w:rsid w:val="00F415D8"/>
    <w:rsid w:val="00F555B6"/>
    <w:rsid w:val="00F6332F"/>
    <w:rsid w:val="00F95431"/>
    <w:rsid w:val="00F95973"/>
    <w:rsid w:val="00FA5868"/>
    <w:rsid w:val="00FA6606"/>
    <w:rsid w:val="00FC0B21"/>
    <w:rsid w:val="00FC19BB"/>
    <w:rsid w:val="00FC364D"/>
    <w:rsid w:val="00FC3EF6"/>
    <w:rsid w:val="00FD4BC0"/>
    <w:rsid w:val="00FD51F4"/>
    <w:rsid w:val="00FE64D6"/>
    <w:rsid w:val="00FF465E"/>
    <w:rsid w:val="0479B874"/>
    <w:rsid w:val="04C32B69"/>
    <w:rsid w:val="08266569"/>
    <w:rsid w:val="084A4926"/>
    <w:rsid w:val="088EA10B"/>
    <w:rsid w:val="090D1D20"/>
    <w:rsid w:val="09552F7D"/>
    <w:rsid w:val="095D2FC7"/>
    <w:rsid w:val="097B1A7E"/>
    <w:rsid w:val="0AC5E336"/>
    <w:rsid w:val="0AFC2EDC"/>
    <w:rsid w:val="0C20D688"/>
    <w:rsid w:val="0C529CA0"/>
    <w:rsid w:val="0C955AAF"/>
    <w:rsid w:val="0D33A7D8"/>
    <w:rsid w:val="0EDF4AA8"/>
    <w:rsid w:val="0F04D53A"/>
    <w:rsid w:val="11862C63"/>
    <w:rsid w:val="127119DD"/>
    <w:rsid w:val="127828B3"/>
    <w:rsid w:val="129317B3"/>
    <w:rsid w:val="12E5F6DE"/>
    <w:rsid w:val="1738EA64"/>
    <w:rsid w:val="17A9B518"/>
    <w:rsid w:val="17F46039"/>
    <w:rsid w:val="185F9D54"/>
    <w:rsid w:val="188C06BB"/>
    <w:rsid w:val="19C58CDC"/>
    <w:rsid w:val="1B863B63"/>
    <w:rsid w:val="1BE66733"/>
    <w:rsid w:val="1C20D19C"/>
    <w:rsid w:val="1C3155A6"/>
    <w:rsid w:val="1C52C536"/>
    <w:rsid w:val="1EE82280"/>
    <w:rsid w:val="1F9A6FF4"/>
    <w:rsid w:val="205425D2"/>
    <w:rsid w:val="2075C2B5"/>
    <w:rsid w:val="2090E36F"/>
    <w:rsid w:val="209B7C7B"/>
    <w:rsid w:val="23744AB3"/>
    <w:rsid w:val="23F0A730"/>
    <w:rsid w:val="24D4CDB9"/>
    <w:rsid w:val="24FD93DF"/>
    <w:rsid w:val="27E2065F"/>
    <w:rsid w:val="2930C285"/>
    <w:rsid w:val="29F4D2B5"/>
    <w:rsid w:val="2BE84135"/>
    <w:rsid w:val="2D468310"/>
    <w:rsid w:val="2E3FF1F3"/>
    <w:rsid w:val="2E7E241E"/>
    <w:rsid w:val="2F4FB045"/>
    <w:rsid w:val="2FC1E659"/>
    <w:rsid w:val="3052DFB0"/>
    <w:rsid w:val="306493B7"/>
    <w:rsid w:val="3081D09C"/>
    <w:rsid w:val="30D39F67"/>
    <w:rsid w:val="32E1B0B2"/>
    <w:rsid w:val="3379C0C4"/>
    <w:rsid w:val="33ADFF41"/>
    <w:rsid w:val="34A0DD61"/>
    <w:rsid w:val="350B01A3"/>
    <w:rsid w:val="36D055CF"/>
    <w:rsid w:val="36E606E8"/>
    <w:rsid w:val="3AED4BCA"/>
    <w:rsid w:val="3D39171F"/>
    <w:rsid w:val="3D7D8980"/>
    <w:rsid w:val="3E715659"/>
    <w:rsid w:val="3ED4E780"/>
    <w:rsid w:val="3EF7D2BB"/>
    <w:rsid w:val="3F0C8234"/>
    <w:rsid w:val="40DB3553"/>
    <w:rsid w:val="419E02B7"/>
    <w:rsid w:val="426001D0"/>
    <w:rsid w:val="439BE329"/>
    <w:rsid w:val="43C1468C"/>
    <w:rsid w:val="44AAC5BC"/>
    <w:rsid w:val="45BAF024"/>
    <w:rsid w:val="48129202"/>
    <w:rsid w:val="4877A57E"/>
    <w:rsid w:val="48F5B1A0"/>
    <w:rsid w:val="48FF1EE5"/>
    <w:rsid w:val="491F5AA5"/>
    <w:rsid w:val="4AEA8056"/>
    <w:rsid w:val="4B908BC1"/>
    <w:rsid w:val="4CD28165"/>
    <w:rsid w:val="4CD8BB2D"/>
    <w:rsid w:val="4CDA218A"/>
    <w:rsid w:val="4E5DD1B2"/>
    <w:rsid w:val="51AAF1B6"/>
    <w:rsid w:val="51D60048"/>
    <w:rsid w:val="5229F1E1"/>
    <w:rsid w:val="551E38D6"/>
    <w:rsid w:val="56AB7CB4"/>
    <w:rsid w:val="5789C898"/>
    <w:rsid w:val="58A7DE09"/>
    <w:rsid w:val="592598F9"/>
    <w:rsid w:val="592D549C"/>
    <w:rsid w:val="59C4B11B"/>
    <w:rsid w:val="5A9AB5A3"/>
    <w:rsid w:val="5BD36C88"/>
    <w:rsid w:val="5C53EB6F"/>
    <w:rsid w:val="5C7724C3"/>
    <w:rsid w:val="5C7FA7DC"/>
    <w:rsid w:val="5D37B887"/>
    <w:rsid w:val="5D52BC0D"/>
    <w:rsid w:val="5D77E064"/>
    <w:rsid w:val="5E3D6CA9"/>
    <w:rsid w:val="5EAA9DEA"/>
    <w:rsid w:val="5F7263D4"/>
    <w:rsid w:val="5FE85801"/>
    <w:rsid w:val="6047B9BE"/>
    <w:rsid w:val="60DA0EA9"/>
    <w:rsid w:val="61E4509B"/>
    <w:rsid w:val="63A4901A"/>
    <w:rsid w:val="63B9EF8D"/>
    <w:rsid w:val="64961270"/>
    <w:rsid w:val="64EB2486"/>
    <w:rsid w:val="658220FC"/>
    <w:rsid w:val="6604CD48"/>
    <w:rsid w:val="6722773E"/>
    <w:rsid w:val="67971195"/>
    <w:rsid w:val="67C3B9A0"/>
    <w:rsid w:val="690349F6"/>
    <w:rsid w:val="6A515649"/>
    <w:rsid w:val="6A8359EA"/>
    <w:rsid w:val="6ABC0FDC"/>
    <w:rsid w:val="6C1F2A4B"/>
    <w:rsid w:val="6C300E83"/>
    <w:rsid w:val="6D4DF81B"/>
    <w:rsid w:val="6F3D6A8C"/>
    <w:rsid w:val="6FA49C67"/>
    <w:rsid w:val="7068757A"/>
    <w:rsid w:val="71B25AB4"/>
    <w:rsid w:val="72181AF2"/>
    <w:rsid w:val="721C5C0A"/>
    <w:rsid w:val="72386976"/>
    <w:rsid w:val="7361366F"/>
    <w:rsid w:val="73B6EAFA"/>
    <w:rsid w:val="73EFA406"/>
    <w:rsid w:val="741EA25C"/>
    <w:rsid w:val="748A8B25"/>
    <w:rsid w:val="749B8F47"/>
    <w:rsid w:val="74A9619C"/>
    <w:rsid w:val="75355ACA"/>
    <w:rsid w:val="7572CE52"/>
    <w:rsid w:val="760B868F"/>
    <w:rsid w:val="7739DF7E"/>
    <w:rsid w:val="79E71B8E"/>
    <w:rsid w:val="7C847ACD"/>
    <w:rsid w:val="7FA7A5F6"/>
    <w:rsid w:val="7FED60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D248A"/>
  <w15:chartTrackingRefBased/>
  <w15:docId w15:val="{727431E8-D3F8-794B-9724-4C403D4522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cs="Times New Roman" w:eastAsiaTheme="minorHAnsi"/>
        <w:color w:val="000000"/>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Beschriftung">
    <w:name w:val="caption"/>
    <w:basedOn w:val="Standard"/>
    <w:next w:val="Standard"/>
    <w:uiPriority w:val="35"/>
    <w:unhideWhenUsed/>
    <w:qFormat/>
    <w:rsid w:val="00367D9E"/>
    <w:pPr>
      <w:spacing w:after="200"/>
    </w:pPr>
    <w:rPr>
      <w:i/>
      <w:iCs/>
      <w:color w:val="44546A" w:themeColor="text2"/>
      <w:sz w:val="18"/>
      <w:szCs w:val="18"/>
    </w:rPr>
  </w:style>
  <w:style w:type="character" w:styleId="Platzhaltertext">
    <w:name w:val="Placeholder Text"/>
    <w:basedOn w:val="Absatz-Standardschriftart"/>
    <w:uiPriority w:val="99"/>
    <w:semiHidden/>
    <w:rsid w:val="00B3358D"/>
    <w:rPr>
      <w:color w:val="808080"/>
    </w:rPr>
  </w:style>
  <w:style w:type="character" w:styleId="Hyperlink">
    <w:name w:val="Hyperlink"/>
    <w:basedOn w:val="Absatz-Standardschriftart"/>
    <w:uiPriority w:val="99"/>
    <w:unhideWhenUsed/>
    <w:rsid w:val="007428BF"/>
    <w:rPr>
      <w:color w:val="0563C1" w:themeColor="hyperlink"/>
      <w:u w:val="single"/>
    </w:rPr>
  </w:style>
  <w:style w:type="character" w:styleId="NichtaufgelsteErwhnung1" w:customStyle="1">
    <w:name w:val="Nicht aufgelöste Erwähnung1"/>
    <w:basedOn w:val="Absatz-Standardschriftart"/>
    <w:uiPriority w:val="99"/>
    <w:semiHidden/>
    <w:unhideWhenUsed/>
    <w:rsid w:val="007428BF"/>
    <w:rPr>
      <w:color w:val="605E5C"/>
      <w:shd w:val="clear" w:color="auto" w:fill="E1DFDD"/>
    </w:rPr>
  </w:style>
  <w:style w:type="character" w:styleId="BesuchterLink">
    <w:name w:val="FollowedHyperlink"/>
    <w:basedOn w:val="Absatz-Standardschriftart"/>
    <w:uiPriority w:val="99"/>
    <w:semiHidden/>
    <w:unhideWhenUsed/>
    <w:rsid w:val="00381E32"/>
    <w:rPr>
      <w:color w:val="954F72" w:themeColor="followedHyperlink"/>
      <w:u w:val="single"/>
    </w:rPr>
  </w:style>
  <w:style w:type="table" w:styleId="Tabellenraster">
    <w:name w:val="Table Grid"/>
    <w:basedOn w:val="NormaleTabelle"/>
    <w:uiPriority w:val="39"/>
    <w:rsid w:val="00A36C5B"/>
    <w:rPr>
      <w:rFonts w:asciiTheme="minorHAnsi" w:hAnsiTheme="minorHAnsi" w:cstheme="minorBidi"/>
      <w:color w:val="auto"/>
      <w:sz w:val="22"/>
      <w:szCs w:val="22"/>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A36C5B"/>
    <w:pPr>
      <w:widowControl w:val="0"/>
      <w:autoSpaceDE w:val="0"/>
      <w:autoSpaceDN w:val="0"/>
      <w:adjustRightInd w:val="0"/>
    </w:pPr>
    <w:rPr>
      <w:rFonts w:ascii="Calibri" w:hAnsi="Calibri" w:eastAsia="Times New Roman" w:cs="Calibri"/>
      <w:lang w:val="en-CA" w:eastAsia="en-CA"/>
    </w:rPr>
  </w:style>
  <w:style w:type="paragraph" w:styleId="Fuzeile">
    <w:name w:val="footer"/>
    <w:basedOn w:val="Standard"/>
    <w:link w:val="FuzeileZchn"/>
    <w:uiPriority w:val="99"/>
    <w:unhideWhenUsed/>
    <w:rsid w:val="000B48CF"/>
    <w:pPr>
      <w:tabs>
        <w:tab w:val="center" w:pos="4536"/>
        <w:tab w:val="right" w:pos="9072"/>
      </w:tabs>
    </w:pPr>
  </w:style>
  <w:style w:type="character" w:styleId="FuzeileZchn" w:customStyle="1">
    <w:name w:val="Fußzeile Zchn"/>
    <w:basedOn w:val="Absatz-Standardschriftart"/>
    <w:link w:val="Fuzeile"/>
    <w:uiPriority w:val="99"/>
    <w:rsid w:val="000B48CF"/>
  </w:style>
  <w:style w:type="character" w:styleId="Seitenzahl">
    <w:name w:val="page number"/>
    <w:basedOn w:val="Absatz-Standardschriftart"/>
    <w:uiPriority w:val="99"/>
    <w:semiHidden/>
    <w:unhideWhenUsed/>
    <w:rsid w:val="000B48CF"/>
  </w:style>
  <w:style w:type="paragraph" w:styleId="Kopfzeile">
    <w:name w:val="header"/>
    <w:basedOn w:val="Standard"/>
    <w:link w:val="KopfzeileZchn"/>
    <w:uiPriority w:val="99"/>
    <w:unhideWhenUsed/>
    <w:rsid w:val="000B48CF"/>
    <w:pPr>
      <w:tabs>
        <w:tab w:val="center" w:pos="4536"/>
        <w:tab w:val="right" w:pos="9072"/>
      </w:tabs>
    </w:pPr>
  </w:style>
  <w:style w:type="character" w:styleId="KopfzeileZchn" w:customStyle="1">
    <w:name w:val="Kopfzeile Zchn"/>
    <w:basedOn w:val="Absatz-Standardschriftart"/>
    <w:link w:val="Kopfzeile"/>
    <w:uiPriority w:val="99"/>
    <w:rsid w:val="000B48CF"/>
  </w:style>
  <w:style w:type="character" w:styleId="HTMLCode">
    <w:name w:val="HTML Code"/>
    <w:basedOn w:val="Absatz-Standardschriftart"/>
    <w:uiPriority w:val="99"/>
    <w:semiHidden/>
    <w:unhideWhenUsed/>
    <w:rsid w:val="00E17D38"/>
    <w:rPr>
      <w:rFonts w:ascii="Courier New" w:hAnsi="Courier New" w:eastAsia="Times New Roman" w:cs="Courier New"/>
      <w:sz w:val="20"/>
      <w:szCs w:val="20"/>
    </w:rPr>
  </w:style>
  <w:style w:type="paragraph" w:styleId="StandardWeb">
    <w:name w:val="Normal (Web)"/>
    <w:basedOn w:val="Standard"/>
    <w:uiPriority w:val="99"/>
    <w:unhideWhenUsed/>
    <w:rsid w:val="00C25844"/>
    <w:pPr>
      <w:spacing w:before="100" w:beforeAutospacing="1" w:after="100" w:afterAutospacing="1"/>
    </w:pPr>
    <w:rPr>
      <w:rFonts w:eastAsia="Times New Roman"/>
      <w:color w:val="auto"/>
      <w:lang w:eastAsia="de-DE"/>
    </w:rPr>
  </w:style>
  <w:style w:type="paragraph" w:styleId="Sprechblasentext">
    <w:name w:val="Balloon Text"/>
    <w:basedOn w:val="Standard"/>
    <w:link w:val="SprechblasentextZchn"/>
    <w:uiPriority w:val="99"/>
    <w:semiHidden/>
    <w:unhideWhenUsed/>
    <w:rsid w:val="00BD5758"/>
    <w:rPr>
      <w:sz w:val="18"/>
      <w:szCs w:val="18"/>
    </w:rPr>
  </w:style>
  <w:style w:type="character" w:styleId="SprechblasentextZchn" w:customStyle="1">
    <w:name w:val="Sprechblasentext Zchn"/>
    <w:basedOn w:val="Absatz-Standardschriftart"/>
    <w:link w:val="Sprechblasentext"/>
    <w:uiPriority w:val="99"/>
    <w:semiHidden/>
    <w:rsid w:val="00BD5758"/>
    <w:rPr>
      <w:sz w:val="18"/>
      <w:szCs w:val="18"/>
    </w:rPr>
  </w:style>
  <w:style w:type="character" w:styleId="mi" w:customStyle="1">
    <w:name w:val="mi"/>
    <w:basedOn w:val="Absatz-Standardschriftart"/>
    <w:rsid w:val="004A1D7D"/>
  </w:style>
  <w:style w:type="character" w:styleId="mo" w:customStyle="1">
    <w:name w:val="mo"/>
    <w:basedOn w:val="Absatz-Standardschriftart"/>
    <w:rsid w:val="004A1D7D"/>
  </w:style>
  <w:style w:type="character" w:styleId="mn" w:customStyle="1">
    <w:name w:val="mn"/>
    <w:basedOn w:val="Absatz-Standardschriftart"/>
    <w:rsid w:val="004A1D7D"/>
  </w:style>
  <w:style w:type="paragraph" w:styleId="FirstParagraph" w:customStyle="1">
    <w:name w:val="First Paragraph"/>
    <w:basedOn w:val="Textkrper"/>
    <w:next w:val="Textkrper"/>
    <w:qFormat/>
    <w:rsid w:val="009875CF"/>
    <w:pPr>
      <w:spacing w:before="180" w:after="180"/>
    </w:pPr>
    <w:rPr>
      <w:rFonts w:asciiTheme="minorHAnsi" w:hAnsiTheme="minorHAnsi" w:cstheme="minorBidi"/>
      <w:color w:val="auto"/>
      <w:lang w:val="en-US"/>
    </w:rPr>
  </w:style>
  <w:style w:type="paragraph" w:styleId="Textkrper">
    <w:name w:val="Body Text"/>
    <w:basedOn w:val="Standard"/>
    <w:link w:val="TextkrperZchn"/>
    <w:uiPriority w:val="99"/>
    <w:semiHidden/>
    <w:unhideWhenUsed/>
    <w:rsid w:val="009875CF"/>
    <w:pPr>
      <w:spacing w:after="120"/>
    </w:pPr>
  </w:style>
  <w:style w:type="character" w:styleId="TextkrperZchn" w:customStyle="1">
    <w:name w:val="Textkörper Zchn"/>
    <w:basedOn w:val="Absatz-Standardschriftart"/>
    <w:link w:val="Textkrper"/>
    <w:uiPriority w:val="99"/>
    <w:semiHidden/>
    <w:rsid w:val="009875CF"/>
  </w:style>
  <w:style w:type="character" w:styleId="VerbatimChar" w:customStyle="1">
    <w:name w:val="Verbatim Char"/>
    <w:basedOn w:val="Absatz-Standardschriftart"/>
    <w:link w:val="SourceCode"/>
    <w:rsid w:val="00C02D60"/>
    <w:rPr>
      <w:rFonts w:ascii="Consolas" w:hAnsi="Consolas"/>
      <w:sz w:val="22"/>
      <w:shd w:val="clear" w:color="auto" w:fill="F8F8F8"/>
    </w:rPr>
  </w:style>
  <w:style w:type="paragraph" w:styleId="SourceCode" w:customStyle="1">
    <w:name w:val="Source Code"/>
    <w:basedOn w:val="Standard"/>
    <w:link w:val="VerbatimChar"/>
    <w:rsid w:val="00C02D60"/>
    <w:pPr>
      <w:shd w:val="clear" w:color="auto" w:fill="F8F8F8"/>
      <w:wordWrap w:val="0"/>
      <w:spacing w:after="200"/>
    </w:pPr>
    <w:rPr>
      <w:rFonts w:ascii="Consolas" w:hAnsi="Consolas"/>
      <w:sz w:val="22"/>
    </w:rPr>
  </w:style>
  <w:style w:type="character" w:styleId="apple-converted-space" w:customStyle="1">
    <w:name w:val="apple-converted-space"/>
    <w:basedOn w:val="Absatz-Standardschriftart"/>
    <w:rsid w:val="006A1F08"/>
  </w:style>
  <w:style w:type="character" w:styleId="Zeilennummer">
    <w:name w:val="line number"/>
    <w:basedOn w:val="Absatz-Standardschriftart"/>
    <w:uiPriority w:val="99"/>
    <w:semiHidden/>
    <w:unhideWhenUsed/>
    <w:rsid w:val="00106995"/>
  </w:style>
  <w:style w:type="character" w:styleId="Kommentarzeichen">
    <w:name w:val="annotation reference"/>
    <w:basedOn w:val="Absatz-Standardschriftart"/>
    <w:uiPriority w:val="99"/>
    <w:semiHidden/>
    <w:unhideWhenUsed/>
    <w:rsid w:val="00675274"/>
    <w:rPr>
      <w:sz w:val="16"/>
      <w:szCs w:val="16"/>
    </w:rPr>
  </w:style>
  <w:style w:type="paragraph" w:styleId="Kommentartext">
    <w:name w:val="annotation text"/>
    <w:basedOn w:val="Standard"/>
    <w:link w:val="KommentartextZchn"/>
    <w:uiPriority w:val="99"/>
    <w:semiHidden/>
    <w:unhideWhenUsed/>
    <w:rsid w:val="00675274"/>
    <w:rPr>
      <w:sz w:val="20"/>
      <w:szCs w:val="20"/>
    </w:rPr>
  </w:style>
  <w:style w:type="character" w:styleId="KommentartextZchn" w:customStyle="1">
    <w:name w:val="Kommentartext Zchn"/>
    <w:basedOn w:val="Absatz-Standardschriftart"/>
    <w:link w:val="Kommentartext"/>
    <w:uiPriority w:val="99"/>
    <w:semiHidden/>
    <w:rsid w:val="00675274"/>
    <w:rPr>
      <w:sz w:val="20"/>
      <w:szCs w:val="20"/>
    </w:rPr>
  </w:style>
  <w:style w:type="paragraph" w:styleId="Kommentarthema">
    <w:name w:val="annotation subject"/>
    <w:basedOn w:val="Kommentartext"/>
    <w:next w:val="Kommentartext"/>
    <w:link w:val="KommentarthemaZchn"/>
    <w:uiPriority w:val="99"/>
    <w:semiHidden/>
    <w:unhideWhenUsed/>
    <w:rsid w:val="00675274"/>
    <w:rPr>
      <w:b/>
      <w:bCs/>
    </w:rPr>
  </w:style>
  <w:style w:type="character" w:styleId="KommentarthemaZchn" w:customStyle="1">
    <w:name w:val="Kommentarthema Zchn"/>
    <w:basedOn w:val="KommentartextZchn"/>
    <w:link w:val="Kommentarthema"/>
    <w:uiPriority w:val="99"/>
    <w:semiHidden/>
    <w:rsid w:val="00675274"/>
    <w:rPr>
      <w:b/>
      <w:bCs/>
      <w:sz w:val="20"/>
      <w:szCs w:val="20"/>
    </w:rPr>
  </w:style>
  <w:style w:type="character" w:styleId="NichtaufgelsteErwhnung">
    <w:name w:val="Unresolved Mention"/>
    <w:basedOn w:val="Absatz-Standardschriftart"/>
    <w:uiPriority w:val="99"/>
    <w:semiHidden/>
    <w:unhideWhenUsed/>
    <w:rsid w:val="00827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745">
      <w:bodyDiv w:val="1"/>
      <w:marLeft w:val="0"/>
      <w:marRight w:val="0"/>
      <w:marTop w:val="0"/>
      <w:marBottom w:val="0"/>
      <w:divBdr>
        <w:top w:val="none" w:sz="0" w:space="0" w:color="auto"/>
        <w:left w:val="none" w:sz="0" w:space="0" w:color="auto"/>
        <w:bottom w:val="none" w:sz="0" w:space="0" w:color="auto"/>
        <w:right w:val="none" w:sz="0" w:space="0" w:color="auto"/>
      </w:divBdr>
      <w:divsChild>
        <w:div w:id="1755859526">
          <w:marLeft w:val="0"/>
          <w:marRight w:val="0"/>
          <w:marTop w:val="0"/>
          <w:marBottom w:val="0"/>
          <w:divBdr>
            <w:top w:val="none" w:sz="0" w:space="0" w:color="auto"/>
            <w:left w:val="none" w:sz="0" w:space="0" w:color="auto"/>
            <w:bottom w:val="none" w:sz="0" w:space="0" w:color="auto"/>
            <w:right w:val="none" w:sz="0" w:space="0" w:color="auto"/>
          </w:divBdr>
          <w:divsChild>
            <w:div w:id="1196961101">
              <w:marLeft w:val="0"/>
              <w:marRight w:val="0"/>
              <w:marTop w:val="0"/>
              <w:marBottom w:val="0"/>
              <w:divBdr>
                <w:top w:val="none" w:sz="0" w:space="0" w:color="auto"/>
                <w:left w:val="none" w:sz="0" w:space="0" w:color="auto"/>
                <w:bottom w:val="none" w:sz="0" w:space="0" w:color="auto"/>
                <w:right w:val="none" w:sz="0" w:space="0" w:color="auto"/>
              </w:divBdr>
              <w:divsChild>
                <w:div w:id="1093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624">
      <w:bodyDiv w:val="1"/>
      <w:marLeft w:val="0"/>
      <w:marRight w:val="0"/>
      <w:marTop w:val="0"/>
      <w:marBottom w:val="0"/>
      <w:divBdr>
        <w:top w:val="none" w:sz="0" w:space="0" w:color="auto"/>
        <w:left w:val="none" w:sz="0" w:space="0" w:color="auto"/>
        <w:bottom w:val="none" w:sz="0" w:space="0" w:color="auto"/>
        <w:right w:val="none" w:sz="0" w:space="0" w:color="auto"/>
      </w:divBdr>
    </w:div>
    <w:div w:id="79495262">
      <w:bodyDiv w:val="1"/>
      <w:marLeft w:val="0"/>
      <w:marRight w:val="0"/>
      <w:marTop w:val="0"/>
      <w:marBottom w:val="0"/>
      <w:divBdr>
        <w:top w:val="none" w:sz="0" w:space="0" w:color="auto"/>
        <w:left w:val="none" w:sz="0" w:space="0" w:color="auto"/>
        <w:bottom w:val="none" w:sz="0" w:space="0" w:color="auto"/>
        <w:right w:val="none" w:sz="0" w:space="0" w:color="auto"/>
      </w:divBdr>
    </w:div>
    <w:div w:id="115763087">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58614996">
      <w:bodyDiv w:val="1"/>
      <w:marLeft w:val="0"/>
      <w:marRight w:val="0"/>
      <w:marTop w:val="0"/>
      <w:marBottom w:val="0"/>
      <w:divBdr>
        <w:top w:val="none" w:sz="0" w:space="0" w:color="auto"/>
        <w:left w:val="none" w:sz="0" w:space="0" w:color="auto"/>
        <w:bottom w:val="none" w:sz="0" w:space="0" w:color="auto"/>
        <w:right w:val="none" w:sz="0" w:space="0" w:color="auto"/>
      </w:divBdr>
    </w:div>
    <w:div w:id="274292485">
      <w:bodyDiv w:val="1"/>
      <w:marLeft w:val="0"/>
      <w:marRight w:val="0"/>
      <w:marTop w:val="0"/>
      <w:marBottom w:val="0"/>
      <w:divBdr>
        <w:top w:val="none" w:sz="0" w:space="0" w:color="auto"/>
        <w:left w:val="none" w:sz="0" w:space="0" w:color="auto"/>
        <w:bottom w:val="none" w:sz="0" w:space="0" w:color="auto"/>
        <w:right w:val="none" w:sz="0" w:space="0" w:color="auto"/>
      </w:divBdr>
    </w:div>
    <w:div w:id="274990950">
      <w:bodyDiv w:val="1"/>
      <w:marLeft w:val="0"/>
      <w:marRight w:val="0"/>
      <w:marTop w:val="0"/>
      <w:marBottom w:val="0"/>
      <w:divBdr>
        <w:top w:val="none" w:sz="0" w:space="0" w:color="auto"/>
        <w:left w:val="none" w:sz="0" w:space="0" w:color="auto"/>
        <w:bottom w:val="none" w:sz="0" w:space="0" w:color="auto"/>
        <w:right w:val="none" w:sz="0" w:space="0" w:color="auto"/>
      </w:divBdr>
      <w:divsChild>
        <w:div w:id="1588034115">
          <w:marLeft w:val="0"/>
          <w:marRight w:val="0"/>
          <w:marTop w:val="0"/>
          <w:marBottom w:val="0"/>
          <w:divBdr>
            <w:top w:val="none" w:sz="0" w:space="0" w:color="auto"/>
            <w:left w:val="none" w:sz="0" w:space="0" w:color="auto"/>
            <w:bottom w:val="none" w:sz="0" w:space="0" w:color="auto"/>
            <w:right w:val="none" w:sz="0" w:space="0" w:color="auto"/>
          </w:divBdr>
          <w:divsChild>
            <w:div w:id="1291284840">
              <w:marLeft w:val="0"/>
              <w:marRight w:val="0"/>
              <w:marTop w:val="0"/>
              <w:marBottom w:val="0"/>
              <w:divBdr>
                <w:top w:val="none" w:sz="0" w:space="0" w:color="auto"/>
                <w:left w:val="none" w:sz="0" w:space="0" w:color="auto"/>
                <w:bottom w:val="none" w:sz="0" w:space="0" w:color="auto"/>
                <w:right w:val="none" w:sz="0" w:space="0" w:color="auto"/>
              </w:divBdr>
              <w:divsChild>
                <w:div w:id="15344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9373">
      <w:bodyDiv w:val="1"/>
      <w:marLeft w:val="0"/>
      <w:marRight w:val="0"/>
      <w:marTop w:val="0"/>
      <w:marBottom w:val="0"/>
      <w:divBdr>
        <w:top w:val="none" w:sz="0" w:space="0" w:color="auto"/>
        <w:left w:val="none" w:sz="0" w:space="0" w:color="auto"/>
        <w:bottom w:val="none" w:sz="0" w:space="0" w:color="auto"/>
        <w:right w:val="none" w:sz="0" w:space="0" w:color="auto"/>
      </w:divBdr>
    </w:div>
    <w:div w:id="458694253">
      <w:bodyDiv w:val="1"/>
      <w:marLeft w:val="0"/>
      <w:marRight w:val="0"/>
      <w:marTop w:val="0"/>
      <w:marBottom w:val="0"/>
      <w:divBdr>
        <w:top w:val="none" w:sz="0" w:space="0" w:color="auto"/>
        <w:left w:val="none" w:sz="0" w:space="0" w:color="auto"/>
        <w:bottom w:val="none" w:sz="0" w:space="0" w:color="auto"/>
        <w:right w:val="none" w:sz="0" w:space="0" w:color="auto"/>
      </w:divBdr>
    </w:div>
    <w:div w:id="557522538">
      <w:bodyDiv w:val="1"/>
      <w:marLeft w:val="0"/>
      <w:marRight w:val="0"/>
      <w:marTop w:val="0"/>
      <w:marBottom w:val="0"/>
      <w:divBdr>
        <w:top w:val="none" w:sz="0" w:space="0" w:color="auto"/>
        <w:left w:val="none" w:sz="0" w:space="0" w:color="auto"/>
        <w:bottom w:val="none" w:sz="0" w:space="0" w:color="auto"/>
        <w:right w:val="none" w:sz="0" w:space="0" w:color="auto"/>
      </w:divBdr>
    </w:div>
    <w:div w:id="578176498">
      <w:bodyDiv w:val="1"/>
      <w:marLeft w:val="0"/>
      <w:marRight w:val="0"/>
      <w:marTop w:val="0"/>
      <w:marBottom w:val="0"/>
      <w:divBdr>
        <w:top w:val="none" w:sz="0" w:space="0" w:color="auto"/>
        <w:left w:val="none" w:sz="0" w:space="0" w:color="auto"/>
        <w:bottom w:val="none" w:sz="0" w:space="0" w:color="auto"/>
        <w:right w:val="none" w:sz="0" w:space="0" w:color="auto"/>
      </w:divBdr>
    </w:div>
    <w:div w:id="657345454">
      <w:bodyDiv w:val="1"/>
      <w:marLeft w:val="0"/>
      <w:marRight w:val="0"/>
      <w:marTop w:val="0"/>
      <w:marBottom w:val="0"/>
      <w:divBdr>
        <w:top w:val="none" w:sz="0" w:space="0" w:color="auto"/>
        <w:left w:val="none" w:sz="0" w:space="0" w:color="auto"/>
        <w:bottom w:val="none" w:sz="0" w:space="0" w:color="auto"/>
        <w:right w:val="none" w:sz="0" w:space="0" w:color="auto"/>
      </w:divBdr>
    </w:div>
    <w:div w:id="661814833">
      <w:bodyDiv w:val="1"/>
      <w:marLeft w:val="0"/>
      <w:marRight w:val="0"/>
      <w:marTop w:val="0"/>
      <w:marBottom w:val="0"/>
      <w:divBdr>
        <w:top w:val="none" w:sz="0" w:space="0" w:color="auto"/>
        <w:left w:val="none" w:sz="0" w:space="0" w:color="auto"/>
        <w:bottom w:val="none" w:sz="0" w:space="0" w:color="auto"/>
        <w:right w:val="none" w:sz="0" w:space="0" w:color="auto"/>
      </w:divBdr>
    </w:div>
    <w:div w:id="746348004">
      <w:bodyDiv w:val="1"/>
      <w:marLeft w:val="0"/>
      <w:marRight w:val="0"/>
      <w:marTop w:val="0"/>
      <w:marBottom w:val="0"/>
      <w:divBdr>
        <w:top w:val="none" w:sz="0" w:space="0" w:color="auto"/>
        <w:left w:val="none" w:sz="0" w:space="0" w:color="auto"/>
        <w:bottom w:val="none" w:sz="0" w:space="0" w:color="auto"/>
        <w:right w:val="none" w:sz="0" w:space="0" w:color="auto"/>
      </w:divBdr>
    </w:div>
    <w:div w:id="765034160">
      <w:bodyDiv w:val="1"/>
      <w:marLeft w:val="0"/>
      <w:marRight w:val="0"/>
      <w:marTop w:val="0"/>
      <w:marBottom w:val="0"/>
      <w:divBdr>
        <w:top w:val="none" w:sz="0" w:space="0" w:color="auto"/>
        <w:left w:val="none" w:sz="0" w:space="0" w:color="auto"/>
        <w:bottom w:val="none" w:sz="0" w:space="0" w:color="auto"/>
        <w:right w:val="none" w:sz="0" w:space="0" w:color="auto"/>
      </w:divBdr>
      <w:divsChild>
        <w:div w:id="1630893249">
          <w:marLeft w:val="0"/>
          <w:marRight w:val="0"/>
          <w:marTop w:val="0"/>
          <w:marBottom w:val="0"/>
          <w:divBdr>
            <w:top w:val="none" w:sz="0" w:space="0" w:color="auto"/>
            <w:left w:val="none" w:sz="0" w:space="0" w:color="auto"/>
            <w:bottom w:val="none" w:sz="0" w:space="0" w:color="auto"/>
            <w:right w:val="none" w:sz="0" w:space="0" w:color="auto"/>
          </w:divBdr>
          <w:divsChild>
            <w:div w:id="1714693992">
              <w:marLeft w:val="0"/>
              <w:marRight w:val="0"/>
              <w:marTop w:val="0"/>
              <w:marBottom w:val="0"/>
              <w:divBdr>
                <w:top w:val="none" w:sz="0" w:space="0" w:color="auto"/>
                <w:left w:val="none" w:sz="0" w:space="0" w:color="auto"/>
                <w:bottom w:val="none" w:sz="0" w:space="0" w:color="auto"/>
                <w:right w:val="none" w:sz="0" w:space="0" w:color="auto"/>
              </w:divBdr>
              <w:divsChild>
                <w:div w:id="7111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12323">
      <w:bodyDiv w:val="1"/>
      <w:marLeft w:val="0"/>
      <w:marRight w:val="0"/>
      <w:marTop w:val="0"/>
      <w:marBottom w:val="0"/>
      <w:divBdr>
        <w:top w:val="none" w:sz="0" w:space="0" w:color="auto"/>
        <w:left w:val="none" w:sz="0" w:space="0" w:color="auto"/>
        <w:bottom w:val="none" w:sz="0" w:space="0" w:color="auto"/>
        <w:right w:val="none" w:sz="0" w:space="0" w:color="auto"/>
      </w:divBdr>
    </w:div>
    <w:div w:id="1141771679">
      <w:bodyDiv w:val="1"/>
      <w:marLeft w:val="0"/>
      <w:marRight w:val="0"/>
      <w:marTop w:val="0"/>
      <w:marBottom w:val="0"/>
      <w:divBdr>
        <w:top w:val="none" w:sz="0" w:space="0" w:color="auto"/>
        <w:left w:val="none" w:sz="0" w:space="0" w:color="auto"/>
        <w:bottom w:val="none" w:sz="0" w:space="0" w:color="auto"/>
        <w:right w:val="none" w:sz="0" w:space="0" w:color="auto"/>
      </w:divBdr>
    </w:div>
    <w:div w:id="1216619472">
      <w:bodyDiv w:val="1"/>
      <w:marLeft w:val="0"/>
      <w:marRight w:val="0"/>
      <w:marTop w:val="0"/>
      <w:marBottom w:val="0"/>
      <w:divBdr>
        <w:top w:val="none" w:sz="0" w:space="0" w:color="auto"/>
        <w:left w:val="none" w:sz="0" w:space="0" w:color="auto"/>
        <w:bottom w:val="none" w:sz="0" w:space="0" w:color="auto"/>
        <w:right w:val="none" w:sz="0" w:space="0" w:color="auto"/>
      </w:divBdr>
    </w:div>
    <w:div w:id="1354455593">
      <w:bodyDiv w:val="1"/>
      <w:marLeft w:val="0"/>
      <w:marRight w:val="0"/>
      <w:marTop w:val="0"/>
      <w:marBottom w:val="0"/>
      <w:divBdr>
        <w:top w:val="none" w:sz="0" w:space="0" w:color="auto"/>
        <w:left w:val="none" w:sz="0" w:space="0" w:color="auto"/>
        <w:bottom w:val="none" w:sz="0" w:space="0" w:color="auto"/>
        <w:right w:val="none" w:sz="0" w:space="0" w:color="auto"/>
      </w:divBdr>
    </w:div>
    <w:div w:id="1392927287">
      <w:bodyDiv w:val="1"/>
      <w:marLeft w:val="0"/>
      <w:marRight w:val="0"/>
      <w:marTop w:val="0"/>
      <w:marBottom w:val="0"/>
      <w:divBdr>
        <w:top w:val="none" w:sz="0" w:space="0" w:color="auto"/>
        <w:left w:val="none" w:sz="0" w:space="0" w:color="auto"/>
        <w:bottom w:val="none" w:sz="0" w:space="0" w:color="auto"/>
        <w:right w:val="none" w:sz="0" w:space="0" w:color="auto"/>
      </w:divBdr>
    </w:div>
    <w:div w:id="1412317021">
      <w:bodyDiv w:val="1"/>
      <w:marLeft w:val="0"/>
      <w:marRight w:val="0"/>
      <w:marTop w:val="0"/>
      <w:marBottom w:val="0"/>
      <w:divBdr>
        <w:top w:val="none" w:sz="0" w:space="0" w:color="auto"/>
        <w:left w:val="none" w:sz="0" w:space="0" w:color="auto"/>
        <w:bottom w:val="none" w:sz="0" w:space="0" w:color="auto"/>
        <w:right w:val="none" w:sz="0" w:space="0" w:color="auto"/>
      </w:divBdr>
    </w:div>
    <w:div w:id="1420374165">
      <w:bodyDiv w:val="1"/>
      <w:marLeft w:val="0"/>
      <w:marRight w:val="0"/>
      <w:marTop w:val="0"/>
      <w:marBottom w:val="0"/>
      <w:divBdr>
        <w:top w:val="none" w:sz="0" w:space="0" w:color="auto"/>
        <w:left w:val="none" w:sz="0" w:space="0" w:color="auto"/>
        <w:bottom w:val="none" w:sz="0" w:space="0" w:color="auto"/>
        <w:right w:val="none" w:sz="0" w:space="0" w:color="auto"/>
      </w:divBdr>
    </w:div>
    <w:div w:id="1533420840">
      <w:bodyDiv w:val="1"/>
      <w:marLeft w:val="0"/>
      <w:marRight w:val="0"/>
      <w:marTop w:val="0"/>
      <w:marBottom w:val="0"/>
      <w:divBdr>
        <w:top w:val="none" w:sz="0" w:space="0" w:color="auto"/>
        <w:left w:val="none" w:sz="0" w:space="0" w:color="auto"/>
        <w:bottom w:val="none" w:sz="0" w:space="0" w:color="auto"/>
        <w:right w:val="none" w:sz="0" w:space="0" w:color="auto"/>
      </w:divBdr>
    </w:div>
    <w:div w:id="1573271948">
      <w:bodyDiv w:val="1"/>
      <w:marLeft w:val="0"/>
      <w:marRight w:val="0"/>
      <w:marTop w:val="0"/>
      <w:marBottom w:val="0"/>
      <w:divBdr>
        <w:top w:val="none" w:sz="0" w:space="0" w:color="auto"/>
        <w:left w:val="none" w:sz="0" w:space="0" w:color="auto"/>
        <w:bottom w:val="none" w:sz="0" w:space="0" w:color="auto"/>
        <w:right w:val="none" w:sz="0" w:space="0" w:color="auto"/>
      </w:divBdr>
    </w:div>
    <w:div w:id="1643777228">
      <w:bodyDiv w:val="1"/>
      <w:marLeft w:val="0"/>
      <w:marRight w:val="0"/>
      <w:marTop w:val="0"/>
      <w:marBottom w:val="0"/>
      <w:divBdr>
        <w:top w:val="none" w:sz="0" w:space="0" w:color="auto"/>
        <w:left w:val="none" w:sz="0" w:space="0" w:color="auto"/>
        <w:bottom w:val="none" w:sz="0" w:space="0" w:color="auto"/>
        <w:right w:val="none" w:sz="0" w:space="0" w:color="auto"/>
      </w:divBdr>
    </w:div>
    <w:div w:id="1746100910">
      <w:bodyDiv w:val="1"/>
      <w:marLeft w:val="0"/>
      <w:marRight w:val="0"/>
      <w:marTop w:val="0"/>
      <w:marBottom w:val="0"/>
      <w:divBdr>
        <w:top w:val="none" w:sz="0" w:space="0" w:color="auto"/>
        <w:left w:val="none" w:sz="0" w:space="0" w:color="auto"/>
        <w:bottom w:val="none" w:sz="0" w:space="0" w:color="auto"/>
        <w:right w:val="none" w:sz="0" w:space="0" w:color="auto"/>
      </w:divBdr>
    </w:div>
    <w:div w:id="1747873967">
      <w:bodyDiv w:val="1"/>
      <w:marLeft w:val="0"/>
      <w:marRight w:val="0"/>
      <w:marTop w:val="0"/>
      <w:marBottom w:val="0"/>
      <w:divBdr>
        <w:top w:val="none" w:sz="0" w:space="0" w:color="auto"/>
        <w:left w:val="none" w:sz="0" w:space="0" w:color="auto"/>
        <w:bottom w:val="none" w:sz="0" w:space="0" w:color="auto"/>
        <w:right w:val="none" w:sz="0" w:space="0" w:color="auto"/>
      </w:divBdr>
    </w:div>
    <w:div w:id="1782722289">
      <w:bodyDiv w:val="1"/>
      <w:marLeft w:val="0"/>
      <w:marRight w:val="0"/>
      <w:marTop w:val="0"/>
      <w:marBottom w:val="0"/>
      <w:divBdr>
        <w:top w:val="none" w:sz="0" w:space="0" w:color="auto"/>
        <w:left w:val="none" w:sz="0" w:space="0" w:color="auto"/>
        <w:bottom w:val="none" w:sz="0" w:space="0" w:color="auto"/>
        <w:right w:val="none" w:sz="0" w:space="0" w:color="auto"/>
      </w:divBdr>
    </w:div>
    <w:div w:id="1849906750">
      <w:bodyDiv w:val="1"/>
      <w:marLeft w:val="0"/>
      <w:marRight w:val="0"/>
      <w:marTop w:val="0"/>
      <w:marBottom w:val="0"/>
      <w:divBdr>
        <w:top w:val="none" w:sz="0" w:space="0" w:color="auto"/>
        <w:left w:val="none" w:sz="0" w:space="0" w:color="auto"/>
        <w:bottom w:val="none" w:sz="0" w:space="0" w:color="auto"/>
        <w:right w:val="none" w:sz="0" w:space="0" w:color="auto"/>
      </w:divBdr>
    </w:div>
    <w:div w:id="1875533129">
      <w:bodyDiv w:val="1"/>
      <w:marLeft w:val="0"/>
      <w:marRight w:val="0"/>
      <w:marTop w:val="0"/>
      <w:marBottom w:val="0"/>
      <w:divBdr>
        <w:top w:val="none" w:sz="0" w:space="0" w:color="auto"/>
        <w:left w:val="none" w:sz="0" w:space="0" w:color="auto"/>
        <w:bottom w:val="none" w:sz="0" w:space="0" w:color="auto"/>
        <w:right w:val="none" w:sz="0" w:space="0" w:color="auto"/>
      </w:divBdr>
    </w:div>
    <w:div w:id="2043746118">
      <w:bodyDiv w:val="1"/>
      <w:marLeft w:val="0"/>
      <w:marRight w:val="0"/>
      <w:marTop w:val="0"/>
      <w:marBottom w:val="0"/>
      <w:divBdr>
        <w:top w:val="none" w:sz="0" w:space="0" w:color="auto"/>
        <w:left w:val="none" w:sz="0" w:space="0" w:color="auto"/>
        <w:bottom w:val="none" w:sz="0" w:space="0" w:color="auto"/>
        <w:right w:val="none" w:sz="0" w:space="0" w:color="auto"/>
      </w:divBdr>
    </w:div>
    <w:div w:id="20938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jpg" Id="rId13" /><Relationship Type="http://schemas.openxmlformats.org/officeDocument/2006/relationships/image" Target="media/image9.png"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webSettings" Target="webSettings.xml" Id="rId7" /><Relationship Type="http://schemas.openxmlformats.org/officeDocument/2006/relationships/image" Target="media/image3.svg"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theme" Target="theme/theme1.xml" Id="rId23" /><Relationship Type="http://schemas.openxmlformats.org/officeDocument/2006/relationships/image" Target="media/image1.png"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image" Target="media/image5.jpg" Id="rId14" /><Relationship Type="http://schemas.openxmlformats.org/officeDocument/2006/relationships/fontTable" Target="fontTable.xml" Id="rId22" /><Relationship Type="http://schemas.openxmlformats.org/officeDocument/2006/relationships/glossaryDocument" Target="/word/glossary/document.xml" Id="Rf10c51d62f524a42" /><Relationship Type="http://schemas.openxmlformats.org/officeDocument/2006/relationships/image" Target="/media/image7.png" Id="R62e902ceea3b440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ee2a3b7-7444-44d5-9ac3-63f7c6683118}"/>
      </w:docPartPr>
      <w:docPartBody>
        <w:p w14:paraId="3DE88F48">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0DED7CA2624141AE322679BAD3AD72" ma:contentTypeVersion="12" ma:contentTypeDescription="Create a new document." ma:contentTypeScope="" ma:versionID="ce63a085036d69e3c1594c268728c3a5">
  <xsd:schema xmlns:xsd="http://www.w3.org/2001/XMLSchema" xmlns:xs="http://www.w3.org/2001/XMLSchema" xmlns:p="http://schemas.microsoft.com/office/2006/metadata/properties" xmlns:ns2="216a3def-e00a-4355-81c0-72dc72a69d0f" xmlns:ns3="45740acd-b1ed-49bd-99ea-3959fe2889a5" targetNamespace="http://schemas.microsoft.com/office/2006/metadata/properties" ma:root="true" ma:fieldsID="2ecdcdbe9105a6529175a4128339f27b" ns2:_="" ns3:_="">
    <xsd:import namespace="216a3def-e00a-4355-81c0-72dc72a69d0f"/>
    <xsd:import namespace="45740acd-b1ed-49bd-99ea-3959fe2889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a3def-e00a-4355-81c0-72dc72a69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740acd-b1ed-49bd-99ea-3959fe2889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B14323-8211-B84C-BD90-1F3EF765CFDB}">
  <ds:schemaRefs>
    <ds:schemaRef ds:uri="http://schemas.openxmlformats.org/officeDocument/2006/bibliography"/>
  </ds:schemaRefs>
</ds:datastoreItem>
</file>

<file path=customXml/itemProps2.xml><?xml version="1.0" encoding="utf-8"?>
<ds:datastoreItem xmlns:ds="http://schemas.openxmlformats.org/officeDocument/2006/customXml" ds:itemID="{58B1360F-663B-4551-AE60-B02D12121066}">
  <ds:schemaRefs>
    <ds:schemaRef ds:uri="http://schemas.microsoft.com/sharepoint/v3/contenttype/forms"/>
  </ds:schemaRefs>
</ds:datastoreItem>
</file>

<file path=customXml/itemProps3.xml><?xml version="1.0" encoding="utf-8"?>
<ds:datastoreItem xmlns:ds="http://schemas.openxmlformats.org/officeDocument/2006/customXml" ds:itemID="{0EF140C1-10CC-4CE2-83DA-FD361B8AF4FE}"/>
</file>

<file path=customXml/itemProps4.xml><?xml version="1.0" encoding="utf-8"?>
<ds:datastoreItem xmlns:ds="http://schemas.openxmlformats.org/officeDocument/2006/customXml" ds:itemID="{9E6783BF-BFDA-4297-91DE-47E004B894D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Jakob Kaminski</dc:creator>
  <keywords/>
  <dc:description/>
  <lastModifiedBy>Wieland, Lara</lastModifiedBy>
  <revision>6</revision>
  <dcterms:created xsi:type="dcterms:W3CDTF">2021-09-06T17:45:00.0000000Z</dcterms:created>
  <dcterms:modified xsi:type="dcterms:W3CDTF">2021-10-25T14:03:32.4224418Z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http://www.zotero.org/styles/neurobiology-of-stress</vt:lpwstr>
  </property>
  <property fmtid="{D5CDD505-2E9C-101B-9397-08002B2CF9AE}" pid="17" name="Mendeley Recent Style Name 7_1">
    <vt:lpwstr>Neurobiology of Stress</vt:lpwstr>
  </property>
  <property fmtid="{D5CDD505-2E9C-101B-9397-08002B2CF9AE}" pid="18" name="Mendeley Recent Style Id 8_1">
    <vt:lpwstr>http://www.zotero.org/styles/schizophrenia-research</vt:lpwstr>
  </property>
  <property fmtid="{D5CDD505-2E9C-101B-9397-08002B2CF9AE}" pid="19" name="Mendeley Recent Style Name 8_1">
    <vt:lpwstr>Schizophrenia Research</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f2b274fd-2228-33d6-a002-192b2d9a202f</vt:lpwstr>
  </property>
  <property fmtid="{D5CDD505-2E9C-101B-9397-08002B2CF9AE}" pid="24" name="Mendeley Citation Style_1">
    <vt:lpwstr>http://www.zotero.org/styles/neurobiology-of-stress</vt:lpwstr>
  </property>
  <property fmtid="{D5CDD505-2E9C-101B-9397-08002B2CF9AE}" pid="25" name="ContentTypeId">
    <vt:lpwstr>0x0101009A0DED7CA2624141AE322679BAD3AD72</vt:lpwstr>
  </property>
</Properties>
</file>