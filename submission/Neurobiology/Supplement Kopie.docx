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Pr="008E1EDA" w:rsidR="00560A86" w:rsidP="00560A86" w:rsidRDefault="00560A86" w14:paraId="2EADA40B" w14:textId="77777777">
      <w:pPr>
        <w:jc w:val="both"/>
        <w:rPr>
          <w:rFonts w:ascii="Arial" w:hAnsi="Arial" w:cs="Arial"/>
          <w:color w:val="000000" w:themeColor="text1"/>
          <w:sz w:val="20"/>
          <w:szCs w:val="20"/>
          <w:lang w:val="en-US"/>
        </w:rPr>
      </w:pPr>
      <w:r w:rsidRPr="008E1EDA">
        <w:rPr>
          <w:rFonts w:ascii="Arial" w:hAnsi="Arial" w:cs="Arial"/>
          <w:color w:val="000000" w:themeColor="text1"/>
          <w:sz w:val="20"/>
          <w:szCs w:val="20"/>
          <w:lang w:val="en-US"/>
        </w:rPr>
        <w:t>Supplementary material</w:t>
      </w:r>
    </w:p>
    <w:p w:rsidRPr="003C6FCE" w:rsidR="00560A86" w:rsidP="00717E6B" w:rsidRDefault="00560A86" w14:paraId="567B035A" w14:textId="77777777">
      <w:pPr>
        <w:spacing w:line="360" w:lineRule="auto"/>
        <w:jc w:val="both"/>
        <w:rPr>
          <w:rFonts w:ascii="Arial" w:hAnsi="Arial" w:cs="Arial"/>
          <w:b/>
          <w:color w:val="000000" w:themeColor="text1"/>
          <w:lang w:val="en-US"/>
        </w:rPr>
      </w:pPr>
    </w:p>
    <w:p w:rsidRPr="002268BC" w:rsidR="00766D0D" w:rsidP="00766D0D" w:rsidRDefault="002268BC" w14:paraId="23AFF4DD" w14:textId="7F67C593">
      <w:pPr>
        <w:spacing w:line="480" w:lineRule="auto"/>
        <w:jc w:val="both"/>
        <w:rPr>
          <w:rFonts w:ascii="Arial" w:hAnsi="Arial" w:cs="Arial"/>
          <w:b/>
          <w:bCs/>
          <w:lang w:val="en-US"/>
        </w:rPr>
      </w:pPr>
      <w:r w:rsidRPr="002268BC">
        <w:rPr>
          <w:rFonts w:ascii="Arial" w:hAnsi="Arial" w:cs="Arial"/>
          <w:b/>
          <w:lang w:val="en-US"/>
        </w:rPr>
        <w:t>Acute stress alters probabilistic reversal learning in healthy participants</w:t>
      </w:r>
      <w:r w:rsidRPr="00EC2EE0" w:rsidR="0095166B">
        <w:rPr>
          <w:rFonts w:ascii="Arial" w:hAnsi="Arial" w:cs="Arial"/>
          <w:b/>
          <w:lang w:val="en-US"/>
        </w:rPr>
        <w:t>.</w:t>
      </w:r>
    </w:p>
    <w:p w:rsidR="00A266E9" w:rsidP="003049E9" w:rsidRDefault="00766D0D" w14:paraId="39E0E22C" w14:textId="2E97AB09">
      <w:pPr>
        <w:jc w:val="both"/>
        <w:rPr>
          <w:rFonts w:ascii="Arial" w:hAnsi="Arial" w:cs="Arial"/>
          <w:color w:val="000000" w:themeColor="text1"/>
          <w:sz w:val="20"/>
          <w:szCs w:val="20"/>
          <w:lang w:val="en-US"/>
        </w:rPr>
      </w:pPr>
      <w:r>
        <w:rPr>
          <w:rFonts w:ascii="Arial" w:hAnsi="Arial" w:cs="Arial"/>
          <w:color w:val="000000" w:themeColor="text1"/>
          <w:sz w:val="20"/>
          <w:szCs w:val="20"/>
          <w:lang w:val="en-US"/>
        </w:rPr>
        <w:t>Wieland</w:t>
      </w:r>
      <w:r w:rsidRPr="005C7DE7" w:rsidR="00367D9E">
        <w:rPr>
          <w:rFonts w:ascii="Arial" w:hAnsi="Arial" w:cs="Arial"/>
          <w:color w:val="000000" w:themeColor="text1"/>
          <w:sz w:val="20"/>
          <w:szCs w:val="20"/>
          <w:lang w:val="en-US"/>
        </w:rPr>
        <w:t xml:space="preserve"> et al.</w:t>
      </w:r>
    </w:p>
    <w:p w:rsidR="00B7590C" w:rsidP="003049E9" w:rsidRDefault="00B7590C" w14:paraId="685E9C97" w14:textId="2EE624EC">
      <w:pPr>
        <w:jc w:val="both"/>
        <w:rPr>
          <w:rFonts w:ascii="Arial" w:hAnsi="Arial" w:cs="Arial"/>
          <w:color w:val="000000" w:themeColor="text1"/>
          <w:sz w:val="20"/>
          <w:szCs w:val="20"/>
          <w:lang w:val="en-US"/>
        </w:rPr>
      </w:pPr>
    </w:p>
    <w:p w:rsidR="00B04D66" w:rsidP="003049E9" w:rsidRDefault="00B04D66" w14:paraId="4E233B50" w14:textId="77777777">
      <w:pPr>
        <w:jc w:val="both"/>
        <w:rPr>
          <w:rFonts w:ascii="Arial" w:hAnsi="Arial" w:cs="Arial"/>
          <w:color w:val="000000" w:themeColor="text1"/>
          <w:sz w:val="20"/>
          <w:szCs w:val="20"/>
          <w:lang w:val="en-US"/>
        </w:rPr>
      </w:pPr>
    </w:p>
    <w:p w:rsidR="00B7590C" w:rsidP="00B7590C" w:rsidRDefault="003E42C7" w14:paraId="5656B122" w14:textId="582FE22A">
      <w:pPr>
        <w:spacing w:line="360" w:lineRule="auto"/>
        <w:jc w:val="both"/>
        <w:rPr>
          <w:rFonts w:ascii="Arial" w:hAnsi="Arial" w:cs="Arial"/>
          <w:color w:val="000000" w:themeColor="text1"/>
          <w:sz w:val="20"/>
          <w:szCs w:val="20"/>
          <w:lang w:val="en-US"/>
        </w:rPr>
      </w:pPr>
      <w:r w:rsidRPr="44AAC5BC" w:rsidR="003E42C7">
        <w:rPr>
          <w:rFonts w:ascii="Arial" w:hAnsi="Arial" w:cs="Arial"/>
          <w:color w:val="000000" w:themeColor="text1" w:themeTint="FF" w:themeShade="FF"/>
          <w:sz w:val="20"/>
          <w:szCs w:val="20"/>
          <w:u w:val="single"/>
          <w:lang w:val="en-US"/>
        </w:rPr>
        <w:t>Study Design</w:t>
      </w:r>
      <w:r w:rsidRPr="44AAC5BC" w:rsidR="00B7590C">
        <w:rPr>
          <w:rFonts w:ascii="Arial" w:hAnsi="Arial" w:cs="Arial"/>
          <w:color w:val="000000" w:themeColor="text1" w:themeTint="FF" w:themeShade="FF"/>
          <w:sz w:val="20"/>
          <w:szCs w:val="20"/>
          <w:u w:val="single"/>
          <w:lang w:val="en-US"/>
        </w:rPr>
        <w:t>:</w:t>
      </w:r>
      <w:r w:rsidRPr="44AAC5BC" w:rsidR="003E42C7">
        <w:rPr>
          <w:rFonts w:ascii="Arial" w:hAnsi="Arial" w:cs="Arial"/>
          <w:color w:val="000000" w:themeColor="text1" w:themeTint="FF" w:themeShade="FF"/>
          <w:sz w:val="20"/>
          <w:szCs w:val="20"/>
          <w:lang w:val="en-US"/>
        </w:rPr>
        <w:t xml:space="preserve"> Within seven days prior to the first intervention participants performed a verbal intelligence assessment </w:t>
      </w:r>
      <w:r w:rsidRPr="44AAC5BC">
        <w:rPr>
          <w:rFonts w:ascii="Arial" w:hAnsi="Arial" w:cs="Arial"/>
          <w:color w:val="000000" w:themeColor="text1" w:themeTint="FF" w:themeShade="FF"/>
          <w:sz w:val="20"/>
          <w:szCs w:val="20"/>
          <w:lang w:val="en-US"/>
        </w:rPr>
        <w:fldChar w:fldCharType="begin" w:fldLock="true"/>
      </w:r>
      <w:r w:rsidRPr="44AAC5BC">
        <w:rPr>
          <w:rFonts w:ascii="Arial" w:hAnsi="Arial" w:cs="Arial"/>
          <w:color w:val="000000" w:themeColor="text1" w:themeTint="FF" w:themeShade="FF"/>
          <w:sz w:val="20"/>
          <w:szCs w:val="20"/>
          <w:lang w:val="en-US"/>
        </w:rPr>
        <w:instrText xml:space="preserve">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1992)"},"properties":{"noteIndex":0},"schema":"https://github.com/citation-style-language/schema/raw/master/csl-citation.json"}</w:instrText>
      </w:r>
      <w:r w:rsidRPr="44AAC5BC">
        <w:rPr>
          <w:rFonts w:ascii="Arial" w:hAnsi="Arial" w:cs="Arial"/>
          <w:color w:val="000000" w:themeColor="text1" w:themeTint="FF" w:themeShade="FF"/>
          <w:sz w:val="20"/>
          <w:szCs w:val="20"/>
          <w:lang w:val="en-US"/>
        </w:rPr>
        <w:fldChar w:fldCharType="separate"/>
      </w:r>
      <w:r w:rsidRPr="44AAC5BC" w:rsidR="003E42C7">
        <w:rPr>
          <w:rFonts w:ascii="Arial" w:hAnsi="Arial" w:cs="Arial"/>
          <w:noProof/>
          <w:color w:val="000000" w:themeColor="text1" w:themeTint="FF" w:themeShade="FF"/>
          <w:sz w:val="20"/>
          <w:szCs w:val="20"/>
          <w:lang w:val="en-US"/>
        </w:rPr>
        <w:t>(Schmidt and Metzler, 1992)</w:t>
      </w:r>
      <w:r w:rsidRPr="44AAC5BC">
        <w:rPr>
          <w:rFonts w:ascii="Arial" w:hAnsi="Arial" w:cs="Arial"/>
          <w:color w:val="000000" w:themeColor="text1" w:themeTint="FF" w:themeShade="FF"/>
          <w:sz w:val="20"/>
          <w:szCs w:val="20"/>
          <w:lang w:val="en-US"/>
        </w:rPr>
        <w:fldChar w:fldCharType="end"/>
      </w:r>
      <w:r w:rsidRPr="44AAC5BC" w:rsidR="003E42C7">
        <w:rPr>
          <w:rFonts w:ascii="Arial" w:hAnsi="Arial" w:cs="Arial"/>
          <w:color w:val="000000" w:themeColor="text1" w:themeTint="FF" w:themeShade="FF"/>
          <w:sz w:val="20"/>
          <w:szCs w:val="20"/>
          <w:lang w:val="en-US"/>
        </w:rPr>
        <w:t xml:space="preserve"> and a high-resolution structural MR scan, which was used for </w:t>
      </w:r>
      <w:proofErr w:type="spellStart"/>
      <w:r w:rsidRPr="44AAC5BC" w:rsidR="003E42C7">
        <w:rPr>
          <w:rFonts w:ascii="Arial" w:hAnsi="Arial" w:cs="Arial"/>
          <w:color w:val="000000" w:themeColor="text1" w:themeTint="FF" w:themeShade="FF"/>
          <w:sz w:val="20"/>
          <w:szCs w:val="20"/>
          <w:lang w:val="en-US"/>
        </w:rPr>
        <w:t>coregistration</w:t>
      </w:r>
      <w:proofErr w:type="spellEnd"/>
      <w:r w:rsidRPr="44AAC5BC" w:rsidR="003E42C7">
        <w:rPr>
          <w:rFonts w:ascii="Arial" w:hAnsi="Arial" w:cs="Arial"/>
          <w:color w:val="000000" w:themeColor="text1" w:themeTint="FF" w:themeShade="FF"/>
          <w:sz w:val="20"/>
          <w:szCs w:val="20"/>
          <w:lang w:val="en-US"/>
        </w:rPr>
        <w:t xml:space="preserve"> of fMRI data. After</w:t>
      </w:r>
      <w:r w:rsidRPr="44AAC5BC" w:rsidR="00B7590C">
        <w:rPr>
          <w:rFonts w:ascii="Arial" w:hAnsi="Arial" w:cs="Arial"/>
          <w:color w:val="000000" w:themeColor="text1" w:themeTint="FF" w:themeShade="FF"/>
          <w:sz w:val="20"/>
          <w:szCs w:val="20"/>
          <w:lang w:val="en-US"/>
        </w:rPr>
        <w:t xml:space="preserve"> arrival </w:t>
      </w:r>
      <w:ins w:author="Sjoerds, Z." w:date="2021-07-08T10:28:57.779Z" w:id="1539595845">
        <w:r w:rsidRPr="44AAC5BC" w:rsidR="5F7263D4">
          <w:rPr>
            <w:rFonts w:ascii="Arial" w:hAnsi="Arial" w:cs="Arial"/>
            <w:color w:val="000000" w:themeColor="text1" w:themeTint="FF" w:themeShade="FF"/>
            <w:sz w:val="20"/>
            <w:szCs w:val="20"/>
            <w:lang w:val="en-US"/>
          </w:rPr>
          <w:t xml:space="preserve">on the intervention day </w:t>
        </w:r>
      </w:ins>
      <w:r w:rsidRPr="44AAC5BC" w:rsidR="00B7590C">
        <w:rPr>
          <w:rFonts w:ascii="Arial" w:hAnsi="Arial" w:cs="Arial"/>
          <w:color w:val="000000" w:themeColor="text1" w:themeTint="FF" w:themeShade="FF"/>
          <w:sz w:val="20"/>
          <w:szCs w:val="20"/>
          <w:lang w:val="en-US"/>
        </w:rPr>
        <w:t>participants rested for 10 minutes and practiced the reversal learning task outside of the MR scanner before the stress or control intervention. After the intervention, participants were led to the MR scanner.</w:t>
      </w:r>
      <w:r w:rsidRPr="44AAC5BC" w:rsidR="00587860">
        <w:rPr>
          <w:rFonts w:ascii="Arial" w:hAnsi="Arial" w:cs="Arial"/>
          <w:color w:val="000000" w:themeColor="text1" w:themeTint="FF" w:themeShade="FF"/>
          <w:sz w:val="20"/>
          <w:szCs w:val="20"/>
          <w:lang w:val="en-US"/>
        </w:rPr>
        <w:t xml:space="preserve"> For further details see </w:t>
      </w:r>
      <w:r w:rsidRPr="44AAC5BC">
        <w:rPr>
          <w:rFonts w:ascii="Arial" w:hAnsi="Arial" w:cs="Arial"/>
          <w:color w:val="000000" w:themeColor="text1" w:themeTint="FF" w:themeShade="FF"/>
          <w:sz w:val="20"/>
          <w:szCs w:val="20"/>
          <w:lang w:val="en-US"/>
        </w:rPr>
        <w:fldChar w:fldCharType="begin" w:fldLock="true"/>
      </w:r>
      <w:r w:rsidRPr="44AAC5BC">
        <w:rPr>
          <w:rFonts w:ascii="Arial" w:hAnsi="Arial" w:cs="Arial"/>
          <w:color w:val="000000" w:themeColor="text1" w:themeTint="FF" w:themeShade="FF"/>
          <w:sz w:val="20"/>
          <w:szCs w:val="20"/>
          <w:lang w:val="en-US"/>
        </w:rPr>
        <w:instrText xml:space="preserve">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44AAC5BC">
        <w:rPr>
          <w:rFonts w:ascii="Arial" w:hAnsi="Arial" w:cs="Arial"/>
          <w:color w:val="000000" w:themeColor="text1" w:themeTint="FF" w:themeShade="FF"/>
          <w:sz w:val="20"/>
          <w:szCs w:val="20"/>
          <w:lang w:val="en-US"/>
        </w:rPr>
        <w:fldChar w:fldCharType="separate"/>
      </w:r>
      <w:r w:rsidRPr="44AAC5BC" w:rsidR="00587860">
        <w:rPr>
          <w:rFonts w:ascii="Arial" w:hAnsi="Arial" w:cs="Arial"/>
          <w:noProof/>
          <w:color w:val="000000" w:themeColor="text1" w:themeTint="FF" w:themeShade="FF"/>
          <w:sz w:val="20"/>
          <w:szCs w:val="20"/>
          <w:lang w:val="en-US"/>
        </w:rPr>
        <w:t>Luettgau et al.</w:t>
      </w:r>
      <w:r w:rsidRPr="44AAC5BC" w:rsidR="00B04D66">
        <w:rPr>
          <w:rFonts w:ascii="Arial" w:hAnsi="Arial" w:cs="Arial"/>
          <w:noProof/>
          <w:color w:val="000000" w:themeColor="text1" w:themeTint="FF" w:themeShade="FF"/>
          <w:sz w:val="20"/>
          <w:szCs w:val="20"/>
          <w:lang w:val="en-US"/>
        </w:rPr>
        <w:t xml:space="preserve"> (</w:t>
      </w:r>
      <w:r w:rsidRPr="44AAC5BC" w:rsidR="00587860">
        <w:rPr>
          <w:rFonts w:ascii="Arial" w:hAnsi="Arial" w:cs="Arial"/>
          <w:noProof/>
          <w:color w:val="000000" w:themeColor="text1" w:themeTint="FF" w:themeShade="FF"/>
          <w:sz w:val="20"/>
          <w:szCs w:val="20"/>
          <w:lang w:val="en-US"/>
        </w:rPr>
        <w:t>2018)</w:t>
      </w:r>
      <w:r w:rsidRPr="44AAC5BC">
        <w:rPr>
          <w:rFonts w:ascii="Arial" w:hAnsi="Arial" w:cs="Arial"/>
          <w:color w:val="000000" w:themeColor="text1" w:themeTint="FF" w:themeShade="FF"/>
          <w:sz w:val="20"/>
          <w:szCs w:val="20"/>
          <w:lang w:val="en-US"/>
        </w:rPr>
        <w:fldChar w:fldCharType="end"/>
      </w:r>
      <w:r w:rsidRPr="44AAC5BC" w:rsidR="00587860">
        <w:rPr>
          <w:rFonts w:ascii="Arial" w:hAnsi="Arial" w:cs="Arial"/>
          <w:color w:val="000000" w:themeColor="text1" w:themeTint="FF" w:themeShade="FF"/>
          <w:sz w:val="20"/>
          <w:szCs w:val="20"/>
          <w:lang w:val="en-US"/>
        </w:rPr>
        <w:t>.</w:t>
      </w:r>
    </w:p>
    <w:p w:rsidR="003E42C7" w:rsidP="00B7590C" w:rsidRDefault="003E42C7" w14:paraId="0130FABE" w14:textId="4F0FE8C5">
      <w:pPr>
        <w:spacing w:line="360" w:lineRule="auto"/>
        <w:jc w:val="both"/>
        <w:rPr>
          <w:rFonts w:ascii="Arial" w:hAnsi="Arial" w:cs="Arial"/>
          <w:color w:val="000000" w:themeColor="text1"/>
          <w:sz w:val="20"/>
          <w:szCs w:val="20"/>
          <w:lang w:val="en-US"/>
        </w:rPr>
      </w:pPr>
    </w:p>
    <w:p w:rsidR="006D58B0" w:rsidP="003E42C7" w:rsidRDefault="003E42C7" w14:paraId="404AA933" w14:textId="7B05D30C">
      <w:p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u w:val="single"/>
          <w:lang w:val="en-US"/>
        </w:rPr>
        <w:t>Stress</w:t>
      </w:r>
      <w:r w:rsidR="006D58B0">
        <w:rPr>
          <w:rFonts w:ascii="Arial" w:hAnsi="Arial" w:cs="Arial"/>
          <w:color w:val="000000" w:themeColor="text1"/>
          <w:sz w:val="20"/>
          <w:szCs w:val="20"/>
          <w:u w:val="single"/>
          <w:lang w:val="en-US"/>
        </w:rPr>
        <w:t>/control</w:t>
      </w:r>
      <w:r>
        <w:rPr>
          <w:rFonts w:ascii="Arial" w:hAnsi="Arial" w:cs="Arial"/>
          <w:color w:val="000000" w:themeColor="text1"/>
          <w:sz w:val="20"/>
          <w:szCs w:val="20"/>
          <w:u w:val="single"/>
          <w:lang w:val="en-US"/>
        </w:rPr>
        <w:t xml:space="preserve"> intervention:</w:t>
      </w:r>
      <w:r>
        <w:rPr>
          <w:rFonts w:ascii="Arial" w:hAnsi="Arial" w:cs="Arial"/>
          <w:color w:val="000000" w:themeColor="text1"/>
          <w:sz w:val="20"/>
          <w:szCs w:val="20"/>
          <w:lang w:val="en-US"/>
        </w:rPr>
        <w:t xml:space="preserve">  </w:t>
      </w:r>
      <w:r w:rsidR="006D58B0">
        <w:rPr>
          <w:rFonts w:ascii="Arial" w:hAnsi="Arial" w:cs="Arial"/>
          <w:color w:val="000000" w:themeColor="text1"/>
          <w:sz w:val="20"/>
          <w:szCs w:val="20"/>
          <w:lang w:val="en-US"/>
        </w:rPr>
        <w:t>After arrival participants were able to accommodate to the environment by relaxing for about 10 minutes.</w:t>
      </w:r>
    </w:p>
    <w:p w:rsidR="003E42C7" w:rsidP="003E42C7" w:rsidRDefault="006D58B0" w14:paraId="3946078D" w14:textId="7D571037">
      <w:pPr>
        <w:spacing w:line="360" w:lineRule="auto"/>
        <w:jc w:val="both"/>
        <w:rPr>
          <w:rFonts w:ascii="Arial" w:hAnsi="Arial" w:cs="Arial"/>
          <w:color w:val="000000" w:themeColor="text1"/>
          <w:sz w:val="20"/>
          <w:szCs w:val="20"/>
          <w:lang w:val="en-US"/>
        </w:rPr>
      </w:pPr>
      <w:r w:rsidRPr="44AAC5BC" w:rsidR="006D58B0">
        <w:rPr>
          <w:rFonts w:ascii="Arial" w:hAnsi="Arial" w:cs="Arial"/>
          <w:color w:val="000000" w:themeColor="text1" w:themeTint="FF" w:themeShade="FF"/>
          <w:sz w:val="20"/>
          <w:szCs w:val="20"/>
          <w:lang w:val="en-US"/>
        </w:rPr>
        <w:t>During</w:t>
      </w:r>
      <w:r w:rsidRPr="44AAC5BC" w:rsidR="006471E2">
        <w:rPr>
          <w:rFonts w:ascii="Arial" w:hAnsi="Arial" w:cs="Arial"/>
          <w:color w:val="000000" w:themeColor="text1" w:themeTint="FF" w:themeShade="FF"/>
          <w:sz w:val="20"/>
          <w:szCs w:val="20"/>
          <w:lang w:val="en-US"/>
        </w:rPr>
        <w:t xml:space="preserve"> the anticipation period</w:t>
      </w:r>
      <w:r w:rsidRPr="44AAC5BC" w:rsidR="006D58B0">
        <w:rPr>
          <w:rFonts w:ascii="Arial" w:hAnsi="Arial" w:cs="Arial"/>
          <w:color w:val="000000" w:themeColor="text1" w:themeTint="FF" w:themeShade="FF"/>
          <w:sz w:val="20"/>
          <w:szCs w:val="20"/>
          <w:lang w:val="en-US"/>
        </w:rPr>
        <w:t xml:space="preserve"> (5 mins)</w:t>
      </w:r>
      <w:r w:rsidRPr="44AAC5BC" w:rsidR="006471E2">
        <w:rPr>
          <w:rFonts w:ascii="Arial" w:hAnsi="Arial" w:cs="Arial"/>
          <w:color w:val="000000" w:themeColor="text1" w:themeTint="FF" w:themeShade="FF"/>
          <w:sz w:val="20"/>
          <w:szCs w:val="20"/>
          <w:lang w:val="en-US"/>
        </w:rPr>
        <w:t xml:space="preserve"> of</w:t>
      </w:r>
      <w:r w:rsidRPr="44AAC5BC" w:rsidR="003E42C7">
        <w:rPr>
          <w:rFonts w:ascii="Arial" w:hAnsi="Arial" w:cs="Arial"/>
          <w:color w:val="000000" w:themeColor="text1" w:themeTint="FF" w:themeShade="FF"/>
          <w:sz w:val="20"/>
          <w:szCs w:val="20"/>
          <w:lang w:val="en-US"/>
        </w:rPr>
        <w:t xml:space="preserve"> the TSST </w:t>
      </w:r>
      <w:ins w:author="Sjoerds, Z." w:date="2021-07-08T10:29:39.613Z" w:id="533100863">
        <w:r w:rsidRPr="44AAC5BC" w:rsidR="6ABC0FDC">
          <w:rPr>
            <w:rFonts w:ascii="Arial" w:hAnsi="Arial" w:cs="Arial"/>
            <w:color w:val="000000" w:themeColor="text1" w:themeTint="FF" w:themeShade="FF"/>
            <w:sz w:val="20"/>
            <w:szCs w:val="20"/>
            <w:lang w:val="en-US"/>
          </w:rPr>
          <w:t xml:space="preserve">stress condition </w:t>
        </w:r>
      </w:ins>
      <w:r w:rsidRPr="44AAC5BC" w:rsidR="003E42C7">
        <w:rPr>
          <w:rFonts w:ascii="Arial" w:hAnsi="Arial" w:cs="Arial"/>
          <w:color w:val="000000" w:themeColor="text1" w:themeTint="FF" w:themeShade="FF"/>
          <w:sz w:val="20"/>
          <w:szCs w:val="20"/>
          <w:lang w:val="en-US"/>
        </w:rPr>
        <w:t xml:space="preserve">participants </w:t>
      </w:r>
      <w:r w:rsidRPr="44AAC5BC" w:rsidR="006471E2">
        <w:rPr>
          <w:rFonts w:ascii="Arial" w:hAnsi="Arial" w:cs="Arial"/>
          <w:color w:val="000000" w:themeColor="text1" w:themeTint="FF" w:themeShade="FF"/>
          <w:sz w:val="20"/>
          <w:szCs w:val="20"/>
          <w:lang w:val="en-US"/>
        </w:rPr>
        <w:t xml:space="preserve">were instructed to prepare for a job interview as the first part of the stress intervention. </w:t>
      </w:r>
      <w:commentRangeStart w:id="167951913"/>
      <w:r w:rsidRPr="44AAC5BC" w:rsidR="003E42C7">
        <w:rPr>
          <w:rFonts w:ascii="Arial" w:hAnsi="Arial" w:cs="Arial"/>
          <w:color w:val="000000" w:themeColor="text1" w:themeTint="FF" w:themeShade="FF"/>
          <w:sz w:val="20"/>
          <w:szCs w:val="20"/>
          <w:lang w:val="en-US"/>
        </w:rPr>
        <w:t>They did not have the possibility to make notes</w:t>
      </w:r>
      <w:commentRangeEnd w:id="167951913"/>
      <w:r>
        <w:rPr>
          <w:rStyle w:val="CommentReference"/>
        </w:rPr>
        <w:commentReference w:id="167951913"/>
      </w:r>
      <w:r w:rsidRPr="44AAC5BC" w:rsidR="003E42C7">
        <w:rPr>
          <w:rFonts w:ascii="Arial" w:hAnsi="Arial" w:cs="Arial"/>
          <w:color w:val="000000" w:themeColor="text1" w:themeTint="FF" w:themeShade="FF"/>
          <w:sz w:val="20"/>
          <w:szCs w:val="20"/>
          <w:lang w:val="en-US"/>
        </w:rPr>
        <w:t xml:space="preserve"> and </w:t>
      </w:r>
      <w:r w:rsidRPr="44AAC5BC" w:rsidR="006471E2">
        <w:rPr>
          <w:rFonts w:ascii="Arial" w:hAnsi="Arial" w:cs="Arial"/>
          <w:color w:val="000000" w:themeColor="text1" w:themeTint="FF" w:themeShade="FF"/>
          <w:sz w:val="20"/>
          <w:szCs w:val="20"/>
          <w:lang w:val="en-US"/>
        </w:rPr>
        <w:t>subsequently had to hold a free speech</w:t>
      </w:r>
      <w:r w:rsidRPr="44AAC5BC" w:rsidR="006D58B0">
        <w:rPr>
          <w:rFonts w:ascii="Arial" w:hAnsi="Arial" w:cs="Arial"/>
          <w:color w:val="000000" w:themeColor="text1" w:themeTint="FF" w:themeShade="FF"/>
          <w:sz w:val="20"/>
          <w:szCs w:val="20"/>
          <w:lang w:val="en-US"/>
        </w:rPr>
        <w:t xml:space="preserve"> for 5 mins</w:t>
      </w:r>
      <w:r w:rsidRPr="44AAC5BC" w:rsidR="006471E2">
        <w:rPr>
          <w:rFonts w:ascii="Arial" w:hAnsi="Arial" w:cs="Arial"/>
          <w:color w:val="000000" w:themeColor="text1" w:themeTint="FF" w:themeShade="FF"/>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w:t>
      </w:r>
      <w:proofErr w:type="spellStart"/>
      <w:r w:rsidRPr="44AAC5BC" w:rsidR="006471E2">
        <w:rPr>
          <w:rFonts w:ascii="Arial" w:hAnsi="Arial" w:cs="Arial"/>
          <w:color w:val="000000" w:themeColor="text1" w:themeTint="FF" w:themeShade="FF"/>
          <w:sz w:val="20"/>
          <w:szCs w:val="20"/>
          <w:lang w:val="en-US"/>
        </w:rPr>
        <w:t>substraction</w:t>
      </w:r>
      <w:proofErr w:type="spellEnd"/>
      <w:r w:rsidRPr="44AAC5BC" w:rsidR="006471E2">
        <w:rPr>
          <w:rFonts w:ascii="Arial" w:hAnsi="Arial" w:cs="Arial"/>
          <w:color w:val="000000" w:themeColor="text1" w:themeTint="FF" w:themeShade="FF"/>
          <w:sz w:val="20"/>
          <w:szCs w:val="20"/>
          <w:lang w:val="en-US"/>
        </w:rPr>
        <w:t xml:space="preserve"> of the number 17 starting at 2043 verbally as fast and accurately as possible. During both parts participants were supposedly video- and </w:t>
      </w:r>
      <w:proofErr w:type="spellStart"/>
      <w:r w:rsidRPr="44AAC5BC" w:rsidR="006471E2">
        <w:rPr>
          <w:rFonts w:ascii="Arial" w:hAnsi="Arial" w:cs="Arial"/>
          <w:color w:val="000000" w:themeColor="text1" w:themeTint="FF" w:themeShade="FF"/>
          <w:sz w:val="20"/>
          <w:szCs w:val="20"/>
          <w:lang w:val="en-US"/>
        </w:rPr>
        <w:t>audiorecorded</w:t>
      </w:r>
      <w:proofErr w:type="spellEnd"/>
      <w:r w:rsidRPr="44AAC5BC" w:rsidR="006471E2">
        <w:rPr>
          <w:rFonts w:ascii="Arial" w:hAnsi="Arial" w:cs="Arial"/>
          <w:color w:val="000000" w:themeColor="text1" w:themeTint="FF" w:themeShade="FF"/>
          <w:sz w:val="20"/>
          <w:szCs w:val="20"/>
          <w:lang w:val="en-US"/>
        </w:rPr>
        <w:t xml:space="preserve">, which was enhanced by a microphone and a video camera (turned off unknown to the participants). In the debriefing </w:t>
      </w:r>
      <w:del w:author="Sjoerds, Z." w:date="2021-07-08T10:31:35.57Z" w:id="499041465">
        <w:r w:rsidRPr="44AAC5BC" w:rsidDel="006471E2">
          <w:rPr>
            <w:rFonts w:ascii="Arial" w:hAnsi="Arial" w:cs="Arial"/>
            <w:color w:val="000000" w:themeColor="text1" w:themeTint="FF" w:themeShade="FF"/>
            <w:sz w:val="20"/>
            <w:szCs w:val="20"/>
            <w:lang w:val="en-US"/>
          </w:rPr>
          <w:delText xml:space="preserve">of </w:delText>
        </w:r>
      </w:del>
      <w:ins w:author="Sjoerds, Z." w:date="2021-07-08T10:31:38.437Z" w:id="1109988625">
        <w:r w:rsidRPr="44AAC5BC" w:rsidR="67971195">
          <w:rPr>
            <w:rFonts w:ascii="Arial" w:hAnsi="Arial" w:cs="Arial"/>
            <w:color w:val="000000" w:themeColor="text1" w:themeTint="FF" w:themeShade="FF"/>
            <w:sz w:val="20"/>
            <w:szCs w:val="20"/>
            <w:lang w:val="en-US"/>
          </w:rPr>
          <w:t xml:space="preserve">after finishing </w:t>
        </w:r>
      </w:ins>
      <w:r w:rsidRPr="44AAC5BC" w:rsidR="006471E2">
        <w:rPr>
          <w:rFonts w:ascii="Arial" w:hAnsi="Arial" w:cs="Arial"/>
          <w:color w:val="000000" w:themeColor="text1" w:themeTint="FF" w:themeShade="FF"/>
          <w:sz w:val="20"/>
          <w:szCs w:val="20"/>
          <w:lang w:val="en-US"/>
        </w:rPr>
        <w:t xml:space="preserve">the study participants were told about the purpose of the stress intervention by a psychologist. They were told that they had not been video- or audio-recorded and that the interview would not be </w:t>
      </w:r>
      <w:proofErr w:type="spellStart"/>
      <w:r w:rsidRPr="44AAC5BC" w:rsidR="006471E2">
        <w:rPr>
          <w:rFonts w:ascii="Arial" w:hAnsi="Arial" w:cs="Arial"/>
          <w:color w:val="000000" w:themeColor="text1" w:themeTint="FF" w:themeShade="FF"/>
          <w:sz w:val="20"/>
          <w:szCs w:val="20"/>
          <w:lang w:val="en-US"/>
        </w:rPr>
        <w:t>relevan</w:t>
      </w:r>
      <w:proofErr w:type="spellEnd"/>
      <w:del w:author="Sjoerds, Z." w:date="2021-07-08T10:31:25.503Z" w:id="1243711441">
        <w:r w:rsidRPr="44AAC5BC" w:rsidDel="006471E2">
          <w:rPr>
            <w:rFonts w:ascii="Arial" w:hAnsi="Arial" w:cs="Arial"/>
            <w:color w:val="000000" w:themeColor="text1" w:themeTint="FF" w:themeShade="FF"/>
            <w:sz w:val="20"/>
            <w:szCs w:val="20"/>
            <w:lang w:val="en-US"/>
          </w:rPr>
          <w:delText>n</w:delText>
        </w:r>
      </w:del>
      <w:r w:rsidRPr="44AAC5BC" w:rsidR="006471E2">
        <w:rPr>
          <w:rFonts w:ascii="Arial" w:hAnsi="Arial" w:cs="Arial"/>
          <w:color w:val="000000" w:themeColor="text1" w:themeTint="FF" w:themeShade="FF"/>
          <w:sz w:val="20"/>
          <w:szCs w:val="20"/>
          <w:lang w:val="en-US"/>
        </w:rPr>
        <w:t xml:space="preserve">t for the remaining parts of the study. </w:t>
      </w:r>
    </w:p>
    <w:p w:rsidR="003E42C7" w:rsidP="003E42C7" w:rsidRDefault="006471E2" w14:paraId="2E03F68C" w14:textId="289896A3">
      <w:pPr>
        <w:spacing w:line="360" w:lineRule="auto"/>
        <w:jc w:val="both"/>
        <w:rPr>
          <w:rFonts w:ascii="Arial" w:hAnsi="Arial" w:cs="Arial"/>
          <w:color w:val="000000" w:themeColor="text1"/>
          <w:sz w:val="20"/>
          <w:szCs w:val="20"/>
          <w:lang w:val="en-US"/>
        </w:rPr>
      </w:pPr>
      <w:r w:rsidRPr="44AAC5BC" w:rsidR="006471E2">
        <w:rPr>
          <w:rFonts w:ascii="Arial" w:hAnsi="Arial" w:cs="Arial"/>
          <w:color w:val="000000" w:themeColor="text1" w:themeTint="FF" w:themeShade="FF"/>
          <w:sz w:val="20"/>
          <w:szCs w:val="20"/>
          <w:lang w:val="en-US"/>
        </w:rPr>
        <w:t xml:space="preserve">During the </w:t>
      </w:r>
      <w:r w:rsidRPr="44AAC5BC" w:rsidR="006D58B0">
        <w:rPr>
          <w:rFonts w:ascii="Arial" w:hAnsi="Arial" w:cs="Arial"/>
          <w:color w:val="000000" w:themeColor="text1" w:themeTint="FF" w:themeShade="FF"/>
          <w:sz w:val="20"/>
          <w:szCs w:val="20"/>
          <w:lang w:val="en-US"/>
        </w:rPr>
        <w:t xml:space="preserve">anticipation period (5 mins) of the </w:t>
      </w:r>
      <w:r w:rsidRPr="44AAC5BC" w:rsidR="006471E2">
        <w:rPr>
          <w:rFonts w:ascii="Arial" w:hAnsi="Arial" w:cs="Arial"/>
          <w:color w:val="000000" w:themeColor="text1" w:themeTint="FF" w:themeShade="FF"/>
          <w:sz w:val="20"/>
          <w:szCs w:val="20"/>
          <w:lang w:val="en-US"/>
        </w:rPr>
        <w:t>control condition participants were instructed that they would read a piece of text and could rela</w:t>
      </w:r>
      <w:r w:rsidRPr="44AAC5BC" w:rsidR="006D58B0">
        <w:rPr>
          <w:rFonts w:ascii="Arial" w:hAnsi="Arial" w:cs="Arial"/>
          <w:color w:val="000000" w:themeColor="text1" w:themeTint="FF" w:themeShade="FF"/>
          <w:sz w:val="20"/>
          <w:szCs w:val="20"/>
          <w:lang w:val="en-US"/>
        </w:rPr>
        <w:t xml:space="preserve">x. </w:t>
      </w:r>
      <w:ins w:author="Sjoerds, Z." w:date="2021-07-08T10:31:55.515Z" w:id="991067016">
        <w:r w:rsidRPr="44AAC5BC" w:rsidR="6604CD48">
          <w:rPr>
            <w:rFonts w:ascii="Arial" w:hAnsi="Arial" w:cs="Arial"/>
            <w:color w:val="000000" w:themeColor="text1" w:themeTint="FF" w:themeShade="FF"/>
            <w:sz w:val="20"/>
            <w:szCs w:val="20"/>
            <w:lang w:val="en-US"/>
          </w:rPr>
          <w:t>Afterwards, t</w:t>
        </w:r>
      </w:ins>
      <w:del w:author="Sjoerds, Z." w:date="2021-07-08T10:31:53.704Z" w:id="413889575">
        <w:r w:rsidRPr="44AAC5BC" w:rsidDel="006D58B0">
          <w:rPr>
            <w:rFonts w:ascii="Arial" w:hAnsi="Arial" w:cs="Arial"/>
            <w:color w:val="000000" w:themeColor="text1" w:themeTint="FF" w:themeShade="FF"/>
            <w:sz w:val="20"/>
            <w:szCs w:val="20"/>
            <w:lang w:val="en-US"/>
          </w:rPr>
          <w:delText>T</w:delText>
        </w:r>
      </w:del>
      <w:r w:rsidRPr="44AAC5BC" w:rsidR="006D58B0">
        <w:rPr>
          <w:rFonts w:ascii="Arial" w:hAnsi="Arial" w:cs="Arial"/>
          <w:color w:val="000000" w:themeColor="text1" w:themeTint="FF" w:themeShade="FF"/>
          <w:sz w:val="20"/>
          <w:szCs w:val="20"/>
          <w:lang w:val="en-US"/>
        </w:rPr>
        <w:t>hey read a neutral non-fiction text about the Mesozoic era for 10 minutes.</w:t>
      </w:r>
    </w:p>
    <w:p w:rsidR="00B7590C" w:rsidP="003049E9" w:rsidRDefault="00B7590C" w14:paraId="2E4EE68E" w14:textId="23EFB439">
      <w:pPr>
        <w:jc w:val="both"/>
        <w:rPr>
          <w:rFonts w:ascii="Arial" w:hAnsi="Arial" w:cs="Arial"/>
          <w:color w:val="000000" w:themeColor="text1"/>
          <w:sz w:val="20"/>
          <w:szCs w:val="20"/>
          <w:lang w:val="en-US"/>
        </w:rPr>
      </w:pPr>
    </w:p>
    <w:p w:rsidR="00B7590C" w:rsidP="00B7590C" w:rsidRDefault="00B7590C" w14:paraId="16763B76" w14:textId="32CC9998">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Computational modeling:</w:t>
      </w:r>
    </w:p>
    <w:p w:rsidR="00587860" w:rsidP="00B7590C" w:rsidRDefault="00587860" w14:paraId="6E2D2BB7" w14:textId="77777777">
      <w:pPr>
        <w:spacing w:line="360" w:lineRule="auto"/>
        <w:jc w:val="both"/>
        <w:rPr>
          <w:rFonts w:ascii="Arial" w:hAnsi="Arial" w:cs="Arial"/>
          <w:color w:val="000000" w:themeColor="text1"/>
          <w:sz w:val="20"/>
          <w:szCs w:val="20"/>
          <w:u w:val="single"/>
          <w:lang w:val="en-US"/>
        </w:rPr>
      </w:pPr>
    </w:p>
    <w:p w:rsidR="00B7590C" w:rsidP="00B7590C" w:rsidRDefault="00587860" w14:paraId="50D3DDB5" w14:textId="774BD2AE">
      <w:pPr>
        <w:rPr>
          <w:rFonts w:ascii="Arial" w:hAnsi="Arial" w:cs="Arial"/>
          <w:i/>
          <w:iCs/>
          <w:color w:val="000000" w:themeColor="text1"/>
          <w:sz w:val="20"/>
          <w:szCs w:val="20"/>
          <w:lang w:val="en-US"/>
        </w:rPr>
      </w:pPr>
      <w:r w:rsidRPr="00587860">
        <w:rPr>
          <w:rFonts w:ascii="Arial" w:hAnsi="Arial" w:cs="Arial"/>
          <w:i/>
          <w:iCs/>
          <w:color w:val="000000" w:themeColor="text1"/>
          <w:sz w:val="20"/>
          <w:szCs w:val="20"/>
          <w:lang w:val="en-US"/>
        </w:rPr>
        <w:t>Pearce-Hall model</w:t>
      </w:r>
    </w:p>
    <w:p w:rsidR="00587860" w:rsidP="00B7590C" w:rsidRDefault="00587860" w14:paraId="32DE5074" w14:textId="15C133B5">
      <w:pPr>
        <w:rPr>
          <w:rFonts w:ascii="Arial" w:hAnsi="Arial" w:cs="Arial"/>
          <w:i/>
          <w:iCs/>
          <w:color w:val="000000" w:themeColor="text1"/>
          <w:sz w:val="20"/>
          <w:szCs w:val="20"/>
          <w:lang w:val="en-US"/>
        </w:rPr>
      </w:pPr>
    </w:p>
    <w:p w:rsidRPr="00587860" w:rsidR="00587860" w:rsidP="00B7590C" w:rsidRDefault="00587860" w14:paraId="2FE957C2" w14:textId="77777777">
      <w:pPr>
        <w:rPr>
          <w:rFonts w:ascii="Arial" w:hAnsi="Arial" w:cs="Arial"/>
          <w:i/>
          <w:iCs/>
          <w:color w:val="000000" w:themeColor="text1"/>
          <w:sz w:val="20"/>
          <w:szCs w:val="20"/>
          <w:lang w:val="en-US"/>
        </w:rPr>
      </w:pPr>
    </w:p>
    <w:p w:rsidR="00B7590C" w:rsidP="00465649" w:rsidRDefault="00465649" w14:paraId="6AED394D" w14:textId="028E34F8">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00587860">
        <w:rPr>
          <w:rFonts w:ascii="Arial" w:hAnsi="Arial" w:cs="Arial"/>
          <w:color w:val="000000" w:themeColor="text1"/>
          <w:sz w:val="20"/>
          <w:szCs w:val="20"/>
          <w:lang w:val="en-US"/>
        </w:rPr>
        <w:fldChar w:fldCharType="begin" w:fldLock="1"/>
      </w:r>
      <w:r w:rsidR="00587860">
        <w:rPr>
          <w:rFonts w:ascii="Arial" w:hAnsi="Arial" w:cs="Arial"/>
          <w:color w:val="000000" w:themeColor="text1"/>
          <w:sz w:val="20"/>
          <w:szCs w:val="20"/>
          <w:lang w:val="en-US"/>
        </w:rPr>
        <w:instrText>ADDIN CSL_CITATION {"citationItems":[{"id":"ITEM-1","itemData":{"DOI":"10.1016/j.neuron.2016.04.019","ISSN":"10974199","PMID":"27181060","abstract":"Effective error-driven learning benefits from scaling of prediction errors to reward variability. Such behavioral adaptation may be facilitated by neurons coding prediction errors relative to the standard deviation (SD) of reward distributions. To investigate this hypothesis, we required participants to predict the magnitude of upcoming reward drawn from distributions with different SDs. After each prediction, participants received a reward, yielding trial-by-trial prediction errors. In line with the notion of adaptive coding, BOLD response slopes in the Substantia Nigra/Ventral Tegmental Area (SN/VTA) and ventral striatum were steeper for prediction errors occurring in distributions with smaller SDs. SN/VTA adaptation was not instantaneous but developed across trials. Adaptive prediction error coding was paralleled by behavioral adaptation, as reflected by SD-dependent changes in learning rate. Crucially, increased SN/VTA and ventral striatal adaptation was related to improved task performance. These results suggest that adaptive coding facilitates behavioral adaptation and supports efficient learning.","author":[{"dropping-particle":"","family":"Diederen","given":"Kelly M M.J.","non-dropping-particle":"","parse-names":false,"suffix":""},{"dropping-particle":"","family":"Spencer","given":"Tom","non-dropping-particle":"","parse-names":false,"suffix":""},{"dropping-particle":"","family":"Vestergaard","given":"Martin D D.","non-dropping-particle":"","parse-names":false,"suffix":""},{"dropping-particle":"","family":"Fletcher","given":"Paul C C.","non-dropping-particle":"","parse-names":false,"suffix":""},{"dropping-particle":"","family":"Schultz","given":"Wolfram","non-dropping-particle":"","parse-names":false,"suffix":""}],"container-title":"Neuron","id":"ITEM-1","issue":"5","issued":{"date-parts":[["2016"]]},"page":"1127-1138","publisher":"Elsevier Inc.","title":"Adaptive Prediction Error Coding in the Human Midbrain and Striatum Facilitates Behavioral Adaptation and Learning Efficiency","type":"article-journal","volume":"90"},"uris":["http://www.mendeley.com/documents/?uuid=4b275e64-4880-4a38-83f5-5bedcf5db953"]}],"mendeley":{"formattedCitation":"(Diederen et al., 2016)","plainTextFormattedCitation":"(Diederen et al., 2016)","previouslyFormattedCitation":"(Diederen et al., 2016)"},"properties":{"noteIndex":0},"schema":"https://github.com/citation-style-language/schema/raw/master/csl-citation.json"}</w:instrText>
      </w:r>
      <w:r w:rsidR="00587860">
        <w:rPr>
          <w:rFonts w:ascii="Arial" w:hAnsi="Arial" w:cs="Arial"/>
          <w:color w:val="000000" w:themeColor="text1"/>
          <w:sz w:val="20"/>
          <w:szCs w:val="20"/>
          <w:lang w:val="en-US"/>
        </w:rPr>
        <w:fldChar w:fldCharType="separate"/>
      </w:r>
      <w:r w:rsidRPr="00587860" w:rsidR="00587860">
        <w:rPr>
          <w:rFonts w:ascii="Arial" w:hAnsi="Arial" w:cs="Arial"/>
          <w:noProof/>
          <w:color w:val="000000" w:themeColor="text1"/>
          <w:sz w:val="20"/>
          <w:szCs w:val="20"/>
          <w:lang w:val="en-US"/>
        </w:rPr>
        <w:t>(Diederen et al., 2016)</w:t>
      </w:r>
      <w:r w:rsidR="00587860">
        <w:rPr>
          <w:rFonts w:ascii="Arial" w:hAnsi="Arial" w:cs="Arial"/>
          <w:color w:val="000000" w:themeColor="text1"/>
          <w:sz w:val="20"/>
          <w:szCs w:val="20"/>
          <w:lang w:val="en-US"/>
        </w:rPr>
        <w:fldChar w:fldCharType="end"/>
      </w:r>
      <w:r w:rsidR="00B04D66">
        <w:rPr>
          <w:rFonts w:ascii="Arial" w:hAnsi="Arial" w:cs="Arial"/>
          <w:color w:val="000000" w:themeColor="text1"/>
          <w:sz w:val="20"/>
          <w:szCs w:val="20"/>
          <w:lang w:val="en-US"/>
        </w:rPr>
        <w:t>:</w:t>
      </w:r>
    </w:p>
    <w:p w:rsidRPr="002268BC" w:rsidR="00465649" w:rsidP="00B7590C" w:rsidRDefault="00465649" w14:paraId="2F4AE5B6" w14:textId="77777777">
      <w:pPr>
        <w:rPr>
          <w:rFonts w:ascii="Arial" w:hAnsi="Arial" w:cs="Arial"/>
          <w:color w:val="000000" w:themeColor="text1"/>
          <w:sz w:val="20"/>
          <w:szCs w:val="20"/>
          <w:lang w:val="en-US"/>
        </w:rPr>
      </w:pPr>
    </w:p>
    <w:p w:rsidRPr="00465649" w:rsidR="00465649" w:rsidP="00465649" w:rsidRDefault="00A40357" w14:paraId="0D2A3688" w14:textId="2FF4337C">
      <w:pPr>
        <w:spacing w:line="360" w:lineRule="auto"/>
        <w:jc w:val="both"/>
        <w:rPr>
          <w:rFonts w:ascii="Cambria Math" w:hAnsi="Cambria Math" w:cs="Arial" w:eastAsiaTheme="minorEastAsia"/>
          <w:i/>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rsidR="00587860" w:rsidP="00587860" w:rsidRDefault="00587860" w14:paraId="31B3CEFD" w14:textId="4E619567">
      <w:pPr>
        <w:rPr>
          <w:rFonts w:ascii="Arial" w:hAnsi="Arial" w:cs="Arial"/>
          <w:i/>
          <w:iCs/>
          <w:color w:val="000000" w:themeColor="text1"/>
          <w:sz w:val="20"/>
          <w:szCs w:val="20"/>
          <w:lang w:val="en-US"/>
        </w:rPr>
      </w:pPr>
      <w:r>
        <w:rPr>
          <w:rFonts w:ascii="Arial" w:hAnsi="Arial" w:cs="Arial"/>
          <w:i/>
          <w:iCs/>
          <w:color w:val="000000" w:themeColor="text1"/>
          <w:sz w:val="20"/>
          <w:szCs w:val="20"/>
          <w:lang w:val="en-US"/>
        </w:rPr>
        <w:t>No-learning</w:t>
      </w:r>
      <w:r w:rsidRPr="00587860">
        <w:rPr>
          <w:rFonts w:ascii="Arial" w:hAnsi="Arial" w:cs="Arial"/>
          <w:i/>
          <w:iCs/>
          <w:color w:val="000000" w:themeColor="text1"/>
          <w:sz w:val="20"/>
          <w:szCs w:val="20"/>
          <w:lang w:val="en-US"/>
        </w:rPr>
        <w:t xml:space="preserve"> model</w:t>
      </w:r>
    </w:p>
    <w:p w:rsidR="00587860" w:rsidP="00587860" w:rsidRDefault="00587860" w14:paraId="56808228" w14:textId="77777777">
      <w:pPr>
        <w:rPr>
          <w:rFonts w:ascii="Arial" w:hAnsi="Arial" w:cs="Arial"/>
          <w:color w:val="000000" w:themeColor="text1"/>
          <w:sz w:val="20"/>
          <w:szCs w:val="20"/>
          <w:lang w:val="en-US"/>
        </w:rPr>
      </w:pPr>
    </w:p>
    <w:p w:rsidR="00465649" w:rsidP="00587860" w:rsidRDefault="00587860" w14:paraId="6E56190E" w14:textId="28CAD242">
      <w:pPr>
        <w:rPr>
          <w:rFonts w:ascii="Cambria Math" w:hAnsi="Cambria Math" w:cs="Arial" w:eastAsiaTheme="minorEastAsia"/>
          <w:i/>
          <w:color w:val="000000" w:themeColor="text1"/>
          <w:sz w:val="20"/>
          <w:szCs w:val="20"/>
          <w:lang w:val="en-US"/>
        </w:rPr>
      </w:pPr>
      <w:r>
        <w:rPr>
          <w:rFonts w:ascii="Arial" w:hAnsi="Arial" w:cs="Arial"/>
          <w:color w:val="000000" w:themeColor="text1"/>
          <w:sz w:val="20"/>
          <w:szCs w:val="20"/>
          <w:lang w:val="en-US"/>
        </w:rPr>
        <w:t xml:space="preserve">We further </w:t>
      </w:r>
      <w:commentRangeStart w:id="0"/>
      <w:r>
        <w:rPr>
          <w:rFonts w:ascii="Arial" w:hAnsi="Arial" w:cs="Arial"/>
          <w:color w:val="000000" w:themeColor="text1"/>
          <w:sz w:val="20"/>
          <w:szCs w:val="20"/>
          <w:lang w:val="en-US"/>
        </w:rPr>
        <w:t>implemented a no-learning model</w:t>
      </w:r>
      <w:commentRangeEnd w:id="0"/>
      <w:r>
        <w:rPr>
          <w:rStyle w:val="Kommentarzeichen"/>
        </w:rPr>
        <w:commentReference w:id="0"/>
      </w:r>
      <w:r w:rsidR="00465649">
        <w:rPr>
          <w:rFonts w:ascii="Cambria Math" w:hAnsi="Cambria Math" w:cs="Arial" w:eastAsiaTheme="minorEastAsia"/>
          <w:i/>
          <w:color w:val="000000" w:themeColor="text1"/>
          <w:sz w:val="20"/>
          <w:szCs w:val="20"/>
          <w:lang w:val="en-US"/>
        </w:rPr>
        <w:br w:type="page"/>
      </w:r>
    </w:p>
    <w:p w:rsidRPr="00465649" w:rsidR="00465649" w:rsidP="00465649" w:rsidRDefault="00465649" w14:paraId="0181B64C" w14:textId="77777777">
      <w:pPr>
        <w:spacing w:line="360" w:lineRule="auto"/>
        <w:jc w:val="both"/>
        <w:rPr>
          <w:rFonts w:ascii="Cambria Math" w:hAnsi="Cambria Math" w:cs="Arial"/>
          <w:i/>
          <w:color w:val="000000" w:themeColor="text1"/>
          <w:sz w:val="20"/>
          <w:szCs w:val="20"/>
          <w:lang w:val="en-US"/>
        </w:rPr>
      </w:pPr>
    </w:p>
    <w:p w:rsidR="00B7590C" w:rsidP="003049E9" w:rsidRDefault="00B7590C" w14:paraId="7FFBCADE" w14:textId="5076A453">
      <w:pPr>
        <w:spacing w:line="360" w:lineRule="auto"/>
        <w:jc w:val="both"/>
        <w:rPr>
          <w:rFonts w:ascii="Arial" w:hAnsi="Arial" w:eastAsia="Times New Roman" w:cs="Arial"/>
          <w:b/>
          <w:bCs/>
          <w:color w:val="000000" w:themeColor="text1"/>
          <w:sz w:val="20"/>
          <w:szCs w:val="20"/>
          <w:lang w:val="en-US" w:eastAsia="de-DE"/>
        </w:rPr>
      </w:pPr>
      <w:r w:rsidRPr="00B7590C">
        <w:rPr>
          <w:rFonts w:ascii="Arial" w:hAnsi="Arial" w:eastAsia="Times New Roman" w:cs="Arial"/>
          <w:b/>
          <w:bCs/>
          <w:color w:val="000000" w:themeColor="text1"/>
          <w:sz w:val="20"/>
          <w:szCs w:val="20"/>
          <w:lang w:val="en-US" w:eastAsia="de-DE"/>
        </w:rPr>
        <w:t>Supplementary Figures</w:t>
      </w:r>
    </w:p>
    <w:p w:rsidRPr="00B7590C" w:rsidR="001B7E91" w:rsidP="003049E9" w:rsidRDefault="001B7E91" w14:paraId="728AE7E1" w14:textId="77777777">
      <w:pPr>
        <w:spacing w:line="360" w:lineRule="auto"/>
        <w:jc w:val="both"/>
        <w:rPr>
          <w:rFonts w:ascii="Arial" w:hAnsi="Arial" w:eastAsia="Times New Roman" w:cs="Arial"/>
          <w:b/>
          <w:bCs/>
          <w:color w:val="000000" w:themeColor="text1"/>
          <w:sz w:val="20"/>
          <w:szCs w:val="20"/>
          <w:lang w:val="en-US" w:eastAsia="de-DE"/>
        </w:rPr>
      </w:pPr>
    </w:p>
    <w:p w:rsidR="007B0251" w:rsidP="003049E9" w:rsidRDefault="007B0251" w14:paraId="603F166D" w14:textId="08211AA4">
      <w:pPr>
        <w:spacing w:line="360" w:lineRule="auto"/>
        <w:jc w:val="both"/>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t xml:space="preserve">Generalized mixed effects modeling: Odd's ratio </w:t>
      </w:r>
    </w:p>
    <w:p w:rsidR="00D8328D" w:rsidP="003049E9" w:rsidRDefault="00D8328D" w14:paraId="7907B8D3" w14:textId="77777777">
      <w:pPr>
        <w:spacing w:line="360" w:lineRule="auto"/>
        <w:jc w:val="both"/>
        <w:rPr>
          <w:rFonts w:ascii="Arial" w:hAnsi="Arial" w:eastAsia="Times New Roman" w:cs="Arial"/>
          <w:color w:val="000000" w:themeColor="text1"/>
          <w:sz w:val="20"/>
          <w:szCs w:val="20"/>
          <w:u w:val="single"/>
          <w:lang w:val="en-US" w:eastAsia="de-DE"/>
        </w:rPr>
      </w:pPr>
    </w:p>
    <w:p w:rsidR="007B0251" w:rsidP="003049E9" w:rsidRDefault="00D8328D" w14:paraId="3707F124" w14:textId="7EBC35DC">
      <w:pPr>
        <w:spacing w:line="360" w:lineRule="auto"/>
        <w:jc w:val="both"/>
        <w:rPr>
          <w:rFonts w:ascii="Arial" w:hAnsi="Arial" w:eastAsia="Times New Roman" w:cs="Arial"/>
          <w:color w:val="000000" w:themeColor="text1"/>
          <w:sz w:val="20"/>
          <w:szCs w:val="20"/>
          <w:u w:val="single"/>
          <w:lang w:val="en-US" w:eastAsia="de-DE"/>
        </w:rPr>
      </w:pPr>
      <w:r w:rsidR="00D8328D">
        <w:drawing>
          <wp:inline wp14:editId="23BC045C" wp14:anchorId="156B41D2">
            <wp:extent cx="3680460" cy="2768488"/>
            <wp:effectExtent l="0" t="0" r="2540" b="635"/>
            <wp:docPr id="8" name="Grafik 8" title=""/>
            <wp:cNvGraphicFramePr>
              <a:graphicFrameLocks noChangeAspect="1"/>
            </wp:cNvGraphicFramePr>
            <a:graphic>
              <a:graphicData uri="http://schemas.openxmlformats.org/drawingml/2006/picture">
                <pic:pic>
                  <pic:nvPicPr>
                    <pic:cNvPr id="0" name="Grafik 8"/>
                    <pic:cNvPicPr/>
                  </pic:nvPicPr>
                  <pic:blipFill>
                    <a:blip r:embed="R5dff6e429908463c">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5"/>
                        </a:ext>
                      </a:extLst>
                    </a:blip>
                    <a:stretch>
                      <a:fillRect/>
                    </a:stretch>
                  </pic:blipFill>
                  <pic:spPr>
                    <a:xfrm rot="0" flipH="0" flipV="0">
                      <a:off x="0" y="0"/>
                      <a:ext cx="3680460" cy="2768488"/>
                    </a:xfrm>
                    <a:prstGeom prst="rect">
                      <a:avLst/>
                    </a:prstGeom>
                  </pic:spPr>
                </pic:pic>
              </a:graphicData>
            </a:graphic>
          </wp:inline>
        </w:drawing>
      </w:r>
    </w:p>
    <w:p w:rsidR="00FF465E" w:rsidP="003049E9" w:rsidRDefault="00FF465E" w14:paraId="7AA96459" w14:textId="4AAF62C7">
      <w:pPr>
        <w:spacing w:line="360" w:lineRule="auto"/>
        <w:jc w:val="both"/>
        <w:rPr>
          <w:rFonts w:ascii="Arial" w:hAnsi="Arial" w:eastAsia="Times New Roman" w:cs="Arial"/>
          <w:color w:val="000000" w:themeColor="text1"/>
          <w:sz w:val="20"/>
          <w:szCs w:val="20"/>
          <w:u w:val="single"/>
          <w:lang w:val="en-US" w:eastAsia="de-DE"/>
        </w:rPr>
      </w:pPr>
    </w:p>
    <w:p w:rsidR="00FF465E" w:rsidP="003049E9" w:rsidRDefault="00FF465E" w14:paraId="56C5B607" w14:textId="77777777">
      <w:pPr>
        <w:spacing w:line="360" w:lineRule="auto"/>
        <w:jc w:val="both"/>
        <w:rPr>
          <w:rFonts w:ascii="Arial" w:hAnsi="Arial" w:eastAsia="Times New Roman" w:cs="Arial"/>
          <w:color w:val="000000" w:themeColor="text1"/>
          <w:sz w:val="20"/>
          <w:szCs w:val="20"/>
          <w:u w:val="single"/>
          <w:lang w:val="en-US" w:eastAsia="de-DE"/>
        </w:rPr>
      </w:pPr>
    </w:p>
    <w:p w:rsidRPr="007B0251" w:rsidR="007B0251" w:rsidP="007B0251" w:rsidRDefault="007B0251" w14:paraId="1E949116" w14:textId="4E9B085B">
      <w:pPr>
        <w:spacing w:line="360" w:lineRule="auto"/>
        <w:jc w:val="both"/>
        <w:rPr>
          <w:rFonts w:ascii="Arial" w:hAnsi="Arial" w:eastAsia="Times New Roman" w:cs="Arial"/>
          <w:color w:val="000000" w:themeColor="text1"/>
          <w:sz w:val="20"/>
          <w:szCs w:val="20"/>
          <w:lang w:val="en-US" w:eastAsia="de-DE"/>
        </w:rPr>
      </w:pPr>
      <w:r w:rsidRPr="007B0251">
        <w:rPr>
          <w:rFonts w:ascii="Arial" w:hAnsi="Arial" w:eastAsia="Times New Roman" w:cs="Arial"/>
          <w:color w:val="000000" w:themeColor="text1"/>
          <w:sz w:val="20"/>
          <w:szCs w:val="20"/>
          <w:lang w:val="en-US" w:eastAsia="de-DE"/>
        </w:rPr>
        <w:t xml:space="preserve">Figure </w:t>
      </w:r>
      <w:r>
        <w:rPr>
          <w:rFonts w:ascii="Arial" w:hAnsi="Arial" w:eastAsia="Times New Roman" w:cs="Arial"/>
          <w:color w:val="000000" w:themeColor="text1"/>
          <w:sz w:val="20"/>
          <w:szCs w:val="20"/>
          <w:lang w:val="en-US" w:eastAsia="de-DE"/>
        </w:rPr>
        <w:t>S1</w:t>
      </w:r>
      <w:r w:rsidRPr="007B0251">
        <w:rPr>
          <w:rFonts w:ascii="Arial" w:hAnsi="Arial" w:eastAsia="Times New Roman" w:cs="Arial"/>
          <w:color w:val="000000" w:themeColor="text1"/>
          <w:sz w:val="20"/>
          <w:szCs w:val="20"/>
          <w:lang w:val="en-US" w:eastAsia="de-DE"/>
        </w:rPr>
        <w:t xml:space="preserve"> Odd's Ratio of co</w:t>
      </w:r>
      <w:r>
        <w:rPr>
          <w:rFonts w:ascii="Arial" w:hAnsi="Arial" w:eastAsia="Times New Roman" w:cs="Arial"/>
          <w:color w:val="000000" w:themeColor="text1"/>
          <w:sz w:val="20"/>
          <w:szCs w:val="20"/>
          <w:lang w:val="en-US" w:eastAsia="de-DE"/>
        </w:rPr>
        <w:t>rtisol</w:t>
      </w:r>
      <w:r w:rsidRPr="007B0251">
        <w:rPr>
          <w:rFonts w:ascii="Arial" w:hAnsi="Arial" w:eastAsia="Times New Roman" w:cs="Arial"/>
          <w:color w:val="000000" w:themeColor="text1"/>
          <w:sz w:val="20"/>
          <w:szCs w:val="20"/>
          <w:lang w:val="en-US" w:eastAsia="de-DE"/>
        </w:rPr>
        <w:t xml:space="preserve"> (</w:t>
      </w:r>
      <w:r w:rsidR="00FF465E">
        <w:rPr>
          <w:rFonts w:ascii="Arial" w:hAnsi="Arial" w:eastAsia="Times New Roman" w:cs="Arial"/>
          <w:color w:val="000000" w:themeColor="text1"/>
          <w:sz w:val="20"/>
          <w:szCs w:val="20"/>
          <w:lang w:val="en-US" w:eastAsia="de-DE"/>
        </w:rPr>
        <w:t xml:space="preserve">1.09, </w:t>
      </w:r>
      <w:r w:rsidRPr="007B0251">
        <w:rPr>
          <w:rFonts w:ascii="Arial" w:hAnsi="Arial" w:eastAsia="Times New Roman" w:cs="Arial"/>
          <w:color w:val="000000" w:themeColor="text1"/>
          <w:sz w:val="20"/>
          <w:szCs w:val="20"/>
          <w:lang w:val="en-US" w:eastAsia="de-DE"/>
        </w:rPr>
        <w:t>CI: 1.0</w:t>
      </w:r>
      <w:r w:rsidR="00FF465E">
        <w:rPr>
          <w:rFonts w:ascii="Arial" w:hAnsi="Arial" w:eastAsia="Times New Roman" w:cs="Arial"/>
          <w:color w:val="000000" w:themeColor="text1"/>
          <w:sz w:val="20"/>
          <w:szCs w:val="20"/>
          <w:lang w:val="en-US" w:eastAsia="de-DE"/>
        </w:rPr>
        <w:t>1</w:t>
      </w:r>
      <w:r w:rsidRPr="007B0251">
        <w:rPr>
          <w:rFonts w:ascii="Arial" w:hAnsi="Arial" w:eastAsia="Times New Roman" w:cs="Arial"/>
          <w:color w:val="000000" w:themeColor="text1"/>
          <w:sz w:val="20"/>
          <w:szCs w:val="20"/>
          <w:lang w:val="en-US" w:eastAsia="de-DE"/>
        </w:rPr>
        <w:t>-1.</w:t>
      </w:r>
      <w:r w:rsidR="00FF465E">
        <w:rPr>
          <w:rFonts w:ascii="Arial" w:hAnsi="Arial" w:eastAsia="Times New Roman" w:cs="Arial"/>
          <w:color w:val="000000" w:themeColor="text1"/>
          <w:sz w:val="20"/>
          <w:szCs w:val="20"/>
          <w:lang w:val="en-US" w:eastAsia="de-DE"/>
        </w:rPr>
        <w:t>17</w:t>
      </w:r>
      <w:r w:rsidRPr="007B0251">
        <w:rPr>
          <w:rFonts w:ascii="Arial" w:hAnsi="Arial" w:eastAsia="Times New Roman" w:cs="Arial"/>
          <w:color w:val="000000" w:themeColor="text1"/>
          <w:sz w:val="20"/>
          <w:szCs w:val="20"/>
          <w:lang w:val="en-US" w:eastAsia="de-DE"/>
        </w:rPr>
        <w:t>), reversal phase (</w:t>
      </w:r>
      <w:r w:rsidR="00FF465E">
        <w:rPr>
          <w:rFonts w:ascii="Arial" w:hAnsi="Arial" w:eastAsia="Times New Roman" w:cs="Arial"/>
          <w:color w:val="000000" w:themeColor="text1"/>
          <w:sz w:val="20"/>
          <w:szCs w:val="20"/>
          <w:lang w:val="en-US" w:eastAsia="de-DE"/>
        </w:rPr>
        <w:t xml:space="preserve">2.58 </w:t>
      </w:r>
      <w:r w:rsidRPr="007B0251">
        <w:rPr>
          <w:rFonts w:ascii="Arial" w:hAnsi="Arial" w:eastAsia="Times New Roman" w:cs="Arial"/>
          <w:color w:val="000000" w:themeColor="text1"/>
          <w:sz w:val="20"/>
          <w:szCs w:val="20"/>
          <w:lang w:val="en-US" w:eastAsia="de-DE"/>
        </w:rPr>
        <w:t>CI: 2.</w:t>
      </w:r>
      <w:r w:rsidR="00D8328D">
        <w:rPr>
          <w:rFonts w:ascii="Arial" w:hAnsi="Arial" w:eastAsia="Times New Roman" w:cs="Arial"/>
          <w:color w:val="000000" w:themeColor="text1"/>
          <w:sz w:val="20"/>
          <w:szCs w:val="20"/>
          <w:lang w:val="en-US" w:eastAsia="de-DE"/>
        </w:rPr>
        <w:t>28</w:t>
      </w:r>
      <w:r w:rsidRPr="007B0251">
        <w:rPr>
          <w:rFonts w:ascii="Arial" w:hAnsi="Arial" w:eastAsia="Times New Roman" w:cs="Arial"/>
          <w:color w:val="000000" w:themeColor="text1"/>
          <w:sz w:val="20"/>
          <w:szCs w:val="20"/>
          <w:lang w:val="en-US" w:eastAsia="de-DE"/>
        </w:rPr>
        <w:t>-2.9</w:t>
      </w:r>
      <w:r w:rsidR="00D8328D">
        <w:rPr>
          <w:rFonts w:ascii="Arial" w:hAnsi="Arial" w:eastAsia="Times New Roman" w:cs="Arial"/>
          <w:color w:val="000000" w:themeColor="text1"/>
          <w:sz w:val="20"/>
          <w:szCs w:val="20"/>
          <w:lang w:val="en-US" w:eastAsia="de-DE"/>
        </w:rPr>
        <w:t>3</w:t>
      </w:r>
      <w:r w:rsidRPr="007B0251">
        <w:rPr>
          <w:rFonts w:ascii="Arial" w:hAnsi="Arial" w:eastAsia="Times New Roman" w:cs="Arial"/>
          <w:color w:val="000000" w:themeColor="text1"/>
          <w:sz w:val="20"/>
          <w:szCs w:val="20"/>
          <w:lang w:val="en-US" w:eastAsia="de-DE"/>
        </w:rPr>
        <w:t>) and stable phase (</w:t>
      </w:r>
      <w:r w:rsidR="00FF465E">
        <w:rPr>
          <w:rFonts w:ascii="Arial" w:hAnsi="Arial" w:eastAsia="Times New Roman" w:cs="Arial"/>
          <w:color w:val="000000" w:themeColor="text1"/>
          <w:sz w:val="20"/>
          <w:szCs w:val="20"/>
          <w:lang w:val="en-US" w:eastAsia="de-DE"/>
        </w:rPr>
        <w:t xml:space="preserve">2.21, </w:t>
      </w:r>
      <w:r w:rsidRPr="007B0251">
        <w:rPr>
          <w:rFonts w:ascii="Arial" w:hAnsi="Arial" w:eastAsia="Times New Roman" w:cs="Arial"/>
          <w:color w:val="000000" w:themeColor="text1"/>
          <w:sz w:val="20"/>
          <w:szCs w:val="20"/>
          <w:lang w:val="en-US" w:eastAsia="de-DE"/>
        </w:rPr>
        <w:t>CI:1.</w:t>
      </w:r>
      <w:r w:rsidR="00D8328D">
        <w:rPr>
          <w:rFonts w:ascii="Arial" w:hAnsi="Arial" w:eastAsia="Times New Roman" w:cs="Arial"/>
          <w:color w:val="000000" w:themeColor="text1"/>
          <w:sz w:val="20"/>
          <w:szCs w:val="20"/>
          <w:lang w:val="en-US" w:eastAsia="de-DE"/>
        </w:rPr>
        <w:t>91</w:t>
      </w:r>
      <w:r w:rsidRPr="007B0251">
        <w:rPr>
          <w:rFonts w:ascii="Arial" w:hAnsi="Arial" w:eastAsia="Times New Roman" w:cs="Arial"/>
          <w:color w:val="000000" w:themeColor="text1"/>
          <w:sz w:val="20"/>
          <w:szCs w:val="20"/>
          <w:lang w:val="en-US" w:eastAsia="de-DE"/>
        </w:rPr>
        <w:t>-2.56) contrasts from fixed-effects model.</w:t>
      </w:r>
    </w:p>
    <w:p w:rsidR="007B0251" w:rsidP="003049E9" w:rsidRDefault="007B0251" w14:paraId="06B50D7A" w14:textId="1ABC6E10">
      <w:pPr>
        <w:spacing w:line="360" w:lineRule="auto"/>
        <w:jc w:val="both"/>
        <w:rPr>
          <w:rFonts w:ascii="Arial" w:hAnsi="Arial" w:eastAsia="Times New Roman" w:cs="Arial"/>
          <w:color w:val="000000" w:themeColor="text1"/>
          <w:sz w:val="20"/>
          <w:szCs w:val="20"/>
          <w:u w:val="single"/>
          <w:lang w:val="en-US" w:eastAsia="de-DE"/>
        </w:rPr>
      </w:pPr>
    </w:p>
    <w:p w:rsidR="007B0251" w:rsidP="003049E9" w:rsidRDefault="007B0251" w14:paraId="58BFD020" w14:textId="77777777">
      <w:pPr>
        <w:spacing w:line="360" w:lineRule="auto"/>
        <w:jc w:val="both"/>
        <w:rPr>
          <w:rFonts w:ascii="Arial" w:hAnsi="Arial" w:eastAsia="Times New Roman" w:cs="Arial"/>
          <w:color w:val="000000" w:themeColor="text1"/>
          <w:sz w:val="20"/>
          <w:szCs w:val="20"/>
          <w:u w:val="single"/>
          <w:lang w:val="en-US" w:eastAsia="de-DE"/>
        </w:rPr>
      </w:pPr>
    </w:p>
    <w:p w:rsidR="00381E32" w:rsidP="003049E9" w:rsidRDefault="002268BC" w14:paraId="6970FAB4" w14:textId="612B96A5">
      <w:pPr>
        <w:spacing w:line="360" w:lineRule="auto"/>
        <w:jc w:val="both"/>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t>Computational modeling: parameter distribution</w:t>
      </w:r>
    </w:p>
    <w:p w:rsidRPr="00106995" w:rsidR="002268BC" w:rsidP="003049E9" w:rsidRDefault="002268BC" w14:paraId="139AAA79" w14:textId="77777777">
      <w:pPr>
        <w:spacing w:line="360" w:lineRule="auto"/>
        <w:jc w:val="both"/>
        <w:rPr>
          <w:rFonts w:ascii="Arial" w:hAnsi="Arial" w:eastAsia="Times New Roman" w:cs="Arial"/>
          <w:color w:val="000000" w:themeColor="text1"/>
          <w:sz w:val="20"/>
          <w:szCs w:val="20"/>
          <w:u w:val="single"/>
          <w:lang w:val="en-US" w:eastAsia="de-DE"/>
        </w:rPr>
      </w:pPr>
    </w:p>
    <w:p w:rsidR="00484EFF" w:rsidP="004A1D7D" w:rsidRDefault="002268BC" w14:paraId="1C19FC6E" w14:textId="00B71DE0">
      <w:pPr>
        <w:spacing w:line="360" w:lineRule="auto"/>
        <w:jc w:val="both"/>
        <w:rPr>
          <w:rFonts w:ascii="Arial" w:hAnsi="Arial" w:cs="Arial"/>
          <w:color w:val="000000" w:themeColor="text1"/>
          <w:sz w:val="20"/>
          <w:szCs w:val="20"/>
          <w:lang w:val="en-US"/>
        </w:rPr>
      </w:pPr>
      <w:r w:rsidR="002268BC">
        <w:drawing>
          <wp:inline wp14:editId="7770622F" wp14:anchorId="07828D50">
            <wp:extent cx="5756912" cy="2902585"/>
            <wp:effectExtent l="0" t="0" r="0" b="5715"/>
            <wp:docPr id="6" name="Grafik 6" title=""/>
            <wp:cNvGraphicFramePr>
              <a:graphicFrameLocks noChangeAspect="1"/>
            </wp:cNvGraphicFramePr>
            <a:graphic>
              <a:graphicData uri="http://schemas.openxmlformats.org/drawingml/2006/picture">
                <pic:pic>
                  <pic:nvPicPr>
                    <pic:cNvPr id="0" name="Grafik 6"/>
                    <pic:cNvPicPr/>
                  </pic:nvPicPr>
                  <pic:blipFill>
                    <a:blip r:embed="R2cf73b8988b84a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6912" cy="2902585"/>
                    </a:xfrm>
                    <a:prstGeom prst="rect">
                      <a:avLst/>
                    </a:prstGeom>
                  </pic:spPr>
                </pic:pic>
              </a:graphicData>
            </a:graphic>
          </wp:inline>
        </w:drawing>
      </w:r>
    </w:p>
    <w:p w:rsidR="002268BC" w:rsidP="004A1D7D" w:rsidRDefault="002268BC" w14:paraId="0C01D08D" w14:textId="24D488B6">
      <w:p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Figure S</w:t>
      </w:r>
      <w:r w:rsidR="007B0251">
        <w:rPr>
          <w:rFonts w:ascii="Arial" w:hAnsi="Arial" w:cs="Arial"/>
          <w:color w:val="000000" w:themeColor="text1"/>
          <w:sz w:val="20"/>
          <w:szCs w:val="20"/>
          <w:lang w:val="en-US"/>
        </w:rPr>
        <w:t>2</w:t>
      </w:r>
      <w:r>
        <w:rPr>
          <w:rFonts w:ascii="Arial" w:hAnsi="Arial" w:cs="Arial"/>
          <w:color w:val="000000" w:themeColor="text1"/>
          <w:sz w:val="20"/>
          <w:szCs w:val="20"/>
          <w:lang w:val="en-US"/>
        </w:rPr>
        <w:t>: Learning parameter values across all participants (median in red)</w:t>
      </w:r>
    </w:p>
    <w:p w:rsidR="002268BC" w:rsidP="004A1D7D" w:rsidRDefault="002268BC" w14:paraId="35FCD5A2" w14:textId="3F9C8058">
      <w:pPr>
        <w:spacing w:line="360" w:lineRule="auto"/>
        <w:jc w:val="both"/>
        <w:rPr>
          <w:rFonts w:ascii="Arial" w:hAnsi="Arial" w:cs="Arial"/>
          <w:color w:val="000000" w:themeColor="text1"/>
          <w:sz w:val="20"/>
          <w:szCs w:val="20"/>
          <w:lang w:val="en-US"/>
        </w:rPr>
      </w:pPr>
    </w:p>
    <w:p w:rsidR="002268BC" w:rsidP="004A1D7D" w:rsidRDefault="002268BC" w14:paraId="71F4774C" w14:textId="4F13687B">
      <w:pPr>
        <w:spacing w:line="360" w:lineRule="auto"/>
        <w:jc w:val="both"/>
        <w:rPr>
          <w:rFonts w:ascii="Arial" w:hAnsi="Arial" w:cs="Arial"/>
          <w:color w:val="000000" w:themeColor="text1"/>
          <w:sz w:val="20"/>
          <w:szCs w:val="20"/>
          <w:lang w:val="en-US"/>
        </w:rPr>
      </w:pPr>
      <w:r w:rsidR="002268BC">
        <w:drawing>
          <wp:inline wp14:editId="095D4F62" wp14:anchorId="369C226E">
            <wp:extent cx="5756912" cy="2902585"/>
            <wp:effectExtent l="0" t="0" r="0" b="5715"/>
            <wp:docPr id="9" name="Grafik 9" title=""/>
            <wp:cNvGraphicFramePr>
              <a:graphicFrameLocks noChangeAspect="1"/>
            </wp:cNvGraphicFramePr>
            <a:graphic>
              <a:graphicData uri="http://schemas.openxmlformats.org/drawingml/2006/picture">
                <pic:pic>
                  <pic:nvPicPr>
                    <pic:cNvPr id="0" name="Grafik 9"/>
                    <pic:cNvPicPr/>
                  </pic:nvPicPr>
                  <pic:blipFill>
                    <a:blip r:embed="Rd34d40b03c8746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6912" cy="2902585"/>
                    </a:xfrm>
                    <a:prstGeom prst="rect">
                      <a:avLst/>
                    </a:prstGeom>
                  </pic:spPr>
                </pic:pic>
              </a:graphicData>
            </a:graphic>
          </wp:inline>
        </w:drawing>
      </w:r>
    </w:p>
    <w:p w:rsidR="002268BC" w:rsidP="002268BC" w:rsidRDefault="002268BC" w14:paraId="4C41738B" w14:textId="74422E50">
      <w:pPr>
        <w:spacing w:line="360" w:lineRule="auto"/>
        <w:jc w:val="both"/>
        <w:rPr>
          <w:rFonts w:ascii="Arial" w:hAnsi="Arial" w:cs="Arial"/>
          <w:color w:val="000000" w:themeColor="text1"/>
          <w:sz w:val="20"/>
          <w:szCs w:val="20"/>
          <w:lang w:val="en-US"/>
        </w:rPr>
      </w:pPr>
      <w:r w:rsidRPr="426001D0" w:rsidR="002268BC">
        <w:rPr>
          <w:rFonts w:ascii="Arial" w:hAnsi="Arial" w:cs="Arial"/>
          <w:color w:val="000000" w:themeColor="text1" w:themeTint="FF" w:themeShade="FF"/>
          <w:sz w:val="20"/>
          <w:szCs w:val="20"/>
          <w:lang w:val="en-US"/>
        </w:rPr>
        <w:t>Figure S</w:t>
      </w:r>
      <w:r w:rsidRPr="426001D0" w:rsidR="007B0251">
        <w:rPr>
          <w:rFonts w:ascii="Arial" w:hAnsi="Arial" w:cs="Arial"/>
          <w:color w:val="000000" w:themeColor="text1" w:themeTint="FF" w:themeShade="FF"/>
          <w:sz w:val="20"/>
          <w:szCs w:val="20"/>
          <w:lang w:val="en-US"/>
        </w:rPr>
        <w:t>3</w:t>
      </w:r>
      <w:r w:rsidRPr="426001D0" w:rsidR="002268BC">
        <w:rPr>
          <w:rFonts w:ascii="Arial" w:hAnsi="Arial" w:cs="Arial"/>
          <w:color w:val="000000" w:themeColor="text1" w:themeTint="FF" w:themeShade="FF"/>
          <w:sz w:val="20"/>
          <w:szCs w:val="20"/>
          <w:lang w:val="en-US"/>
        </w:rPr>
        <w:t xml:space="preserve">: </w:t>
      </w:r>
      <w:r w:rsidRPr="426001D0" w:rsidR="419E02B7">
        <w:rPr>
          <w:rFonts w:ascii="Arial" w:hAnsi="Arial" w:cs="Arial"/>
          <w:color w:val="000000" w:themeColor="text1" w:themeTint="FF" w:themeShade="FF"/>
          <w:sz w:val="20"/>
          <w:szCs w:val="20"/>
          <w:lang w:val="en-US"/>
        </w:rPr>
        <w:t>Choice stochasticity</w:t>
      </w:r>
      <w:r w:rsidRPr="426001D0" w:rsidR="002268BC">
        <w:rPr>
          <w:rFonts w:ascii="Arial" w:hAnsi="Arial" w:cs="Arial"/>
          <w:color w:val="000000" w:themeColor="text1" w:themeTint="FF" w:themeShade="FF"/>
          <w:sz w:val="20"/>
          <w:szCs w:val="20"/>
          <w:lang w:val="en-US"/>
        </w:rPr>
        <w:t xml:space="preserve"> parameter values across all participants (median in red)</w:t>
      </w:r>
    </w:p>
    <w:p w:rsidR="001B7E91" w:rsidRDefault="001B7E91" w14:paraId="70ABD92D" w14:textId="77777777">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rsidRPr="009411A3" w:rsidR="001B7E91" w:rsidP="009411A3" w:rsidRDefault="009411A3" w14:paraId="035133AF" w14:textId="066BBBB0">
      <w:pPr>
        <w:spacing w:line="360" w:lineRule="auto"/>
        <w:rPr>
          <w:rFonts w:ascii="Arial" w:hAnsi="Arial" w:eastAsia="Times New Roman" w:cs="Arial"/>
          <w:color w:val="000000" w:themeColor="text1"/>
          <w:sz w:val="20"/>
          <w:szCs w:val="20"/>
          <w:u w:val="single"/>
          <w:lang w:val="en-US" w:eastAsia="de-DE"/>
        </w:rPr>
      </w:pPr>
      <w:r w:rsidRPr="44AAC5BC" w:rsidR="009411A3">
        <w:rPr>
          <w:rFonts w:ascii="Arial" w:hAnsi="Arial" w:eastAsia="Times New Roman" w:cs="Arial"/>
          <w:color w:val="000000" w:themeColor="text1" w:themeTint="FF" w:themeShade="FF"/>
          <w:sz w:val="20"/>
          <w:szCs w:val="20"/>
          <w:u w:val="single"/>
          <w:lang w:val="en-US" w:eastAsia="de-DE"/>
        </w:rPr>
        <w:t xml:space="preserve">Exploratory </w:t>
      </w:r>
      <w:r w:rsidRPr="44AAC5BC" w:rsidR="00DA4495">
        <w:rPr>
          <w:rFonts w:ascii="Arial" w:hAnsi="Arial" w:eastAsia="Times New Roman" w:cs="Arial"/>
          <w:color w:val="000000" w:themeColor="text1" w:themeTint="FF" w:themeShade="FF"/>
          <w:sz w:val="20"/>
          <w:szCs w:val="20"/>
          <w:u w:val="single"/>
          <w:lang w:val="en-US" w:eastAsia="de-DE"/>
        </w:rPr>
        <w:t xml:space="preserve">fMRI </w:t>
      </w:r>
      <w:r w:rsidRPr="44AAC5BC" w:rsidR="009411A3">
        <w:rPr>
          <w:rFonts w:ascii="Arial" w:hAnsi="Arial" w:eastAsia="Times New Roman" w:cs="Arial"/>
          <w:color w:val="000000" w:themeColor="text1" w:themeTint="FF" w:themeShade="FF"/>
          <w:sz w:val="20"/>
          <w:szCs w:val="20"/>
          <w:u w:val="single"/>
          <w:lang w:val="en-US" w:eastAsia="de-DE"/>
        </w:rPr>
        <w:t>analyses</w:t>
      </w:r>
      <w:r w:rsidR="001B7E91">
        <w:drawing>
          <wp:inline wp14:editId="0F6AF9D0" wp14:anchorId="64A0B3EF">
            <wp:extent cx="5756912" cy="3234055"/>
            <wp:effectExtent l="0" t="0" r="0" b="4445"/>
            <wp:docPr id="2" name="Grafik 2" descr="Ein Bild, das Text, verschieden enthält.&#10;&#10;Automatisch generierte Beschreibung" title=""/>
            <wp:cNvGraphicFramePr>
              <a:graphicFrameLocks noChangeAspect="1"/>
            </wp:cNvGraphicFramePr>
            <a:graphic>
              <a:graphicData uri="http://schemas.openxmlformats.org/drawingml/2006/picture">
                <pic:pic>
                  <pic:nvPicPr>
                    <pic:cNvPr id="0" name="Grafik 2"/>
                    <pic:cNvPicPr/>
                  </pic:nvPicPr>
                  <pic:blipFill>
                    <a:blip r:embed="R47435c6f93324b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6912" cy="3234055"/>
                    </a:xfrm>
                    <a:prstGeom prst="rect">
                      <a:avLst/>
                    </a:prstGeom>
                  </pic:spPr>
                </pic:pic>
              </a:graphicData>
            </a:graphic>
          </wp:inline>
        </w:drawing>
      </w:r>
    </w:p>
    <w:p w:rsidR="001B7E91" w:rsidRDefault="001B7E91" w14:paraId="5910F0AC" w14:textId="77777777">
      <w:pPr>
        <w:rPr>
          <w:rFonts w:ascii="Arial" w:hAnsi="Arial" w:cs="Arial"/>
          <w:color w:val="000000" w:themeColor="text1"/>
          <w:sz w:val="20"/>
          <w:szCs w:val="20"/>
          <w:lang w:val="en-US"/>
        </w:rPr>
      </w:pPr>
    </w:p>
    <w:p w:rsidR="001B7E91" w:rsidP="001B7E91" w:rsidRDefault="001B7E91" w14:paraId="79EDE214" w14:textId="37496DAB">
      <w:pPr>
        <w:spacing w:line="360" w:lineRule="auto"/>
        <w:jc w:val="both"/>
        <w:rPr>
          <w:rFonts w:ascii="Arial" w:hAnsi="Arial" w:cs="Arial"/>
          <w:color w:val="000000" w:themeColor="text1"/>
          <w:sz w:val="20"/>
          <w:szCs w:val="20"/>
          <w:lang w:val="en-US"/>
        </w:rPr>
      </w:pPr>
      <w:r w:rsidRPr="426001D0" w:rsidR="001B7E91">
        <w:rPr>
          <w:rFonts w:ascii="Arial" w:hAnsi="Arial" w:cs="Arial"/>
          <w:color w:val="000000" w:themeColor="text1" w:themeTint="FF" w:themeShade="FF"/>
          <w:sz w:val="20"/>
          <w:szCs w:val="20"/>
          <w:lang w:val="en-US"/>
        </w:rPr>
        <w:t xml:space="preserve">Figure S3 </w:t>
      </w:r>
      <w:commentRangeStart w:id="1691261612"/>
      <w:commentRangeStart w:id="202263424"/>
      <w:r w:rsidRPr="426001D0" w:rsidR="001B7E91">
        <w:rPr>
          <w:rFonts w:ascii="Arial" w:hAnsi="Arial" w:cs="Arial"/>
          <w:color w:val="000000" w:themeColor="text1" w:themeTint="FF" w:themeShade="FF"/>
          <w:sz w:val="20"/>
          <w:szCs w:val="20"/>
          <w:lang w:val="en-US"/>
        </w:rPr>
        <w:t>Insula activated in</w:t>
      </w:r>
      <w:ins w:author="Sjoerds, Z." w:date="2021-07-08T10:35:16.877Z" w:id="921044712">
        <w:r w:rsidRPr="426001D0" w:rsidR="60DA0EA9">
          <w:rPr>
            <w:rFonts w:ascii="Arial" w:hAnsi="Arial" w:cs="Arial"/>
            <w:color w:val="000000" w:themeColor="text1" w:themeTint="FF" w:themeShade="FF"/>
            <w:sz w:val="20"/>
            <w:szCs w:val="20"/>
            <w:lang w:val="en-US"/>
          </w:rPr>
          <w:t xml:space="preserve"> the</w:t>
        </w:r>
      </w:ins>
      <w:r w:rsidRPr="426001D0" w:rsidR="001B7E91">
        <w:rPr>
          <w:rFonts w:ascii="Arial" w:hAnsi="Arial" w:cs="Arial"/>
          <w:color w:val="000000" w:themeColor="text1" w:themeTint="FF" w:themeShade="FF"/>
          <w:sz w:val="20"/>
          <w:szCs w:val="20"/>
          <w:lang w:val="en-US"/>
        </w:rPr>
        <w:t xml:space="preserve"> ST&gt;CT</w:t>
      </w:r>
      <w:ins w:author="Sjoerds, Z." w:date="2021-07-08T10:35:20.389Z" w:id="1476143914">
        <w:r w:rsidRPr="426001D0" w:rsidR="7739DF7E">
          <w:rPr>
            <w:rFonts w:ascii="Arial" w:hAnsi="Arial" w:cs="Arial"/>
            <w:color w:val="000000" w:themeColor="text1" w:themeTint="FF" w:themeShade="FF"/>
            <w:sz w:val="20"/>
            <w:szCs w:val="20"/>
            <w:lang w:val="en-US"/>
          </w:rPr>
          <w:t xml:space="preserve"> </w:t>
        </w:r>
      </w:ins>
      <w:commentRangeStart w:id="893452257"/>
      <w:ins w:author="Sjoerds, Z." w:date="2021-07-08T10:35:20.389Z" w:id="2132986148">
        <w:r w:rsidRPr="426001D0" w:rsidR="7739DF7E">
          <w:rPr>
            <w:rFonts w:ascii="Arial" w:hAnsi="Arial" w:cs="Arial"/>
            <w:color w:val="000000" w:themeColor="text1" w:themeTint="FF" w:themeShade="FF"/>
            <w:sz w:val="20"/>
            <w:szCs w:val="20"/>
            <w:lang w:val="en-US"/>
          </w:rPr>
          <w:t>T-contrast</w:t>
        </w:r>
      </w:ins>
      <w:commentRangeEnd w:id="893452257"/>
      <w:r>
        <w:rPr>
          <w:rStyle w:val="CommentReference"/>
        </w:rPr>
        <w:commentReference w:id="893452257"/>
      </w:r>
      <w:r w:rsidRPr="426001D0" w:rsidR="001B7E91">
        <w:rPr>
          <w:rFonts w:ascii="Arial" w:hAnsi="Arial" w:cs="Arial"/>
          <w:color w:val="000000" w:themeColor="text1" w:themeTint="FF" w:themeShade="FF"/>
          <w:sz w:val="20"/>
          <w:szCs w:val="20"/>
          <w:lang w:val="en-US"/>
        </w:rPr>
        <w:t xml:space="preserve"> (uncorrected) </w:t>
      </w:r>
      <w:commentRangeEnd w:id="1691261612"/>
      <w:r>
        <w:rPr>
          <w:rStyle w:val="CommentReference"/>
        </w:rPr>
        <w:commentReference w:id="1691261612"/>
      </w:r>
      <w:commentRangeEnd w:id="202263424"/>
      <w:r>
        <w:rPr>
          <w:rStyle w:val="CommentReference"/>
        </w:rPr>
        <w:commentReference w:id="202263424"/>
      </w:r>
      <w:r w:rsidRPr="426001D0" w:rsidR="001B7E91">
        <w:rPr>
          <w:rFonts w:ascii="Arial" w:hAnsi="Arial" w:cs="Arial"/>
          <w:color w:val="000000" w:themeColor="text1" w:themeTint="FF" w:themeShade="FF"/>
          <w:sz w:val="20"/>
          <w:szCs w:val="20"/>
          <w:lang w:val="en-US"/>
        </w:rPr>
        <w:t xml:space="preserve">with </w:t>
      </w:r>
      <w:ins w:author="Sjoerds, Z." w:date="2021-07-08T10:34:15.69Z" w:id="1010477830">
        <w:r w:rsidRPr="426001D0" w:rsidR="2E7E241E">
          <w:rPr>
            <w:rFonts w:ascii="Arial" w:hAnsi="Arial" w:cs="Arial"/>
            <w:color w:val="000000" w:themeColor="text1" w:themeTint="FF" w:themeShade="FF"/>
            <w:sz w:val="20"/>
            <w:szCs w:val="20"/>
            <w:lang w:val="en-US"/>
          </w:rPr>
          <w:t xml:space="preserve">a </w:t>
        </w:r>
      </w:ins>
      <w:r w:rsidRPr="426001D0" w:rsidR="001B7E91">
        <w:rPr>
          <w:rFonts w:ascii="Arial" w:hAnsi="Arial" w:cs="Arial"/>
          <w:color w:val="000000" w:themeColor="text1" w:themeTint="FF" w:themeShade="FF"/>
          <w:sz w:val="20"/>
          <w:szCs w:val="20"/>
          <w:lang w:val="en-US"/>
        </w:rPr>
        <w:t xml:space="preserve">VOI </w:t>
      </w:r>
      <w:del w:author="Sjoerds, Z." w:date="2021-07-08T10:34:19.84Z" w:id="1041640763">
        <w:r w:rsidRPr="426001D0" w:rsidDel="001B7E91">
          <w:rPr>
            <w:rFonts w:ascii="Arial" w:hAnsi="Arial" w:cs="Arial"/>
            <w:color w:val="000000" w:themeColor="text1" w:themeTint="FF" w:themeShade="FF"/>
            <w:sz w:val="20"/>
            <w:szCs w:val="20"/>
            <w:lang w:val="en-US"/>
          </w:rPr>
          <w:delText xml:space="preserve">of </w:delText>
        </w:r>
      </w:del>
      <w:ins w:author="Sjoerds, Z." w:date="2021-07-08T10:34:21.181Z" w:id="2094745388">
        <w:r w:rsidRPr="426001D0" w:rsidR="1C52C536">
          <w:rPr>
            <w:rFonts w:ascii="Arial" w:hAnsi="Arial" w:cs="Arial"/>
            <w:color w:val="000000" w:themeColor="text1" w:themeTint="FF" w:themeShade="FF"/>
            <w:sz w:val="20"/>
            <w:szCs w:val="20"/>
            <w:lang w:val="en-US"/>
          </w:rPr>
          <w:t xml:space="preserve">from the </w:t>
        </w:r>
      </w:ins>
      <w:commentRangeStart w:id="1931673826"/>
      <w:commentRangeStart w:id="433601741"/>
      <w:r w:rsidRPr="426001D0" w:rsidR="001B7E91">
        <w:rPr>
          <w:rFonts w:ascii="Arial" w:hAnsi="Arial" w:cs="Arial"/>
          <w:color w:val="000000" w:themeColor="text1" w:themeTint="FF" w:themeShade="FF"/>
          <w:sz w:val="20"/>
          <w:szCs w:val="20"/>
          <w:lang w:val="en-US"/>
        </w:rPr>
        <w:t>main effect</w:t>
      </w:r>
      <w:r w:rsidRPr="426001D0" w:rsidR="36E606E8">
        <w:rPr>
          <w:rFonts w:ascii="Arial" w:hAnsi="Arial" w:cs="Arial"/>
          <w:color w:val="000000" w:themeColor="text1" w:themeTint="FF" w:themeShade="FF"/>
          <w:sz w:val="20"/>
          <w:szCs w:val="20"/>
          <w:lang w:val="en-US"/>
        </w:rPr>
        <w:t xml:space="preserve"> of RPE</w:t>
      </w:r>
      <w:commentRangeEnd w:id="1931673826"/>
      <w:r>
        <w:rPr>
          <w:rStyle w:val="CommentReference"/>
        </w:rPr>
        <w:commentReference w:id="1931673826"/>
      </w:r>
      <w:commentRangeEnd w:id="433601741"/>
      <w:r>
        <w:rPr>
          <w:rStyle w:val="CommentReference"/>
        </w:rPr>
        <w:commentReference w:id="433601741"/>
      </w:r>
      <w:r w:rsidRPr="426001D0" w:rsidR="001B7E91">
        <w:rPr>
          <w:rFonts w:ascii="Arial" w:hAnsi="Arial" w:cs="Arial"/>
          <w:color w:val="000000" w:themeColor="text1" w:themeTint="FF" w:themeShade="FF"/>
          <w:sz w:val="20"/>
          <w:szCs w:val="20"/>
          <w:lang w:val="en-US"/>
        </w:rPr>
        <w:t>, inlay of glass brain (transversal)</w:t>
      </w:r>
      <w:r w:rsidRPr="426001D0" w:rsidR="00D8328D">
        <w:rPr>
          <w:rFonts w:ascii="Arial" w:hAnsi="Arial" w:cs="Arial"/>
          <w:color w:val="000000" w:themeColor="text1" w:themeTint="FF" w:themeShade="FF"/>
          <w:sz w:val="20"/>
          <w:szCs w:val="20"/>
          <w:lang w:val="en-US"/>
        </w:rPr>
        <w:t xml:space="preserve">, </w:t>
      </w:r>
      <w:del w:author="Sjoerds, Z." w:date="2021-07-08T10:32:57.135Z" w:id="1849341261">
        <w:r w:rsidRPr="426001D0" w:rsidDel="001B7E91">
          <w:rPr>
            <w:rFonts w:ascii="Arial" w:hAnsi="Arial" w:cs="Arial"/>
            <w:color w:val="000000" w:themeColor="text1" w:themeTint="FF" w:themeShade="FF"/>
            <w:sz w:val="20"/>
            <w:szCs w:val="20"/>
            <w:lang w:val="en-US"/>
          </w:rPr>
          <w:delText xml:space="preserve">with </w:delText>
        </w:r>
      </w:del>
      <w:ins w:author="Sjoerds, Z." w:date="2021-07-08T10:32:58.55Z" w:id="614967641">
        <w:r w:rsidRPr="426001D0" w:rsidR="6C300E83">
          <w:rPr>
            <w:rFonts w:ascii="Arial" w:hAnsi="Arial" w:cs="Arial"/>
            <w:color w:val="000000" w:themeColor="text1" w:themeTint="FF" w:themeShade="FF"/>
            <w:sz w:val="20"/>
            <w:szCs w:val="20"/>
            <w:lang w:val="en-US"/>
          </w:rPr>
          <w:t xml:space="preserve">showing </w:t>
        </w:r>
      </w:ins>
      <w:r w:rsidRPr="426001D0" w:rsidR="00D8328D">
        <w:rPr>
          <w:rFonts w:ascii="Arial" w:hAnsi="Arial" w:cs="Arial"/>
          <w:color w:val="000000" w:themeColor="text1" w:themeTint="FF" w:themeShade="FF"/>
          <w:sz w:val="20"/>
          <w:szCs w:val="20"/>
          <w:lang w:val="en-US"/>
        </w:rPr>
        <w:t>a significant activation</w:t>
      </w:r>
      <w:r w:rsidRPr="426001D0" w:rsidR="00CC5C81">
        <w:rPr>
          <w:rFonts w:ascii="Arial" w:hAnsi="Arial" w:cs="Arial"/>
          <w:color w:val="000000" w:themeColor="text1" w:themeTint="FF" w:themeShade="FF"/>
          <w:sz w:val="20"/>
          <w:szCs w:val="20"/>
          <w:lang w:val="en-US"/>
        </w:rPr>
        <w:t xml:space="preserve"> </w:t>
      </w:r>
      <w:proofErr w:type="gramStart"/>
      <w:r w:rsidRPr="426001D0" w:rsidR="00CC5C81">
        <w:rPr>
          <w:rFonts w:ascii="Arial" w:hAnsi="Arial" w:cs="Arial"/>
          <w:color w:val="000000" w:themeColor="text1" w:themeTint="FF" w:themeShade="FF"/>
          <w:sz w:val="20"/>
          <w:szCs w:val="20"/>
          <w:lang w:val="en-US"/>
        </w:rPr>
        <w:t xml:space="preserve">of </w:t>
      </w:r>
      <w:r w:rsidRPr="426001D0" w:rsidR="00D8328D">
        <w:rPr>
          <w:rFonts w:ascii="Arial" w:hAnsi="Arial" w:cs="Arial"/>
          <w:color w:val="000000" w:themeColor="text1" w:themeTint="FF" w:themeShade="FF"/>
          <w:sz w:val="20"/>
          <w:szCs w:val="20"/>
          <w:lang w:val="en-US"/>
        </w:rPr>
        <w:t xml:space="preserve"> </w:t>
      </w:r>
      <w:r w:rsidRPr="426001D0" w:rsidR="00CC5C81">
        <w:rPr>
          <w:rFonts w:ascii="Arial" w:hAnsi="Arial" w:cs="Arial"/>
          <w:color w:val="000000" w:themeColor="text1" w:themeTint="FF" w:themeShade="FF"/>
          <w:sz w:val="20"/>
          <w:szCs w:val="20"/>
          <w:highlight w:val="yellow"/>
          <w:lang w:val="en-US"/>
        </w:rPr>
        <w:t>T</w:t>
      </w:r>
      <w:proofErr w:type="gramEnd"/>
      <w:r w:rsidRPr="426001D0" w:rsidR="00CC5C81">
        <w:rPr>
          <w:rFonts w:ascii="Arial" w:hAnsi="Arial" w:cs="Arial"/>
          <w:color w:val="000000" w:themeColor="text1" w:themeTint="FF" w:themeShade="FF"/>
          <w:sz w:val="20"/>
          <w:szCs w:val="20"/>
          <w:highlight w:val="yellow"/>
          <w:lang w:val="en-US"/>
        </w:rPr>
        <w:t xml:space="preserve"> =</w:t>
      </w:r>
      <w:r w:rsidRPr="426001D0" w:rsidR="00CC5C81">
        <w:rPr>
          <w:rFonts w:ascii="Arial" w:hAnsi="Arial" w:cs="Arial"/>
          <w:color w:val="000000" w:themeColor="text1" w:themeTint="FF" w:themeShade="FF"/>
          <w:sz w:val="20"/>
          <w:szCs w:val="20"/>
          <w:highlight w:val="yellow"/>
          <w:lang w:val="en-US"/>
        </w:rPr>
        <w:t xml:space="preserve"> X,</w:t>
      </w:r>
      <w:r w:rsidRPr="426001D0" w:rsidR="00CC5C81">
        <w:rPr>
          <w:rFonts w:ascii="Arial" w:hAnsi="Arial" w:cs="Arial"/>
          <w:color w:val="000000" w:themeColor="text1" w:themeTint="FF" w:themeShade="FF"/>
          <w:sz w:val="20"/>
          <w:szCs w:val="20"/>
          <w:highlight w:val="yellow"/>
          <w:lang w:val="en-US"/>
        </w:rPr>
        <w:t xml:space="preserve"> </w:t>
      </w:r>
      <w:proofErr w:type="spellStart"/>
      <w:r w:rsidRPr="426001D0" w:rsidR="00CC5C81">
        <w:rPr>
          <w:rFonts w:ascii="Arial" w:hAnsi="Arial" w:cs="Arial"/>
          <w:i w:val="1"/>
          <w:iCs w:val="1"/>
          <w:color w:val="000000" w:themeColor="text1" w:themeTint="FF" w:themeShade="FF"/>
          <w:sz w:val="20"/>
          <w:szCs w:val="20"/>
          <w:highlight w:val="yellow"/>
          <w:lang w:val="en-US"/>
        </w:rPr>
        <w:t>p</w:t>
      </w:r>
      <w:r w:rsidRPr="426001D0" w:rsidR="00CC5C81">
        <w:rPr>
          <w:rFonts w:ascii="Arial" w:hAnsi="Arial" w:cs="Arial"/>
          <w:i w:val="1"/>
          <w:iCs w:val="1"/>
          <w:color w:val="000000" w:themeColor="text1" w:themeTint="FF" w:themeShade="FF"/>
          <w:sz w:val="20"/>
          <w:szCs w:val="20"/>
          <w:highlight w:val="yellow"/>
          <w:vertAlign w:val="subscript"/>
          <w:lang w:val="en-US"/>
        </w:rPr>
        <w:t>uncorr</w:t>
      </w:r>
      <w:proofErr w:type="spellEnd"/>
      <w:r w:rsidRPr="426001D0" w:rsidR="00CC5C81">
        <w:rPr>
          <w:rFonts w:ascii="Arial" w:hAnsi="Arial" w:cs="Arial"/>
          <w:color w:val="000000" w:themeColor="text1" w:themeTint="FF" w:themeShade="FF"/>
          <w:sz w:val="20"/>
          <w:szCs w:val="20"/>
          <w:highlight w:val="yellow"/>
          <w:lang w:val="en-US"/>
        </w:rPr>
        <w:t xml:space="preserve"> </w:t>
      </w:r>
      <w:r w:rsidRPr="426001D0" w:rsidR="00CC5C81">
        <w:rPr>
          <w:rFonts w:ascii="Arial" w:hAnsi="Arial" w:cs="Arial"/>
          <w:color w:val="000000" w:themeColor="text1" w:themeTint="FF" w:themeShade="FF"/>
          <w:sz w:val="20"/>
          <w:szCs w:val="20"/>
          <w:highlight w:val="yellow"/>
          <w:lang w:val="en-US"/>
        </w:rPr>
        <w:t>&lt;</w:t>
      </w:r>
      <w:r w:rsidRPr="426001D0" w:rsidR="00CC5C81">
        <w:rPr>
          <w:rFonts w:ascii="Arial" w:hAnsi="Arial" w:cs="Arial"/>
          <w:color w:val="000000" w:themeColor="text1" w:themeTint="FF" w:themeShade="FF"/>
          <w:sz w:val="20"/>
          <w:szCs w:val="20"/>
          <w:highlight w:val="yellow"/>
          <w:lang w:val="en-US"/>
        </w:rPr>
        <w:t xml:space="preserve"> .</w:t>
      </w:r>
      <w:proofErr w:type="gramStart"/>
      <w:r w:rsidRPr="426001D0" w:rsidR="00CC5C81">
        <w:rPr>
          <w:rFonts w:ascii="Arial" w:hAnsi="Arial" w:cs="Arial"/>
          <w:color w:val="000000" w:themeColor="text1" w:themeTint="FF" w:themeShade="FF"/>
          <w:sz w:val="20"/>
          <w:szCs w:val="20"/>
          <w:highlight w:val="yellow"/>
          <w:lang w:val="en-US"/>
        </w:rPr>
        <w:t>00</w:t>
      </w:r>
      <w:r w:rsidRPr="426001D0" w:rsidR="00CC5C81">
        <w:rPr>
          <w:rFonts w:ascii="Arial" w:hAnsi="Arial" w:cs="Arial"/>
          <w:color w:val="000000" w:themeColor="text1" w:themeTint="FF" w:themeShade="FF"/>
          <w:sz w:val="20"/>
          <w:szCs w:val="20"/>
          <w:highlight w:val="yellow"/>
          <w:lang w:val="en-US"/>
        </w:rPr>
        <w:t>1</w:t>
      </w:r>
      <w:r w:rsidRPr="426001D0" w:rsidR="00CC5C81">
        <w:rPr>
          <w:rFonts w:ascii="Arial" w:hAnsi="Arial" w:cs="Arial"/>
          <w:color w:val="000000" w:themeColor="text1" w:themeTint="FF" w:themeShade="FF"/>
          <w:sz w:val="20"/>
          <w:szCs w:val="20"/>
          <w:highlight w:val="yellow"/>
          <w:lang w:val="en-US"/>
        </w:rPr>
        <w:t xml:space="preserve"> </w:t>
      </w:r>
      <w:r w:rsidRPr="426001D0" w:rsidR="00CC5C81">
        <w:rPr>
          <w:rFonts w:ascii="Arial" w:hAnsi="Arial" w:cs="Arial"/>
          <w:color w:val="000000" w:themeColor="text1" w:themeTint="FF" w:themeShade="FF"/>
          <w:sz w:val="20"/>
          <w:szCs w:val="20"/>
          <w:lang w:val="en-US"/>
        </w:rPr>
        <w:t xml:space="preserve"> </w:t>
      </w:r>
      <w:r w:rsidRPr="426001D0" w:rsidR="00CC5C81">
        <w:rPr>
          <w:rFonts w:ascii="Arial" w:hAnsi="Arial" w:cs="Arial"/>
          <w:color w:val="000000" w:themeColor="text1" w:themeTint="FF" w:themeShade="FF"/>
          <w:sz w:val="20"/>
          <w:szCs w:val="20"/>
          <w:highlight w:val="yellow"/>
          <w:lang w:val="en-US"/>
        </w:rPr>
        <w:t>at</w:t>
      </w:r>
      <w:proofErr w:type="gramEnd"/>
      <w:r w:rsidRPr="426001D0" w:rsidR="00CC5C81">
        <w:rPr>
          <w:rFonts w:ascii="Arial" w:hAnsi="Arial" w:cs="Arial"/>
          <w:color w:val="000000" w:themeColor="text1" w:themeTint="FF" w:themeShade="FF"/>
          <w:sz w:val="20"/>
          <w:szCs w:val="20"/>
          <w:highlight w:val="yellow"/>
          <w:lang w:val="en-US"/>
        </w:rPr>
        <w:t xml:space="preserve"> 46 4 10</w:t>
      </w:r>
      <w:r w:rsidRPr="426001D0" w:rsidR="00CC5C81">
        <w:rPr>
          <w:rFonts w:ascii="Arial" w:hAnsi="Arial" w:cs="Arial"/>
          <w:color w:val="000000" w:themeColor="text1" w:themeTint="FF" w:themeShade="FF"/>
          <w:sz w:val="20"/>
          <w:szCs w:val="20"/>
          <w:lang w:val="en-US"/>
        </w:rPr>
        <w:t xml:space="preserve">. The </w:t>
      </w:r>
      <w:ins w:author="Sjoerds, Z." w:date="2021-07-08T10:35:11.133Z" w:id="1109939230">
        <w:r w:rsidRPr="426001D0" w:rsidR="23F0A730">
          <w:rPr>
            <w:rFonts w:ascii="Arial" w:hAnsi="Arial" w:cs="Arial"/>
            <w:color w:val="000000" w:themeColor="text1" w:themeTint="FF" w:themeShade="FF"/>
            <w:sz w:val="20"/>
            <w:szCs w:val="20"/>
            <w:lang w:val="en-US"/>
          </w:rPr>
          <w:t>opposite T-</w:t>
        </w:r>
      </w:ins>
      <w:r w:rsidRPr="426001D0" w:rsidR="00CC5C81">
        <w:rPr>
          <w:rFonts w:ascii="Arial" w:hAnsi="Arial" w:cs="Arial"/>
          <w:color w:val="000000" w:themeColor="text1" w:themeTint="FF" w:themeShade="FF"/>
          <w:sz w:val="20"/>
          <w:szCs w:val="20"/>
          <w:lang w:val="en-US"/>
        </w:rPr>
        <w:t>contrast CT&gt;ST did not result in significant activation</w:t>
      </w:r>
      <w:ins w:author="Sjoerds, Z." w:date="2021-07-08T10:35:03.028Z" w:id="700976040">
        <w:r w:rsidRPr="426001D0" w:rsidR="08266569">
          <w:rPr>
            <w:rFonts w:ascii="Arial" w:hAnsi="Arial" w:cs="Arial"/>
            <w:color w:val="000000" w:themeColor="text1" w:themeTint="FF" w:themeShade="FF"/>
            <w:sz w:val="20"/>
            <w:szCs w:val="20"/>
            <w:lang w:val="en-US"/>
          </w:rPr>
          <w:t xml:space="preserve"> at threshold</w:t>
        </w:r>
        <w:r w:rsidRPr="426001D0" w:rsidR="08266569">
          <w:rPr>
            <w:rFonts w:ascii="Arial" w:hAnsi="Arial" w:cs="Arial"/>
            <w:color w:val="000000" w:themeColor="text1" w:themeTint="FF" w:themeShade="FF"/>
            <w:sz w:val="20"/>
            <w:szCs w:val="20"/>
            <w:lang w:val="en-US"/>
          </w:rPr>
          <w:t>....</w:t>
        </w:r>
      </w:ins>
      <w:r w:rsidRPr="426001D0" w:rsidR="00CC5C81">
        <w:rPr>
          <w:rFonts w:ascii="Arial" w:hAnsi="Arial" w:cs="Arial"/>
          <w:color w:val="000000" w:themeColor="text1" w:themeTint="FF" w:themeShade="FF"/>
          <w:sz w:val="20"/>
          <w:szCs w:val="20"/>
          <w:lang w:val="en-US"/>
        </w:rPr>
        <w:t>.</w:t>
      </w:r>
      <w:proofErr w:type="gramEnd"/>
    </w:p>
    <w:p w:rsidR="009411A3" w:rsidP="001B7E91" w:rsidRDefault="009411A3" w14:paraId="207F05A8" w14:textId="77777777">
      <w:pPr>
        <w:spacing w:line="360" w:lineRule="auto"/>
        <w:jc w:val="both"/>
        <w:rPr>
          <w:rFonts w:ascii="Arial" w:hAnsi="Arial" w:cs="Arial"/>
          <w:color w:val="000000" w:themeColor="text1"/>
          <w:sz w:val="20"/>
          <w:szCs w:val="20"/>
          <w:lang w:val="en-US"/>
        </w:rPr>
      </w:pPr>
    </w:p>
    <w:p w:rsidR="009411A3" w:rsidRDefault="009411A3" w14:paraId="526C88D1" w14:textId="77777777">
      <w:pPr>
        <w:rPr>
          <w:rFonts w:ascii="Arial" w:hAnsi="Arial" w:cs="Arial"/>
          <w:color w:val="000000" w:themeColor="text1"/>
          <w:sz w:val="20"/>
          <w:szCs w:val="20"/>
          <w:lang w:val="en-US"/>
        </w:rPr>
      </w:pPr>
      <w:r w:rsidR="009411A3">
        <w:drawing>
          <wp:inline wp14:editId="1E3476ED" wp14:anchorId="3C3C3457">
            <wp:extent cx="3468414" cy="3425487"/>
            <wp:effectExtent l="0" t="0" r="0" b="3810"/>
            <wp:docPr id="3" name="Grafik 3" title=""/>
            <wp:cNvGraphicFramePr>
              <a:graphicFrameLocks noChangeAspect="1"/>
            </wp:cNvGraphicFramePr>
            <a:graphic>
              <a:graphicData uri="http://schemas.openxmlformats.org/drawingml/2006/picture">
                <pic:pic>
                  <pic:nvPicPr>
                    <pic:cNvPr id="0" name="Grafik 3"/>
                    <pic:cNvPicPr/>
                  </pic:nvPicPr>
                  <pic:blipFill>
                    <a:blip r:embed="R0c9c876639e241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68414" cy="3425487"/>
                    </a:xfrm>
                    <a:prstGeom prst="rect">
                      <a:avLst/>
                    </a:prstGeom>
                  </pic:spPr>
                </pic:pic>
              </a:graphicData>
            </a:graphic>
          </wp:inline>
        </w:drawing>
      </w:r>
    </w:p>
    <w:p w:rsidR="009411A3" w:rsidP="009411A3" w:rsidRDefault="009411A3" w14:paraId="13DC13B2" w14:textId="77777777">
      <w:pPr>
        <w:spacing w:line="360" w:lineRule="auto"/>
        <w:jc w:val="both"/>
        <w:rPr>
          <w:rFonts w:ascii="Arial" w:hAnsi="Arial" w:cs="Arial"/>
          <w:color w:val="000000" w:themeColor="text1"/>
          <w:sz w:val="20"/>
          <w:szCs w:val="20"/>
          <w:lang w:val="en-US"/>
        </w:rPr>
      </w:pPr>
    </w:p>
    <w:p w:rsidR="00B7590C" w:rsidP="426001D0" w:rsidRDefault="009411A3" w14:paraId="7392D508" w14:textId="07B6BDAA">
      <w:pPr>
        <w:pStyle w:val="Standard"/>
        <w:spacing w:line="360" w:lineRule="auto"/>
        <w:jc w:val="both"/>
        <w:rPr>
          <w:rFonts w:ascii="Arial" w:hAnsi="Arial" w:cs="Arial"/>
          <w:color w:val="000000" w:themeColor="text1"/>
          <w:sz w:val="20"/>
          <w:szCs w:val="20"/>
          <w:lang w:val="en-US"/>
        </w:rPr>
      </w:pPr>
      <w:r w:rsidRPr="0AFC2EDC" w:rsidR="009411A3">
        <w:rPr>
          <w:rFonts w:ascii="Arial" w:hAnsi="Arial" w:cs="Arial"/>
          <w:color w:val="000000" w:themeColor="text1" w:themeTint="FF" w:themeShade="FF"/>
          <w:sz w:val="20"/>
          <w:szCs w:val="20"/>
          <w:lang w:val="en-US"/>
        </w:rPr>
        <w:t>Figure S4</w:t>
      </w:r>
      <w:r w:rsidRPr="0AFC2EDC" w:rsidR="2930C285">
        <w:rPr>
          <w:rFonts w:ascii="Arial" w:hAnsi="Arial" w:cs="Arial"/>
          <w:color w:val="000000" w:themeColor="text1" w:themeTint="FF" w:themeShade="FF"/>
          <w:sz w:val="20"/>
          <w:szCs w:val="20"/>
          <w:lang w:val="en-US"/>
        </w:rPr>
        <w:t xml:space="preserve">. Differential effect of stress intervention in participants with better vs. </w:t>
      </w:r>
      <w:r w:rsidRPr="0AFC2EDC" w:rsidR="56AB7CB4">
        <w:rPr>
          <w:rFonts w:ascii="Arial" w:hAnsi="Arial" w:cs="Arial"/>
          <w:color w:val="000000" w:themeColor="text1" w:themeTint="FF" w:themeShade="FF"/>
          <w:sz w:val="20"/>
          <w:szCs w:val="20"/>
          <w:lang w:val="en-US"/>
        </w:rPr>
        <w:t>W</w:t>
      </w:r>
      <w:r w:rsidRPr="0AFC2EDC" w:rsidR="2930C285">
        <w:rPr>
          <w:rFonts w:ascii="Arial" w:hAnsi="Arial" w:cs="Arial"/>
          <w:color w:val="000000" w:themeColor="text1" w:themeTint="FF" w:themeShade="FF"/>
          <w:sz w:val="20"/>
          <w:szCs w:val="20"/>
          <w:lang w:val="en-US"/>
        </w:rPr>
        <w:t>orse</w:t>
      </w:r>
      <w:r w:rsidRPr="0AFC2EDC" w:rsidR="56AB7CB4">
        <w:rPr>
          <w:rFonts w:ascii="Arial" w:hAnsi="Arial" w:cs="Arial"/>
          <w:color w:val="000000" w:themeColor="text1" w:themeTint="FF" w:themeShade="FF"/>
          <w:sz w:val="20"/>
          <w:szCs w:val="20"/>
          <w:lang w:val="en-US"/>
        </w:rPr>
        <w:t xml:space="preserve"> </w:t>
      </w:r>
      <w:proofErr w:type="gramStart"/>
      <w:r w:rsidRPr="0AFC2EDC" w:rsidR="2930C285">
        <w:rPr>
          <w:rFonts w:ascii="Arial" w:hAnsi="Arial" w:cs="Arial"/>
          <w:color w:val="000000" w:themeColor="text1" w:themeTint="FF" w:themeShade="FF"/>
          <w:sz w:val="20"/>
          <w:szCs w:val="20"/>
          <w:lang w:val="en-US"/>
        </w:rPr>
        <w:t xml:space="preserve">performance </w:t>
      </w:r>
      <w:r w:rsidRPr="0AFC2EDC" w:rsidR="009411A3">
        <w:rPr>
          <w:rFonts w:ascii="Arial" w:hAnsi="Arial" w:cs="Arial"/>
          <w:color w:val="000000" w:themeColor="text1" w:themeTint="FF" w:themeShade="FF"/>
          <w:sz w:val="20"/>
          <w:szCs w:val="20"/>
          <w:lang w:val="en-US"/>
        </w:rPr>
        <w:t xml:space="preserve"> </w:t>
      </w:r>
      <w:r w:rsidRPr="0AFC2EDC" w:rsidR="71B25AB4">
        <w:rPr>
          <w:rFonts w:ascii="Arial" w:hAnsi="Arial" w:cs="Arial"/>
          <w:color w:val="000000" w:themeColor="text1" w:themeTint="FF" w:themeShade="FF"/>
          <w:sz w:val="20"/>
          <w:szCs w:val="20"/>
          <w:lang w:val="en-US"/>
        </w:rPr>
        <w:t>under</w:t>
      </w:r>
      <w:proofErr w:type="gramEnd"/>
      <w:r w:rsidRPr="0AFC2EDC" w:rsidR="71B25AB4">
        <w:rPr>
          <w:rFonts w:ascii="Arial" w:hAnsi="Arial" w:cs="Arial"/>
          <w:color w:val="000000" w:themeColor="text1" w:themeTint="FF" w:themeShade="FF"/>
          <w:sz w:val="20"/>
          <w:szCs w:val="20"/>
          <w:lang w:val="en-US"/>
        </w:rPr>
        <w:t xml:space="preserve"> stress (</w:t>
      </w:r>
      <w:r w:rsidRPr="0AFC2EDC" w:rsidR="009411A3">
        <w:rPr>
          <w:rFonts w:ascii="Arial" w:hAnsi="Arial" w:cs="Arial"/>
          <w:color w:val="000000" w:themeColor="text1" w:themeTint="FF" w:themeShade="FF"/>
          <w:sz w:val="20"/>
          <w:szCs w:val="20"/>
          <w:lang w:val="en-US"/>
        </w:rPr>
        <w:t xml:space="preserve">flexible factorial </w:t>
      </w:r>
      <w:r w:rsidRPr="0AFC2EDC" w:rsidR="0479B874">
        <w:rPr>
          <w:rFonts w:ascii="Arial" w:hAnsi="Arial" w:cs="Arial"/>
          <w:color w:val="000000" w:themeColor="text1" w:themeTint="FF" w:themeShade="FF"/>
          <w:sz w:val="20"/>
          <w:szCs w:val="20"/>
          <w:lang w:val="en-US"/>
        </w:rPr>
        <w:t xml:space="preserve">ANOVA design </w:t>
      </w:r>
      <w:r w:rsidRPr="0AFC2EDC" w:rsidR="009411A3">
        <w:rPr>
          <w:rFonts w:ascii="Arial" w:hAnsi="Arial" w:cs="Arial"/>
          <w:color w:val="000000" w:themeColor="text1" w:themeTint="FF" w:themeShade="FF"/>
          <w:sz w:val="20"/>
          <w:szCs w:val="20"/>
          <w:lang w:val="en-US"/>
        </w:rPr>
        <w:t>within-factor cond</w:t>
      </w:r>
      <w:r w:rsidRPr="0AFC2EDC" w:rsidR="00D8328D">
        <w:rPr>
          <w:rFonts w:ascii="Arial" w:hAnsi="Arial" w:cs="Arial"/>
          <w:color w:val="000000" w:themeColor="text1" w:themeTint="FF" w:themeShade="FF"/>
          <w:sz w:val="20"/>
          <w:szCs w:val="20"/>
          <w:lang w:val="en-US"/>
        </w:rPr>
        <w:t>ition</w:t>
      </w:r>
      <w:r w:rsidRPr="0AFC2EDC" w:rsidR="009411A3">
        <w:rPr>
          <w:rFonts w:ascii="Arial" w:hAnsi="Arial" w:cs="Arial"/>
          <w:color w:val="000000" w:themeColor="text1" w:themeTint="FF" w:themeShade="FF"/>
          <w:sz w:val="20"/>
          <w:szCs w:val="20"/>
          <w:lang w:val="en-US"/>
        </w:rPr>
        <w:t xml:space="preserve"> (</w:t>
      </w:r>
      <w:commentRangeStart w:id="1118210191"/>
      <w:r w:rsidRPr="0AFC2EDC" w:rsidR="009411A3">
        <w:rPr>
          <w:rFonts w:ascii="Arial" w:hAnsi="Arial" w:cs="Arial"/>
          <w:color w:val="000000" w:themeColor="text1" w:themeTint="FF" w:themeShade="FF"/>
          <w:sz w:val="20"/>
          <w:szCs w:val="20"/>
          <w:lang w:val="en-US"/>
        </w:rPr>
        <w:t>ST vs. CT</w:t>
      </w:r>
      <w:commentRangeEnd w:id="1118210191"/>
      <w:r>
        <w:rPr>
          <w:rStyle w:val="CommentReference"/>
        </w:rPr>
        <w:commentReference w:id="1118210191"/>
      </w:r>
      <w:r w:rsidRPr="0AFC2EDC" w:rsidR="009411A3">
        <w:rPr>
          <w:rFonts w:ascii="Arial" w:hAnsi="Arial" w:cs="Arial"/>
          <w:color w:val="000000" w:themeColor="text1" w:themeTint="FF" w:themeShade="FF"/>
          <w:sz w:val="20"/>
          <w:szCs w:val="20"/>
          <w:lang w:val="en-US"/>
        </w:rPr>
        <w:t>) and between</w:t>
      </w:r>
      <w:r w:rsidRPr="0AFC2EDC" w:rsidR="00D8328D">
        <w:rPr>
          <w:rFonts w:ascii="Arial" w:hAnsi="Arial" w:cs="Arial"/>
          <w:color w:val="000000" w:themeColor="text1" w:themeTint="FF" w:themeShade="FF"/>
          <w:sz w:val="20"/>
          <w:szCs w:val="20"/>
          <w:lang w:val="en-US"/>
        </w:rPr>
        <w:t>-</w:t>
      </w:r>
      <w:r w:rsidRPr="0AFC2EDC" w:rsidR="009411A3">
        <w:rPr>
          <w:rFonts w:ascii="Arial" w:hAnsi="Arial" w:cs="Arial"/>
          <w:color w:val="000000" w:themeColor="text1" w:themeTint="FF" w:themeShade="FF"/>
          <w:sz w:val="20"/>
          <w:szCs w:val="20"/>
          <w:lang w:val="en-US"/>
        </w:rPr>
        <w:t>factor learning performance: delta &gt; 0 vs. delta &lt; 0)</w:t>
      </w:r>
      <w:r w:rsidRPr="0AFC2EDC" w:rsidR="741EA25C">
        <w:rPr>
          <w:rFonts w:ascii="Arial" w:hAnsi="Arial" w:cs="Arial"/>
          <w:color w:val="000000" w:themeColor="text1" w:themeTint="FF" w:themeShade="FF"/>
          <w:sz w:val="20"/>
          <w:szCs w:val="20"/>
          <w:lang w:val="en-US"/>
        </w:rPr>
        <w:t xml:space="preserve">. </w:t>
      </w:r>
      <w:r w:rsidRPr="0AFC2EDC" w:rsidR="3F0C8234">
        <w:rPr>
          <w:rFonts w:ascii="Arial" w:hAnsi="Arial" w:cs="Arial"/>
          <w:color w:val="000000" w:themeColor="text1" w:themeTint="FF" w:themeShade="FF"/>
          <w:sz w:val="20"/>
          <w:szCs w:val="20"/>
          <w:lang w:val="en-US"/>
        </w:rPr>
        <w:t xml:space="preserve">Interaction between condition and </w:t>
      </w:r>
      <w:r w:rsidRPr="0AFC2EDC" w:rsidR="3F0C8234">
        <w:rPr>
          <w:rFonts w:ascii="Arial" w:hAnsi="Arial" w:cs="Arial"/>
          <w:color w:val="000000" w:themeColor="text1" w:themeTint="FF" w:themeShade="FF"/>
          <w:sz w:val="20"/>
          <w:szCs w:val="20"/>
          <w:lang w:val="en-US"/>
        </w:rPr>
        <w:t>pe</w:t>
      </w:r>
      <w:r w:rsidRPr="0AFC2EDC" w:rsidR="1738EA64">
        <w:rPr>
          <w:rFonts w:ascii="Arial" w:hAnsi="Arial" w:cs="Arial"/>
          <w:color w:val="000000" w:themeColor="text1" w:themeTint="FF" w:themeShade="FF"/>
          <w:sz w:val="20"/>
          <w:szCs w:val="20"/>
          <w:lang w:val="en-US"/>
        </w:rPr>
        <w:t>r</w:t>
      </w:r>
      <w:r w:rsidRPr="0AFC2EDC" w:rsidR="3F0C8234">
        <w:rPr>
          <w:rFonts w:ascii="Arial" w:hAnsi="Arial" w:cs="Arial"/>
          <w:color w:val="000000" w:themeColor="text1" w:themeTint="FF" w:themeShade="FF"/>
          <w:sz w:val="20"/>
          <w:szCs w:val="20"/>
          <w:lang w:val="en-US"/>
        </w:rPr>
        <w:t>formance</w:t>
      </w:r>
      <w:r w:rsidRPr="0AFC2EDC" w:rsidR="3F0C8234">
        <w:rPr>
          <w:rFonts w:ascii="Arial" w:hAnsi="Arial" w:cs="Arial"/>
          <w:color w:val="000000" w:themeColor="text1" w:themeTint="FF" w:themeShade="FF"/>
          <w:sz w:val="20"/>
          <w:szCs w:val="20"/>
          <w:lang w:val="en-US"/>
        </w:rPr>
        <w:t xml:space="preserve"> group were tested in regions showing a </w:t>
      </w:r>
      <w:r w:rsidRPr="0AFC2EDC" w:rsidR="3F0C8234">
        <w:rPr>
          <w:rFonts w:ascii="Arial" w:hAnsi="Arial" w:cs="Arial"/>
          <w:color w:val="000000" w:themeColor="text1" w:themeTint="FF" w:themeShade="FF"/>
          <w:sz w:val="20"/>
          <w:szCs w:val="20"/>
          <w:lang w:val="en-US"/>
        </w:rPr>
        <w:t>signific</w:t>
      </w:r>
      <w:r w:rsidRPr="0AFC2EDC" w:rsidR="3D7D8980">
        <w:rPr>
          <w:rFonts w:ascii="Arial" w:hAnsi="Arial" w:cs="Arial"/>
          <w:color w:val="000000" w:themeColor="text1" w:themeTint="FF" w:themeShade="FF"/>
          <w:sz w:val="20"/>
          <w:szCs w:val="20"/>
          <w:lang w:val="en-US"/>
        </w:rPr>
        <w:t>ant</w:t>
      </w:r>
      <w:r w:rsidRPr="0AFC2EDC" w:rsidR="3F0C8234">
        <w:rPr>
          <w:rFonts w:ascii="Arial" w:hAnsi="Arial" w:cs="Arial"/>
          <w:color w:val="000000" w:themeColor="text1" w:themeTint="FF" w:themeShade="FF"/>
          <w:sz w:val="20"/>
          <w:szCs w:val="20"/>
          <w:lang w:val="en-US"/>
        </w:rPr>
        <w:t xml:space="preserve"> </w:t>
      </w:r>
      <w:r w:rsidRPr="0AFC2EDC" w:rsidR="3F0C8234">
        <w:rPr>
          <w:rFonts w:ascii="Arial" w:hAnsi="Arial" w:cs="Arial"/>
          <w:color w:val="000000" w:themeColor="text1" w:themeTint="FF" w:themeShade="FF"/>
          <w:sz w:val="20"/>
          <w:szCs w:val="20"/>
          <w:lang w:val="en-US"/>
        </w:rPr>
        <w:t>main</w:t>
      </w:r>
      <w:r w:rsidRPr="0AFC2EDC" w:rsidR="3F0C8234">
        <w:rPr>
          <w:rFonts w:ascii="Arial" w:hAnsi="Arial" w:cs="Arial"/>
          <w:color w:val="000000" w:themeColor="text1" w:themeTint="FF" w:themeShade="FF"/>
          <w:sz w:val="20"/>
          <w:szCs w:val="20"/>
          <w:lang w:val="en-US"/>
        </w:rPr>
        <w:t xml:space="preserve"> </w:t>
      </w:r>
      <w:r w:rsidRPr="0AFC2EDC" w:rsidR="3F0C8234">
        <w:rPr>
          <w:rFonts w:ascii="Arial" w:hAnsi="Arial" w:cs="Arial"/>
          <w:color w:val="000000" w:themeColor="text1" w:themeTint="FF" w:themeShade="FF"/>
          <w:sz w:val="20"/>
          <w:szCs w:val="20"/>
          <w:lang w:val="en-US"/>
        </w:rPr>
        <w:t>effe</w:t>
      </w:r>
      <w:r w:rsidRPr="0AFC2EDC" w:rsidR="30D39F67">
        <w:rPr>
          <w:rFonts w:ascii="Arial" w:hAnsi="Arial" w:cs="Arial"/>
          <w:color w:val="000000" w:themeColor="text1" w:themeTint="FF" w:themeShade="FF"/>
          <w:sz w:val="20"/>
          <w:szCs w:val="20"/>
          <w:lang w:val="en-US"/>
        </w:rPr>
        <w:t>c</w:t>
      </w:r>
      <w:r w:rsidRPr="0AFC2EDC" w:rsidR="3F0C8234">
        <w:rPr>
          <w:rFonts w:ascii="Arial" w:hAnsi="Arial" w:cs="Arial"/>
          <w:color w:val="000000" w:themeColor="text1" w:themeTint="FF" w:themeShade="FF"/>
          <w:sz w:val="20"/>
          <w:szCs w:val="20"/>
          <w:lang w:val="en-US"/>
        </w:rPr>
        <w:t>t</w:t>
      </w:r>
      <w:r w:rsidRPr="0AFC2EDC" w:rsidR="3F0C8234">
        <w:rPr>
          <w:rFonts w:ascii="Arial" w:hAnsi="Arial" w:cs="Arial"/>
          <w:color w:val="000000" w:themeColor="text1" w:themeTint="FF" w:themeShade="FF"/>
          <w:sz w:val="20"/>
          <w:szCs w:val="20"/>
          <w:lang w:val="en-US"/>
        </w:rPr>
        <w:t xml:space="preserve"> of RPE 8conjunction analysis). </w:t>
      </w:r>
      <w:r w:rsidRPr="0AFC2EDC" w:rsidR="741EA25C">
        <w:rPr>
          <w:rFonts w:ascii="Arial" w:hAnsi="Arial" w:cs="Arial"/>
          <w:color w:val="000000" w:themeColor="text1" w:themeTint="FF" w:themeShade="FF"/>
          <w:sz w:val="20"/>
          <w:szCs w:val="20"/>
          <w:lang w:val="en-US"/>
        </w:rPr>
        <w:t xml:space="preserve">The </w:t>
      </w:r>
      <w:proofErr w:type="spellStart"/>
      <w:r w:rsidRPr="0AFC2EDC" w:rsidR="741EA25C">
        <w:rPr>
          <w:rFonts w:ascii="Arial" w:hAnsi="Arial" w:cs="Arial"/>
          <w:color w:val="000000" w:themeColor="text1" w:themeTint="FF" w:themeShade="FF"/>
          <w:sz w:val="20"/>
          <w:szCs w:val="20"/>
          <w:lang w:val="en-US"/>
        </w:rPr>
        <w:t>vmPFC</w:t>
      </w:r>
      <w:proofErr w:type="spellEnd"/>
      <w:r w:rsidRPr="0AFC2EDC" w:rsidR="741EA25C">
        <w:rPr>
          <w:rFonts w:ascii="Arial" w:hAnsi="Arial" w:cs="Arial"/>
          <w:color w:val="000000" w:themeColor="text1" w:themeTint="FF" w:themeShade="FF"/>
          <w:sz w:val="20"/>
          <w:szCs w:val="20"/>
          <w:lang w:val="en-US"/>
        </w:rPr>
        <w:t xml:space="preserve"> showed a</w:t>
      </w:r>
      <w:r w:rsidRPr="0AFC2EDC" w:rsidR="1EE82280">
        <w:rPr>
          <w:rFonts w:ascii="Arial" w:hAnsi="Arial" w:cs="Arial"/>
          <w:color w:val="000000" w:themeColor="text1" w:themeTint="FF" w:themeShade="FF"/>
          <w:sz w:val="20"/>
          <w:szCs w:val="20"/>
          <w:lang w:val="en-US"/>
        </w:rPr>
        <w:t>n</w:t>
      </w:r>
      <w:r w:rsidRPr="0AFC2EDC" w:rsidR="741EA25C">
        <w:rPr>
          <w:rFonts w:ascii="Arial" w:hAnsi="Arial" w:cs="Arial"/>
          <w:color w:val="000000" w:themeColor="text1" w:themeTint="FF" w:themeShade="FF"/>
          <w:sz w:val="20"/>
          <w:szCs w:val="20"/>
          <w:lang w:val="en-US"/>
        </w:rPr>
        <w:t xml:space="preserve"> interaction effect a</w:t>
      </w:r>
      <w:r w:rsidRPr="0AFC2EDC" w:rsidR="5C7FA7DC">
        <w:rPr>
          <w:rFonts w:ascii="Arial" w:hAnsi="Arial" w:cs="Arial"/>
          <w:color w:val="000000" w:themeColor="text1" w:themeTint="FF" w:themeShade="FF"/>
          <w:sz w:val="20"/>
          <w:szCs w:val="20"/>
          <w:lang w:val="en-US"/>
        </w:rPr>
        <w:t xml:space="preserve">t an </w:t>
      </w:r>
      <w:commentRangeStart w:id="871095178"/>
      <w:r w:rsidRPr="0AFC2EDC" w:rsidR="009411A3">
        <w:rPr>
          <w:rFonts w:ascii="Arial" w:hAnsi="Arial" w:cs="Arial"/>
          <w:color w:val="000000" w:themeColor="text1" w:themeTint="FF" w:themeShade="FF"/>
          <w:sz w:val="20"/>
          <w:szCs w:val="20"/>
          <w:lang w:val="en-US"/>
        </w:rPr>
        <w:t xml:space="preserve">uncorrected </w:t>
      </w:r>
      <w:r w:rsidRPr="0AFC2EDC" w:rsidR="5A9AB5A3">
        <w:rPr>
          <w:rFonts w:ascii="Arial" w:hAnsi="Arial" w:cs="Arial"/>
          <w:color w:val="000000" w:themeColor="text1" w:themeTint="FF" w:themeShade="FF"/>
          <w:sz w:val="20"/>
          <w:szCs w:val="20"/>
          <w:lang w:val="en-US"/>
        </w:rPr>
        <w:t>threshold (</w:t>
      </w:r>
      <w:commentRangeEnd w:id="871095178"/>
      <w:r>
        <w:rPr>
          <w:rStyle w:val="CommentReference"/>
        </w:rPr>
        <w:commentReference w:id="871095178"/>
      </w:r>
      <w:commentRangeStart w:id="1"/>
      <w:commentRangeStart w:id="308037133"/>
      <w:ins w:author="Sjoerds, Z." w:date="2021-07-08T10:43:35.536Z" w:id="1160133916">
        <w:r w:rsidRPr="0AFC2EDC" w:rsidR="74A9619C">
          <w:rPr>
            <w:rFonts w:ascii="Arial" w:hAnsi="Arial" w:cs="Arial"/>
            <w:color w:val="000000" w:themeColor="text1" w:themeTint="FF" w:themeShade="FF"/>
            <w:sz w:val="20"/>
            <w:szCs w:val="20"/>
            <w:highlight w:val="yellow"/>
            <w:lang w:val="en-US"/>
          </w:rPr>
          <w:t>4, 34, -18</w:t>
        </w:r>
      </w:ins>
      <w:r w:rsidRPr="0AFC2EDC" w:rsidR="350B01A3">
        <w:rPr>
          <w:rFonts w:ascii="Arial" w:hAnsi="Arial" w:cs="Arial"/>
          <w:color w:val="000000" w:themeColor="text1" w:themeTint="FF" w:themeShade="FF"/>
          <w:sz w:val="20"/>
          <w:szCs w:val="20"/>
          <w:highlight w:val="yellow"/>
          <w:lang w:val="en-US"/>
        </w:rPr>
        <w:t xml:space="preserve">, </w:t>
      </w:r>
      <w:del w:author="Sjoerds, Z." w:date="2021-07-08T10:43:36.692Z" w:id="1213899612">
        <w:r w:rsidRPr="0AFC2EDC" w:rsidDel="009411A3">
          <w:rPr>
            <w:rFonts w:ascii="Arial" w:hAnsi="Arial" w:cs="Arial"/>
            <w:color w:val="000000" w:themeColor="text1" w:themeTint="FF" w:themeShade="FF"/>
            <w:sz w:val="20"/>
            <w:szCs w:val="20"/>
            <w:highlight w:val="yellow"/>
            <w:lang w:val="en-US"/>
          </w:rPr>
          <w:delText xml:space="preserve">of </w:delText>
        </w:r>
      </w:del>
      <w:commentRangeStart w:id="1821446484"/>
      <w:r w:rsidRPr="0AFC2EDC" w:rsidR="000E5AA5">
        <w:rPr>
          <w:rFonts w:ascii="Arial" w:hAnsi="Arial" w:cs="Arial"/>
          <w:color w:val="000000" w:themeColor="text1" w:themeTint="FF" w:themeShade="FF"/>
          <w:sz w:val="20"/>
          <w:szCs w:val="20"/>
          <w:highlight w:val="yellow"/>
          <w:lang w:val="en-US"/>
        </w:rPr>
        <w:t>T</w:t>
      </w:r>
      <w:commentRangeEnd w:id="1821446484"/>
      <w:r>
        <w:rPr>
          <w:rStyle w:val="CommentReference"/>
        </w:rPr>
        <w:commentReference w:id="1821446484"/>
      </w:r>
      <w:r w:rsidRPr="0AFC2EDC" w:rsidR="000E5AA5">
        <w:rPr>
          <w:rFonts w:ascii="Arial" w:hAnsi="Arial" w:cs="Arial"/>
          <w:color w:val="000000" w:themeColor="text1" w:themeTint="FF" w:themeShade="FF"/>
          <w:sz w:val="20"/>
          <w:szCs w:val="20"/>
          <w:highlight w:val="yellow"/>
          <w:lang w:val="en-US"/>
        </w:rPr>
        <w:t xml:space="preserve"> = 2.96 </w:t>
      </w:r>
      <w:proofErr w:type="spellStart"/>
      <w:r w:rsidRPr="0AFC2EDC" w:rsidR="000E5AA5">
        <w:rPr>
          <w:rFonts w:ascii="Arial" w:hAnsi="Arial" w:cs="Arial"/>
          <w:i w:val="1"/>
          <w:iCs w:val="1"/>
          <w:color w:val="000000" w:themeColor="text1" w:themeTint="FF" w:themeShade="FF"/>
          <w:sz w:val="20"/>
          <w:szCs w:val="20"/>
          <w:highlight w:val="yellow"/>
          <w:lang w:val="en-US"/>
        </w:rPr>
        <w:t>p</w:t>
      </w:r>
      <w:r w:rsidRPr="0AFC2EDC" w:rsidR="000E5AA5">
        <w:rPr>
          <w:rFonts w:ascii="Arial" w:hAnsi="Arial" w:cs="Arial"/>
          <w:i w:val="1"/>
          <w:iCs w:val="1"/>
          <w:color w:val="000000" w:themeColor="text1" w:themeTint="FF" w:themeShade="FF"/>
          <w:sz w:val="20"/>
          <w:szCs w:val="20"/>
          <w:highlight w:val="yellow"/>
          <w:vertAlign w:val="subscript"/>
          <w:lang w:val="en-US"/>
        </w:rPr>
        <w:t>uncorr</w:t>
      </w:r>
      <w:proofErr w:type="spellEnd"/>
      <w:r w:rsidRPr="0AFC2EDC" w:rsidR="00D8328D">
        <w:rPr>
          <w:rFonts w:ascii="Arial" w:hAnsi="Arial" w:cs="Arial"/>
          <w:color w:val="000000" w:themeColor="text1" w:themeTint="FF" w:themeShade="FF"/>
          <w:sz w:val="20"/>
          <w:szCs w:val="20"/>
          <w:highlight w:val="yellow"/>
          <w:lang w:val="en-US"/>
        </w:rPr>
        <w:t xml:space="preserve"> </w:t>
      </w:r>
      <w:r w:rsidRPr="0AFC2EDC" w:rsidR="000E5AA5">
        <w:rPr>
          <w:rFonts w:ascii="Arial" w:hAnsi="Arial" w:cs="Arial"/>
          <w:color w:val="000000" w:themeColor="text1" w:themeTint="FF" w:themeShade="FF"/>
          <w:sz w:val="20"/>
          <w:szCs w:val="20"/>
          <w:highlight w:val="yellow"/>
          <w:lang w:val="en-US"/>
        </w:rPr>
        <w:t xml:space="preserve">= </w:t>
      </w:r>
      <w:r w:rsidRPr="0AFC2EDC" w:rsidR="000E5AA5">
        <w:rPr>
          <w:rFonts w:ascii="Arial" w:hAnsi="Arial" w:cs="Arial"/>
          <w:i w:val="1"/>
          <w:iCs w:val="1"/>
          <w:color w:val="000000" w:themeColor="text1" w:themeTint="FF" w:themeShade="FF"/>
          <w:sz w:val="20"/>
          <w:szCs w:val="20"/>
          <w:highlight w:val="yellow"/>
          <w:lang w:val="en-US"/>
          <w:rPrChange w:author="Sjoerds, Z." w:date="2021-07-08T10:43:45.737Z" w:id="504658462">
            <w:rPr>
              <w:rFonts w:ascii="Arial" w:hAnsi="Arial" w:cs="Arial"/>
              <w:color w:val="000000" w:themeColor="text1" w:themeTint="FF" w:themeShade="FF"/>
              <w:sz w:val="20"/>
              <w:szCs w:val="20"/>
              <w:highlight w:val="yellow"/>
              <w:lang w:val="en-US"/>
            </w:rPr>
          </w:rPrChange>
        </w:rPr>
        <w:t>.003</w:t>
      </w:r>
      <w:ins w:author="Sjoerds, Z." w:date="2021-07-08T10:43:39.553Z" w:id="376006069">
        <w:r w:rsidRPr="0AFC2EDC" w:rsidR="4CD8BB2D">
          <w:rPr>
            <w:rFonts w:ascii="Arial" w:hAnsi="Arial" w:cs="Arial"/>
            <w:color w:val="000000" w:themeColor="text1" w:themeTint="FF" w:themeShade="FF"/>
            <w:sz w:val="20"/>
            <w:szCs w:val="20"/>
            <w:highlight w:val="yellow"/>
            <w:lang w:val="en-US"/>
          </w:rPr>
          <w:t>)</w:t>
        </w:r>
      </w:ins>
      <w:del w:author="Sjoerds, Z." w:date="2021-07-08T10:43:41.841Z" w:id="1409921971">
        <w:r w:rsidRPr="0AFC2EDC" w:rsidDel="009411A3">
          <w:rPr>
            <w:rFonts w:ascii="Arial" w:hAnsi="Arial" w:cs="Arial"/>
            <w:color w:val="000000" w:themeColor="text1" w:themeTint="FF" w:themeShade="FF"/>
            <w:sz w:val="20"/>
            <w:szCs w:val="20"/>
            <w:highlight w:val="yellow"/>
            <w:lang w:val="en-US"/>
          </w:rPr>
          <w:delText xml:space="preserve"> </w:delText>
        </w:r>
        <w:r w:rsidRPr="0AFC2EDC" w:rsidDel="009411A3">
          <w:rPr>
            <w:rFonts w:ascii="Arial" w:hAnsi="Arial" w:cs="Arial"/>
            <w:color w:val="000000" w:themeColor="text1" w:themeTint="FF" w:themeShade="FF"/>
            <w:sz w:val="20"/>
            <w:szCs w:val="20"/>
            <w:highlight w:val="yellow"/>
            <w:lang w:val="en-US"/>
          </w:rPr>
          <w:delText>at 4 34 -18</w:delText>
        </w:r>
      </w:del>
      <w:r w:rsidRPr="0AFC2EDC" w:rsidR="000E5AA5">
        <w:rPr>
          <w:rFonts w:ascii="Arial" w:hAnsi="Arial" w:cs="Arial"/>
          <w:color w:val="000000" w:themeColor="text1" w:themeTint="FF" w:themeShade="FF"/>
          <w:sz w:val="20"/>
          <w:szCs w:val="20"/>
          <w:lang w:val="en-US"/>
        </w:rPr>
        <w:t xml:space="preserve">, </w:t>
      </w:r>
      <w:commentRangeEnd w:id="1"/>
      <w:r>
        <w:rPr>
          <w:rStyle w:val="CommentReference"/>
        </w:rPr>
        <w:commentReference w:id="1"/>
      </w:r>
      <w:commentRangeEnd w:id="308037133"/>
      <w:r>
        <w:rPr>
          <w:rStyle w:val="CommentReference"/>
        </w:rPr>
        <w:commentReference w:id="308037133"/>
      </w:r>
      <w:r w:rsidRPr="0AFC2EDC" w:rsidR="000E5AA5">
        <w:rPr>
          <w:rFonts w:ascii="Arial" w:hAnsi="Arial" w:cs="Arial"/>
          <w:color w:val="000000" w:themeColor="text1" w:themeTint="FF" w:themeShade="FF"/>
          <w:sz w:val="20"/>
          <w:szCs w:val="20"/>
          <w:lang w:val="en-US"/>
        </w:rPr>
        <w:t>inlay of glass brain (transversal)</w:t>
      </w:r>
      <w:r w:rsidRPr="0AFC2EDC" w:rsidR="00CC5C81">
        <w:rPr>
          <w:rFonts w:ascii="Arial" w:hAnsi="Arial" w:cs="Arial"/>
          <w:color w:val="000000" w:themeColor="text1" w:themeTint="FF" w:themeShade="FF"/>
          <w:sz w:val="20"/>
          <w:szCs w:val="20"/>
          <w:lang w:val="en-US"/>
        </w:rPr>
        <w:t xml:space="preserve"> and a visualization of the </w:t>
      </w:r>
      <w:commentRangeStart w:id="2014224547"/>
      <w:r w:rsidRPr="0AFC2EDC" w:rsidR="00CC5C81">
        <w:rPr>
          <w:rFonts w:ascii="Arial" w:hAnsi="Arial" w:cs="Arial"/>
          <w:color w:val="000000" w:themeColor="text1" w:themeTint="FF" w:themeShade="FF"/>
          <w:sz w:val="20"/>
          <w:szCs w:val="20"/>
          <w:lang w:val="en-US"/>
        </w:rPr>
        <w:t>crossed interaction</w:t>
      </w:r>
      <w:commentRangeEnd w:id="2014224547"/>
      <w:r>
        <w:rPr>
          <w:rStyle w:val="CommentReference"/>
        </w:rPr>
        <w:commentReference w:id="2014224547"/>
      </w:r>
      <w:r w:rsidRPr="0AFC2EDC" w:rsidR="00CC5C81">
        <w:rPr>
          <w:rFonts w:ascii="Arial" w:hAnsi="Arial" w:cs="Arial"/>
          <w:color w:val="000000" w:themeColor="text1" w:themeTint="FF" w:themeShade="FF"/>
          <w:sz w:val="20"/>
          <w:szCs w:val="20"/>
          <w:lang w:val="en-US"/>
        </w:rPr>
        <w:t xml:space="preserve"> between learning performance and condition.</w:t>
      </w:r>
    </w:p>
    <w:p w:rsidR="426001D0" w:rsidP="426001D0" w:rsidRDefault="426001D0" w14:paraId="7EEF158C" w14:textId="69502DFC">
      <w:pPr>
        <w:pStyle w:val="Standard"/>
        <w:spacing w:line="360" w:lineRule="auto"/>
        <w:jc w:val="both"/>
        <w:rPr>
          <w:rFonts w:ascii="Arial" w:hAnsi="Arial" w:cs="Arial"/>
          <w:color w:val="000000" w:themeColor="text1" w:themeTint="FF" w:themeShade="FF"/>
          <w:sz w:val="20"/>
          <w:szCs w:val="20"/>
          <w:lang w:val="en-US"/>
        </w:rPr>
      </w:pPr>
    </w:p>
    <w:p w:rsidR="426001D0" w:rsidP="426001D0" w:rsidRDefault="426001D0" w14:paraId="003DE8B2" w14:textId="698178B5">
      <w:pPr>
        <w:pStyle w:val="Standard"/>
        <w:spacing w:line="360" w:lineRule="auto"/>
        <w:jc w:val="both"/>
        <w:rPr>
          <w:rFonts w:ascii="Arial" w:hAnsi="Arial" w:cs="Arial"/>
          <w:color w:val="000000" w:themeColor="text1" w:themeTint="FF" w:themeShade="FF"/>
          <w:sz w:val="20"/>
          <w:szCs w:val="20"/>
          <w:lang w:val="en-US"/>
        </w:rPr>
      </w:pPr>
    </w:p>
    <w:p w:rsidR="00B7590C" w:rsidP="00B7590C" w:rsidRDefault="00B7590C" w14:paraId="5551A64F" w14:textId="08974E65">
      <w:pPr>
        <w:spacing w:line="360" w:lineRule="auto"/>
        <w:jc w:val="both"/>
        <w:rPr>
          <w:rFonts w:ascii="Arial" w:hAnsi="Arial" w:eastAsia="Times New Roman" w:cs="Arial"/>
          <w:b/>
          <w:bCs/>
          <w:color w:val="000000" w:themeColor="text1"/>
          <w:sz w:val="20"/>
          <w:szCs w:val="20"/>
          <w:lang w:val="en-US" w:eastAsia="de-DE"/>
        </w:rPr>
      </w:pPr>
      <w:r w:rsidRPr="00B7590C">
        <w:rPr>
          <w:rFonts w:ascii="Arial" w:hAnsi="Arial" w:eastAsia="Times New Roman" w:cs="Arial"/>
          <w:b/>
          <w:bCs/>
          <w:color w:val="000000" w:themeColor="text1"/>
          <w:sz w:val="20"/>
          <w:szCs w:val="20"/>
          <w:lang w:val="en-US" w:eastAsia="de-DE"/>
        </w:rPr>
        <w:lastRenderedPageBreak/>
        <w:t xml:space="preserve">Supplementary </w:t>
      </w:r>
      <w:r>
        <w:rPr>
          <w:rFonts w:ascii="Arial" w:hAnsi="Arial" w:eastAsia="Times New Roman" w:cs="Arial"/>
          <w:b/>
          <w:bCs/>
          <w:color w:val="000000" w:themeColor="text1"/>
          <w:sz w:val="20"/>
          <w:szCs w:val="20"/>
          <w:lang w:val="en-US" w:eastAsia="de-DE"/>
        </w:rPr>
        <w:t>Tables</w:t>
      </w:r>
    </w:p>
    <w:p w:rsidR="00B7590C" w:rsidP="00B7590C" w:rsidRDefault="00B7590C" w14:paraId="2FA71F35" w14:textId="3964F5AB">
      <w:pPr>
        <w:spacing w:line="360" w:lineRule="auto"/>
        <w:jc w:val="both"/>
        <w:rPr>
          <w:rFonts w:ascii="Arial" w:hAnsi="Arial" w:eastAsia="Times New Roman" w:cs="Arial"/>
          <w:b/>
          <w:bCs/>
          <w:color w:val="000000" w:themeColor="text1"/>
          <w:sz w:val="20"/>
          <w:szCs w:val="20"/>
          <w:lang w:val="en-US" w:eastAsia="de-DE"/>
        </w:rPr>
      </w:pPr>
    </w:p>
    <w:p w:rsidRPr="00B7590C" w:rsidR="00B7590C" w:rsidP="00B7590C" w:rsidRDefault="00B7590C" w14:paraId="4B9A4F84" w14:textId="5784CA41">
      <w:pPr>
        <w:spacing w:line="360" w:lineRule="auto"/>
        <w:jc w:val="both"/>
        <w:rPr>
          <w:rFonts w:ascii="Arial" w:hAnsi="Arial" w:eastAsia="Times New Roman" w:cs="Arial"/>
          <w:color w:val="000000" w:themeColor="text1"/>
          <w:sz w:val="20"/>
          <w:szCs w:val="20"/>
          <w:lang w:val="en-US" w:eastAsia="de-DE"/>
        </w:rPr>
      </w:pPr>
      <w:commentRangeStart w:id="479601983"/>
      <w:r w:rsidRPr="44AAC5BC" w:rsidR="00B7590C">
        <w:rPr>
          <w:rFonts w:ascii="Arial" w:hAnsi="Arial" w:eastAsia="Times New Roman" w:cs="Arial"/>
          <w:color w:val="000000" w:themeColor="text1" w:themeTint="FF" w:themeShade="FF"/>
          <w:sz w:val="20"/>
          <w:szCs w:val="20"/>
          <w:lang w:val="en-US" w:eastAsia="de-DE"/>
        </w:rPr>
        <w:t>Table 1 Mixed-effects modeling results</w:t>
      </w:r>
      <w:r w:rsidRPr="44AAC5BC" w:rsidR="00587860">
        <w:rPr>
          <w:rFonts w:ascii="Arial" w:hAnsi="Arial" w:eastAsia="Times New Roman" w:cs="Arial"/>
          <w:color w:val="000000" w:themeColor="text1" w:themeTint="FF" w:themeShade="FF"/>
          <w:sz w:val="20"/>
          <w:szCs w:val="20"/>
          <w:lang w:val="en-US" w:eastAsia="de-DE"/>
        </w:rPr>
        <w:t xml:space="preserve"> with</w:t>
      </w:r>
      <w:r w:rsidRPr="44AAC5BC" w:rsidR="00465649">
        <w:rPr>
          <w:rFonts w:ascii="Arial" w:hAnsi="Arial" w:eastAsia="Times New Roman" w:cs="Arial"/>
          <w:color w:val="000000" w:themeColor="text1" w:themeTint="FF" w:themeShade="FF"/>
          <w:sz w:val="20"/>
          <w:szCs w:val="20"/>
          <w:lang w:val="en-US" w:eastAsia="de-DE"/>
        </w:rPr>
        <w:t xml:space="preserve"> continuous cortisol response (</w:t>
      </w:r>
      <w:r w:rsidRPr="44AAC5BC" w:rsidR="00B7590C">
        <w:rPr>
          <w:rFonts w:ascii="Arial" w:hAnsi="Arial" w:eastAsia="Times New Roman" w:cs="Arial"/>
          <w:color w:val="000000" w:themeColor="text1" w:themeTint="FF" w:themeShade="FF"/>
          <w:sz w:val="20"/>
          <w:szCs w:val="20"/>
          <w:lang w:val="en-US" w:eastAsia="de-DE"/>
        </w:rPr>
        <w:t>AUC-G)</w:t>
      </w:r>
      <w:r w:rsidRPr="44AAC5BC" w:rsidR="00587860">
        <w:rPr>
          <w:rFonts w:ascii="Arial" w:hAnsi="Arial" w:eastAsia="Times New Roman" w:cs="Arial"/>
          <w:color w:val="000000" w:themeColor="text1" w:themeTint="FF" w:themeShade="FF"/>
          <w:sz w:val="20"/>
          <w:szCs w:val="20"/>
          <w:lang w:val="en-US" w:eastAsia="de-DE"/>
        </w:rPr>
        <w:t xml:space="preserve"> as predictor</w:t>
      </w:r>
      <w:commentRangeEnd w:id="479601983"/>
      <w:r>
        <w:rPr>
          <w:rStyle w:val="CommentReference"/>
        </w:rPr>
        <w:commentReference w:id="479601983"/>
      </w:r>
    </w:p>
    <w:tbl>
      <w:tblPr>
        <w:tblW w:w="8165" w:type="dxa"/>
        <w:tblLayout w:type="fixed"/>
        <w:tblCellMar>
          <w:left w:w="70" w:type="dxa"/>
          <w:right w:w="70" w:type="dxa"/>
        </w:tblCellMar>
        <w:tblLook w:val="04A0" w:firstRow="1" w:lastRow="0" w:firstColumn="1" w:lastColumn="0" w:noHBand="0" w:noVBand="1"/>
      </w:tblPr>
      <w:tblGrid>
        <w:gridCol w:w="2436"/>
        <w:gridCol w:w="116"/>
        <w:gridCol w:w="1215"/>
        <w:gridCol w:w="1730"/>
        <w:gridCol w:w="1219"/>
        <w:gridCol w:w="1205"/>
        <w:gridCol w:w="244"/>
      </w:tblGrid>
      <w:tr w:rsidRPr="002D398E" w:rsidR="00B7590C" w:rsidTr="00EB37DF" w14:paraId="7D223B5C" w14:textId="77777777">
        <w:trPr>
          <w:trHeight w:val="22"/>
        </w:trPr>
        <w:tc>
          <w:tcPr>
            <w:tcW w:w="2436" w:type="dxa"/>
            <w:tcBorders>
              <w:top w:val="single" w:color="auto" w:sz="4" w:space="0"/>
              <w:left w:val="nil"/>
            </w:tcBorders>
            <w:shd w:val="clear" w:color="auto" w:fill="auto"/>
            <w:noWrap/>
            <w:vAlign w:val="bottom"/>
            <w:hideMark/>
          </w:tcPr>
          <w:p w:rsidRPr="002D398E" w:rsidR="00B7590C" w:rsidP="00EB37DF" w:rsidRDefault="00B7590C" w14:paraId="3318728B" w14:textId="77777777">
            <w:pPr>
              <w:jc w:val="center"/>
              <w:rPr>
                <w:rFonts w:ascii="Arial" w:hAnsi="Arial" w:eastAsia="Times New Roman" w:cs="Arial"/>
                <w:sz w:val="20"/>
                <w:szCs w:val="20"/>
                <w:lang w:val="en-US" w:eastAsia="de-DE"/>
              </w:rPr>
            </w:pPr>
          </w:p>
        </w:tc>
        <w:tc>
          <w:tcPr>
            <w:tcW w:w="5485" w:type="dxa"/>
            <w:gridSpan w:val="5"/>
            <w:tcBorders>
              <w:top w:val="single" w:color="auto" w:sz="4" w:space="0"/>
              <w:bottom w:val="single" w:color="auto" w:sz="4" w:space="0"/>
            </w:tcBorders>
            <w:shd w:val="clear" w:color="auto" w:fill="auto"/>
            <w:vAlign w:val="bottom"/>
            <w:hideMark/>
          </w:tcPr>
          <w:p w:rsidRPr="002D398E" w:rsidR="00B7590C" w:rsidP="00EB37DF" w:rsidRDefault="00B7590C" w14:paraId="4BEF1231" w14:textId="77777777">
            <w:pPr>
              <w:jc w:val="center"/>
              <w:rPr>
                <w:rFonts w:ascii="Arial" w:hAnsi="Arial" w:eastAsia="Times New Roman" w:cs="Arial"/>
                <w:b/>
                <w:bCs/>
                <w:sz w:val="20"/>
                <w:szCs w:val="20"/>
                <w:lang w:eastAsia="de-DE"/>
              </w:rPr>
            </w:pPr>
            <w:r>
              <w:rPr>
                <w:rFonts w:ascii="Arial" w:hAnsi="Arial" w:eastAsia="Times New Roman" w:cs="Arial"/>
                <w:b/>
                <w:bCs/>
                <w:sz w:val="20"/>
                <w:szCs w:val="20"/>
                <w:lang w:val="en-GB" w:eastAsia="de-DE"/>
              </w:rPr>
              <w:br/>
            </w:r>
            <w:r>
              <w:rPr>
                <w:rFonts w:ascii="Arial" w:hAnsi="Arial" w:eastAsia="Times New Roman" w:cs="Arial"/>
                <w:b/>
                <w:bCs/>
                <w:sz w:val="20"/>
                <w:szCs w:val="20"/>
                <w:lang w:val="en-GB" w:eastAsia="de-DE"/>
              </w:rPr>
              <w:t>Correct Responses</w:t>
            </w:r>
          </w:p>
        </w:tc>
        <w:tc>
          <w:tcPr>
            <w:tcW w:w="244" w:type="dxa"/>
            <w:tcBorders>
              <w:top w:val="single" w:color="auto" w:sz="4" w:space="0"/>
            </w:tcBorders>
            <w:vAlign w:val="bottom"/>
          </w:tcPr>
          <w:p w:rsidRPr="002D398E" w:rsidR="00B7590C" w:rsidP="00EB37DF" w:rsidRDefault="00B7590C" w14:paraId="2D99B785" w14:textId="77777777">
            <w:pPr>
              <w:jc w:val="center"/>
              <w:rPr>
                <w:rFonts w:ascii="Arial" w:hAnsi="Arial" w:eastAsia="Times New Roman" w:cs="Arial"/>
                <w:b/>
                <w:bCs/>
                <w:sz w:val="20"/>
                <w:szCs w:val="20"/>
                <w:lang w:val="en-GB" w:eastAsia="de-DE"/>
              </w:rPr>
            </w:pPr>
          </w:p>
        </w:tc>
      </w:tr>
      <w:tr w:rsidRPr="002D398E" w:rsidR="00B7590C" w:rsidTr="00EB37DF" w14:paraId="33C937AA" w14:textId="77777777">
        <w:trPr>
          <w:trHeight w:val="22"/>
        </w:trPr>
        <w:tc>
          <w:tcPr>
            <w:tcW w:w="2552" w:type="dxa"/>
            <w:gridSpan w:val="2"/>
            <w:tcBorders>
              <w:left w:val="nil"/>
              <w:bottom w:val="single" w:color="auto" w:sz="4" w:space="0"/>
            </w:tcBorders>
            <w:shd w:val="clear" w:color="auto" w:fill="auto"/>
            <w:noWrap/>
            <w:vAlign w:val="bottom"/>
            <w:hideMark/>
          </w:tcPr>
          <w:p w:rsidRPr="002D398E" w:rsidR="00B7590C" w:rsidP="00EB37DF" w:rsidRDefault="00B7590C" w14:paraId="254C34A8" w14:textId="77777777">
            <w:pPr>
              <w:jc w:val="center"/>
              <w:rPr>
                <w:rFonts w:ascii="Arial" w:hAnsi="Arial" w:eastAsia="Times New Roman" w:cs="Arial"/>
                <w:b/>
                <w:sz w:val="20"/>
                <w:szCs w:val="20"/>
                <w:lang w:eastAsia="de-DE"/>
              </w:rPr>
            </w:pPr>
            <w:r>
              <w:rPr>
                <w:rFonts w:ascii="Arial" w:hAnsi="Arial" w:eastAsia="Times New Roman" w:cs="Arial"/>
                <w:b/>
                <w:sz w:val="20"/>
                <w:szCs w:val="20"/>
                <w:lang w:eastAsia="de-DE"/>
              </w:rPr>
              <w:t>Predictors</w:t>
            </w:r>
          </w:p>
        </w:tc>
        <w:tc>
          <w:tcPr>
            <w:tcW w:w="1215" w:type="dxa"/>
            <w:tcBorders>
              <w:top w:val="single" w:color="auto" w:sz="4" w:space="0"/>
              <w:bottom w:val="single" w:color="auto" w:sz="4" w:space="0"/>
            </w:tcBorders>
            <w:shd w:val="clear" w:color="auto" w:fill="auto"/>
            <w:vAlign w:val="bottom"/>
            <w:hideMark/>
          </w:tcPr>
          <w:p w:rsidRPr="00E30683" w:rsidR="00B7590C" w:rsidP="00EB37DF" w:rsidRDefault="00B7590C" w14:paraId="778CCACC"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Estimate (SE)</w:t>
            </w:r>
          </w:p>
        </w:tc>
        <w:tc>
          <w:tcPr>
            <w:tcW w:w="1730" w:type="dxa"/>
            <w:tcBorders>
              <w:top w:val="single" w:color="auto" w:sz="4" w:space="0"/>
              <w:bottom w:val="single" w:color="auto" w:sz="4" w:space="0"/>
            </w:tcBorders>
            <w:shd w:val="clear" w:color="auto" w:fill="auto"/>
            <w:vAlign w:val="bottom"/>
            <w:hideMark/>
          </w:tcPr>
          <w:p w:rsidRPr="00E30683" w:rsidR="00B7590C" w:rsidP="00EB37DF" w:rsidRDefault="00B7590C" w14:paraId="6F4CF608"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eastAsia="de-DE"/>
              </w:rPr>
              <w:t>CI</w:t>
            </w:r>
          </w:p>
        </w:tc>
        <w:tc>
          <w:tcPr>
            <w:tcW w:w="1219" w:type="dxa"/>
            <w:tcBorders>
              <w:top w:val="single" w:color="auto" w:sz="4" w:space="0"/>
              <w:bottom w:val="single" w:color="auto" w:sz="4" w:space="0"/>
            </w:tcBorders>
            <w:shd w:val="clear" w:color="auto" w:fill="auto"/>
            <w:vAlign w:val="bottom"/>
            <w:hideMark/>
          </w:tcPr>
          <w:p w:rsidRPr="00E30683" w:rsidR="00B7590C" w:rsidP="00EB37DF" w:rsidRDefault="00B7590C" w14:paraId="76878FE8"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Z</w:t>
            </w:r>
          </w:p>
        </w:tc>
        <w:tc>
          <w:tcPr>
            <w:tcW w:w="1205" w:type="dxa"/>
            <w:tcBorders>
              <w:top w:val="single" w:color="auto" w:sz="4" w:space="0"/>
              <w:bottom w:val="single" w:color="auto" w:sz="4" w:space="0"/>
            </w:tcBorders>
            <w:shd w:val="clear" w:color="auto" w:fill="auto"/>
            <w:vAlign w:val="bottom"/>
            <w:hideMark/>
          </w:tcPr>
          <w:p w:rsidRPr="00E30683" w:rsidR="00B7590C" w:rsidP="00EB37DF" w:rsidRDefault="00B7590C" w14:paraId="49A8B2FD"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p</w:t>
            </w:r>
          </w:p>
        </w:tc>
        <w:tc>
          <w:tcPr>
            <w:tcW w:w="244" w:type="dxa"/>
            <w:tcBorders>
              <w:bottom w:val="single" w:color="auto" w:sz="4" w:space="0"/>
            </w:tcBorders>
            <w:vAlign w:val="bottom"/>
          </w:tcPr>
          <w:p w:rsidRPr="002D398E" w:rsidR="00B7590C" w:rsidP="00EB37DF" w:rsidRDefault="00B7590C" w14:paraId="67E7698D" w14:textId="77777777">
            <w:pPr>
              <w:jc w:val="center"/>
              <w:rPr>
                <w:rFonts w:ascii="Arial" w:hAnsi="Arial" w:eastAsia="Times New Roman" w:cs="Arial"/>
                <w:bCs/>
                <w:sz w:val="20"/>
                <w:szCs w:val="20"/>
                <w:lang w:val="en-GB" w:eastAsia="de-DE"/>
              </w:rPr>
            </w:pPr>
          </w:p>
        </w:tc>
      </w:tr>
      <w:tr w:rsidRPr="002D398E" w:rsidR="00B7590C" w:rsidTr="00EB37DF" w14:paraId="1E9E8580" w14:textId="77777777">
        <w:trPr>
          <w:trHeight w:val="22"/>
        </w:trPr>
        <w:tc>
          <w:tcPr>
            <w:tcW w:w="2552" w:type="dxa"/>
            <w:gridSpan w:val="2"/>
            <w:tcBorders>
              <w:top w:val="single" w:color="auto" w:sz="4" w:space="0"/>
              <w:left w:val="nil"/>
            </w:tcBorders>
            <w:shd w:val="clear" w:color="auto" w:fill="auto"/>
            <w:noWrap/>
            <w:vAlign w:val="center"/>
            <w:hideMark/>
          </w:tcPr>
          <w:p w:rsidRPr="002D398E" w:rsidR="00B7590C" w:rsidP="00EB37DF" w:rsidRDefault="00B7590C" w14:paraId="49694EBF" w14:textId="77777777">
            <w:pPr>
              <w:rPr>
                <w:rFonts w:ascii="Arial" w:hAnsi="Arial" w:eastAsia="Times New Roman" w:cs="Arial"/>
                <w:sz w:val="20"/>
                <w:szCs w:val="20"/>
                <w:lang w:eastAsia="de-DE"/>
              </w:rPr>
            </w:pPr>
            <w:r>
              <w:rPr>
                <w:rFonts w:ascii="Arial" w:hAnsi="Arial" w:eastAsia="Times New Roman" w:cs="Arial"/>
                <w:sz w:val="20"/>
                <w:szCs w:val="20"/>
                <w:lang w:eastAsia="de-DE"/>
              </w:rPr>
              <w:t>Intercept</w:t>
            </w:r>
          </w:p>
        </w:tc>
        <w:tc>
          <w:tcPr>
            <w:tcW w:w="1215" w:type="dxa"/>
            <w:tcBorders>
              <w:top w:val="single" w:color="auto" w:sz="4" w:space="0"/>
            </w:tcBorders>
            <w:shd w:val="clear" w:color="auto" w:fill="auto"/>
            <w:vAlign w:val="center"/>
            <w:hideMark/>
          </w:tcPr>
          <w:p w:rsidRPr="002D398E" w:rsidR="00B7590C" w:rsidP="00EB37DF" w:rsidRDefault="00B7590C" w14:paraId="67FED4FE" w14:textId="06D4894B">
            <w:pPr>
              <w:jc w:val="center"/>
              <w:rPr>
                <w:rFonts w:ascii="Arial" w:hAnsi="Arial" w:eastAsia="Times New Roman" w:cs="Arial"/>
                <w:sz w:val="20"/>
                <w:szCs w:val="20"/>
                <w:lang w:eastAsia="de-DE"/>
              </w:rPr>
            </w:pPr>
            <w:r w:rsidRPr="00E30683">
              <w:rPr>
                <w:rFonts w:ascii="Arial" w:hAnsi="Arial" w:eastAsia="Times New Roman" w:cs="Arial"/>
                <w:sz w:val="20"/>
                <w:szCs w:val="20"/>
                <w:lang w:eastAsia="de-DE"/>
              </w:rPr>
              <w:t>1.2</w:t>
            </w:r>
            <w:r w:rsidR="00B93C04">
              <w:rPr>
                <w:rFonts w:ascii="Arial" w:hAnsi="Arial" w:eastAsia="Times New Roman" w:cs="Arial"/>
                <w:sz w:val="20"/>
                <w:szCs w:val="20"/>
                <w:lang w:eastAsia="de-DE"/>
              </w:rPr>
              <w:t>2</w:t>
            </w:r>
            <w:r>
              <w:rPr>
                <w:rFonts w:ascii="Arial" w:hAnsi="Arial" w:eastAsia="Times New Roman" w:cs="Arial"/>
                <w:sz w:val="20"/>
                <w:szCs w:val="20"/>
                <w:lang w:eastAsia="de-DE"/>
              </w:rPr>
              <w:t xml:space="preserve"> (0.07)</w:t>
            </w:r>
          </w:p>
        </w:tc>
        <w:tc>
          <w:tcPr>
            <w:tcW w:w="1730" w:type="dxa"/>
            <w:tcBorders>
              <w:top w:val="single" w:color="auto" w:sz="4" w:space="0"/>
            </w:tcBorders>
            <w:shd w:val="clear" w:color="auto" w:fill="auto"/>
            <w:vAlign w:val="center"/>
            <w:hideMark/>
          </w:tcPr>
          <w:p w:rsidRPr="002D398E" w:rsidR="00B7590C" w:rsidP="00EB37DF" w:rsidRDefault="00B7590C" w14:paraId="363E0BC9" w14:textId="7F623626">
            <w:pPr>
              <w:jc w:val="center"/>
              <w:rPr>
                <w:rFonts w:ascii="Arial" w:hAnsi="Arial" w:eastAsia="Times New Roman" w:cs="Arial"/>
                <w:sz w:val="20"/>
                <w:szCs w:val="20"/>
                <w:lang w:eastAsia="de-DE"/>
              </w:rPr>
            </w:pPr>
            <w:r>
              <w:rPr>
                <w:rFonts w:ascii="Arial" w:hAnsi="Arial" w:eastAsia="Times New Roman" w:cs="Arial"/>
                <w:sz w:val="20"/>
                <w:szCs w:val="20"/>
                <w:lang w:eastAsia="de-DE"/>
              </w:rPr>
              <w:t>1.0</w:t>
            </w:r>
            <w:r w:rsidR="00B93C04">
              <w:rPr>
                <w:rFonts w:ascii="Arial" w:hAnsi="Arial" w:eastAsia="Times New Roman" w:cs="Arial"/>
                <w:sz w:val="20"/>
                <w:szCs w:val="20"/>
                <w:lang w:eastAsia="de-DE"/>
              </w:rPr>
              <w:t>7</w:t>
            </w:r>
            <w:r>
              <w:rPr>
                <w:rFonts w:ascii="Arial" w:hAnsi="Arial" w:eastAsia="Times New Roman" w:cs="Arial"/>
                <w:sz w:val="20"/>
                <w:szCs w:val="20"/>
                <w:lang w:eastAsia="de-DE"/>
              </w:rPr>
              <w:t>-1.3</w:t>
            </w:r>
            <w:r w:rsidR="00B93C04">
              <w:rPr>
                <w:rFonts w:ascii="Arial" w:hAnsi="Arial" w:eastAsia="Times New Roman" w:cs="Arial"/>
                <w:sz w:val="20"/>
                <w:szCs w:val="20"/>
                <w:lang w:eastAsia="de-DE"/>
              </w:rPr>
              <w:t>7</w:t>
            </w:r>
          </w:p>
        </w:tc>
        <w:tc>
          <w:tcPr>
            <w:tcW w:w="1219" w:type="dxa"/>
            <w:tcBorders>
              <w:top w:val="single" w:color="auto" w:sz="4" w:space="0"/>
            </w:tcBorders>
            <w:shd w:val="clear" w:color="auto" w:fill="auto"/>
            <w:vAlign w:val="center"/>
            <w:hideMark/>
          </w:tcPr>
          <w:p w:rsidRPr="002D398E" w:rsidR="00B7590C" w:rsidP="00EB37DF" w:rsidRDefault="00B7590C" w14:paraId="0556ECFF" w14:textId="62601AF0">
            <w:pPr>
              <w:jc w:val="center"/>
              <w:rPr>
                <w:rFonts w:ascii="Arial" w:hAnsi="Arial" w:eastAsia="Times New Roman" w:cs="Arial"/>
                <w:sz w:val="20"/>
                <w:szCs w:val="20"/>
                <w:lang w:eastAsia="de-DE"/>
              </w:rPr>
            </w:pPr>
            <w:r>
              <w:rPr>
                <w:rFonts w:ascii="Arial" w:hAnsi="Arial" w:eastAsia="Times New Roman" w:cs="Arial"/>
                <w:sz w:val="20"/>
                <w:szCs w:val="20"/>
                <w:lang w:eastAsia="de-DE"/>
              </w:rPr>
              <w:t>1</w:t>
            </w:r>
            <w:r w:rsidR="00B93C04">
              <w:rPr>
                <w:rFonts w:ascii="Arial" w:hAnsi="Arial" w:eastAsia="Times New Roman" w:cs="Arial"/>
                <w:sz w:val="20"/>
                <w:szCs w:val="20"/>
                <w:lang w:eastAsia="de-DE"/>
              </w:rPr>
              <w:t>6.54</w:t>
            </w:r>
          </w:p>
        </w:tc>
        <w:tc>
          <w:tcPr>
            <w:tcW w:w="1205" w:type="dxa"/>
            <w:tcBorders>
              <w:top w:val="single" w:color="auto" w:sz="4" w:space="0"/>
            </w:tcBorders>
            <w:shd w:val="clear" w:color="auto" w:fill="auto"/>
            <w:vAlign w:val="center"/>
            <w:hideMark/>
          </w:tcPr>
          <w:p w:rsidRPr="002D398E" w:rsidR="00B7590C" w:rsidP="00EB37DF" w:rsidRDefault="00B7590C" w14:paraId="72CEB758"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244" w:type="dxa"/>
            <w:tcBorders>
              <w:top w:val="single" w:color="auto" w:sz="4" w:space="0"/>
            </w:tcBorders>
          </w:tcPr>
          <w:p w:rsidRPr="002D398E" w:rsidR="00B7590C" w:rsidP="00EB37DF" w:rsidRDefault="00B7590C" w14:paraId="7F5C9A75" w14:textId="77777777">
            <w:pPr>
              <w:jc w:val="center"/>
              <w:rPr>
                <w:rFonts w:ascii="Arial" w:hAnsi="Arial" w:eastAsia="Times New Roman" w:cs="Arial"/>
                <w:sz w:val="20"/>
                <w:szCs w:val="20"/>
                <w:lang w:eastAsia="de-DE"/>
              </w:rPr>
            </w:pPr>
          </w:p>
        </w:tc>
      </w:tr>
      <w:tr w:rsidRPr="002D398E" w:rsidR="00B7590C" w:rsidTr="00EB37DF" w14:paraId="53806E89" w14:textId="77777777">
        <w:trPr>
          <w:trHeight w:val="22"/>
        </w:trPr>
        <w:tc>
          <w:tcPr>
            <w:tcW w:w="2552" w:type="dxa"/>
            <w:gridSpan w:val="2"/>
            <w:tcBorders>
              <w:top w:val="nil"/>
              <w:left w:val="nil"/>
            </w:tcBorders>
            <w:shd w:val="clear" w:color="auto" w:fill="auto"/>
            <w:noWrap/>
          </w:tcPr>
          <w:p w:rsidRPr="002D398E" w:rsidR="00B7590C" w:rsidP="00EB37DF" w:rsidRDefault="00465649" w14:paraId="427430E1" w14:textId="00776EB7">
            <w:pPr>
              <w:rPr>
                <w:rFonts w:ascii="Arial" w:hAnsi="Arial" w:eastAsia="Times New Roman" w:cs="Arial"/>
                <w:sz w:val="20"/>
                <w:szCs w:val="20"/>
                <w:lang w:eastAsia="de-DE"/>
              </w:rPr>
            </w:pPr>
            <w:r>
              <w:rPr>
                <w:rFonts w:ascii="Arial" w:hAnsi="Arial" w:cs="Arial"/>
                <w:sz w:val="20"/>
                <w:szCs w:val="20"/>
              </w:rPr>
              <w:t>Cortisol Level</w:t>
            </w:r>
          </w:p>
        </w:tc>
        <w:tc>
          <w:tcPr>
            <w:tcW w:w="1215" w:type="dxa"/>
            <w:tcBorders>
              <w:top w:val="nil"/>
            </w:tcBorders>
            <w:shd w:val="clear" w:color="auto" w:fill="auto"/>
            <w:noWrap/>
          </w:tcPr>
          <w:p w:rsidRPr="002D398E" w:rsidR="00B7590C" w:rsidP="00EB37DF" w:rsidRDefault="00B7590C" w14:paraId="7E83F61C" w14:textId="059B9A48">
            <w:pPr>
              <w:jc w:val="center"/>
              <w:rPr>
                <w:rFonts w:ascii="Arial" w:hAnsi="Arial" w:eastAsia="Times New Roman" w:cs="Arial"/>
                <w:sz w:val="20"/>
                <w:szCs w:val="20"/>
                <w:lang w:eastAsia="de-DE"/>
              </w:rPr>
            </w:pPr>
            <w:r>
              <w:rPr>
                <w:rFonts w:ascii="Arial" w:hAnsi="Arial" w:cs="Arial"/>
                <w:sz w:val="20"/>
                <w:szCs w:val="20"/>
              </w:rPr>
              <w:t>0.</w:t>
            </w:r>
            <w:r w:rsidR="00B93C04">
              <w:rPr>
                <w:rFonts w:ascii="Arial" w:hAnsi="Arial" w:cs="Arial"/>
                <w:sz w:val="20"/>
                <w:szCs w:val="20"/>
              </w:rPr>
              <w:t>08</w:t>
            </w:r>
            <w:r>
              <w:rPr>
                <w:rFonts w:ascii="Arial" w:hAnsi="Arial" w:cs="Arial"/>
                <w:sz w:val="20"/>
                <w:szCs w:val="20"/>
              </w:rPr>
              <w:t xml:space="preserve"> (0.0</w:t>
            </w:r>
            <w:r w:rsidR="00B93C04">
              <w:rPr>
                <w:rFonts w:ascii="Arial" w:hAnsi="Arial" w:cs="Arial"/>
                <w:sz w:val="20"/>
                <w:szCs w:val="20"/>
              </w:rPr>
              <w:t>4</w:t>
            </w:r>
            <w:r>
              <w:rPr>
                <w:rFonts w:ascii="Arial" w:hAnsi="Arial" w:cs="Arial"/>
                <w:sz w:val="20"/>
                <w:szCs w:val="20"/>
              </w:rPr>
              <w:t>)</w:t>
            </w:r>
          </w:p>
        </w:tc>
        <w:tc>
          <w:tcPr>
            <w:tcW w:w="1730" w:type="dxa"/>
            <w:tcBorders>
              <w:top w:val="nil"/>
            </w:tcBorders>
            <w:shd w:val="clear" w:color="auto" w:fill="auto"/>
            <w:noWrap/>
          </w:tcPr>
          <w:p w:rsidRPr="002D398E" w:rsidR="00B7590C" w:rsidP="00EB37DF" w:rsidRDefault="00B7590C" w14:paraId="2785903A" w14:textId="2CAC4064">
            <w:pPr>
              <w:jc w:val="center"/>
              <w:rPr>
                <w:rFonts w:ascii="Arial" w:hAnsi="Arial" w:eastAsia="Times New Roman" w:cs="Arial"/>
                <w:sz w:val="20"/>
                <w:szCs w:val="20"/>
                <w:lang w:eastAsia="de-DE"/>
              </w:rPr>
            </w:pPr>
            <w:r>
              <w:rPr>
                <w:rFonts w:ascii="Arial" w:hAnsi="Arial" w:eastAsia="Times New Roman" w:cs="Arial"/>
                <w:sz w:val="20"/>
                <w:szCs w:val="20"/>
                <w:lang w:eastAsia="de-DE"/>
              </w:rPr>
              <w:t>0.0</w:t>
            </w:r>
            <w:r w:rsidR="00B93C04">
              <w:rPr>
                <w:rFonts w:ascii="Arial" w:hAnsi="Arial" w:eastAsia="Times New Roman" w:cs="Arial"/>
                <w:sz w:val="20"/>
                <w:szCs w:val="20"/>
                <w:lang w:eastAsia="de-DE"/>
              </w:rPr>
              <w:t>1</w:t>
            </w:r>
            <w:r>
              <w:rPr>
                <w:rFonts w:ascii="Arial" w:hAnsi="Arial" w:eastAsia="Times New Roman" w:cs="Arial"/>
                <w:sz w:val="20"/>
                <w:szCs w:val="20"/>
                <w:lang w:eastAsia="de-DE"/>
              </w:rPr>
              <w:t>-0.</w:t>
            </w:r>
            <w:r w:rsidR="00B93C04">
              <w:rPr>
                <w:rFonts w:ascii="Arial" w:hAnsi="Arial" w:eastAsia="Times New Roman" w:cs="Arial"/>
                <w:sz w:val="20"/>
                <w:szCs w:val="20"/>
                <w:lang w:eastAsia="de-DE"/>
              </w:rPr>
              <w:t>16</w:t>
            </w:r>
          </w:p>
        </w:tc>
        <w:tc>
          <w:tcPr>
            <w:tcW w:w="1219" w:type="dxa"/>
            <w:tcBorders>
              <w:top w:val="nil"/>
            </w:tcBorders>
            <w:shd w:val="clear" w:color="auto" w:fill="auto"/>
            <w:noWrap/>
          </w:tcPr>
          <w:p w:rsidRPr="002D398E" w:rsidR="00B7590C" w:rsidP="00EB37DF" w:rsidRDefault="00B7590C" w14:paraId="49FAC4E1" w14:textId="5D7DA2CD">
            <w:pPr>
              <w:jc w:val="center"/>
              <w:rPr>
                <w:rFonts w:ascii="Arial" w:hAnsi="Arial" w:eastAsia="Times New Roman" w:cs="Arial"/>
                <w:sz w:val="20"/>
                <w:szCs w:val="20"/>
                <w:lang w:eastAsia="de-DE"/>
              </w:rPr>
            </w:pPr>
            <w:r>
              <w:rPr>
                <w:rFonts w:ascii="Arial" w:hAnsi="Arial" w:cs="Arial"/>
                <w:sz w:val="20"/>
                <w:szCs w:val="20"/>
              </w:rPr>
              <w:t>2.</w:t>
            </w:r>
            <w:r w:rsidR="00B93C04">
              <w:rPr>
                <w:rFonts w:ascii="Arial" w:hAnsi="Arial" w:cs="Arial"/>
                <w:sz w:val="20"/>
                <w:szCs w:val="20"/>
              </w:rPr>
              <w:t>16</w:t>
            </w:r>
          </w:p>
        </w:tc>
        <w:tc>
          <w:tcPr>
            <w:tcW w:w="1205" w:type="dxa"/>
            <w:tcBorders>
              <w:top w:val="nil"/>
            </w:tcBorders>
            <w:shd w:val="clear" w:color="auto" w:fill="auto"/>
            <w:noWrap/>
          </w:tcPr>
          <w:p w:rsidRPr="002D398E" w:rsidR="00B7590C" w:rsidP="00EB37DF" w:rsidRDefault="00B7590C" w14:paraId="345FD457" w14:textId="3599C5D9">
            <w:pPr>
              <w:jc w:val="center"/>
              <w:rPr>
                <w:rFonts w:ascii="Arial" w:hAnsi="Arial" w:eastAsia="Times New Roman" w:cs="Arial"/>
                <w:sz w:val="20"/>
                <w:szCs w:val="20"/>
                <w:lang w:eastAsia="de-DE"/>
              </w:rPr>
            </w:pPr>
            <w:r>
              <w:rPr>
                <w:rFonts w:ascii="Arial" w:hAnsi="Arial" w:cs="Arial"/>
                <w:sz w:val="20"/>
                <w:szCs w:val="20"/>
              </w:rPr>
              <w:t>0.0</w:t>
            </w:r>
            <w:r w:rsidR="00B93C04">
              <w:rPr>
                <w:rFonts w:ascii="Arial" w:hAnsi="Arial" w:cs="Arial"/>
                <w:sz w:val="20"/>
                <w:szCs w:val="20"/>
              </w:rPr>
              <w:t>30</w:t>
            </w:r>
          </w:p>
        </w:tc>
        <w:tc>
          <w:tcPr>
            <w:tcW w:w="244" w:type="dxa"/>
            <w:tcBorders>
              <w:top w:val="nil"/>
            </w:tcBorders>
          </w:tcPr>
          <w:p w:rsidRPr="002D398E" w:rsidR="00B7590C" w:rsidP="00EB37DF" w:rsidRDefault="00B7590C" w14:paraId="5B61D6F5" w14:textId="77777777">
            <w:pPr>
              <w:jc w:val="center"/>
              <w:rPr>
                <w:rFonts w:ascii="Arial" w:hAnsi="Arial" w:eastAsia="Times New Roman" w:cs="Arial"/>
                <w:sz w:val="20"/>
                <w:szCs w:val="20"/>
                <w:lang w:eastAsia="de-DE"/>
              </w:rPr>
            </w:pPr>
          </w:p>
        </w:tc>
      </w:tr>
      <w:tr w:rsidRPr="002D398E" w:rsidR="00B7590C" w:rsidTr="000938A6" w14:paraId="4F4DF6B2" w14:textId="77777777">
        <w:trPr>
          <w:trHeight w:val="22"/>
        </w:trPr>
        <w:tc>
          <w:tcPr>
            <w:tcW w:w="2552" w:type="dxa"/>
            <w:gridSpan w:val="2"/>
            <w:tcBorders>
              <w:top w:val="nil"/>
              <w:left w:val="nil"/>
            </w:tcBorders>
            <w:shd w:val="clear" w:color="auto" w:fill="auto"/>
            <w:noWrap/>
            <w:vAlign w:val="center"/>
            <w:hideMark/>
          </w:tcPr>
          <w:p w:rsidRPr="002D398E" w:rsidR="00B7590C" w:rsidP="00EB37DF" w:rsidRDefault="00B7590C" w14:paraId="011D6F71" w14:textId="77777777">
            <w:pPr>
              <w:rPr>
                <w:rFonts w:ascii="Arial" w:hAnsi="Arial" w:eastAsia="Times New Roman" w:cs="Arial"/>
                <w:sz w:val="20"/>
                <w:szCs w:val="20"/>
                <w:lang w:eastAsia="de-DE"/>
              </w:rPr>
            </w:pPr>
            <w:r>
              <w:rPr>
                <w:rFonts w:ascii="Arial" w:hAnsi="Arial" w:eastAsia="Times New Roman" w:cs="Arial"/>
                <w:sz w:val="20"/>
                <w:szCs w:val="20"/>
                <w:lang w:eastAsia="de-DE"/>
              </w:rPr>
              <w:t>Reversal Phase</w:t>
            </w:r>
          </w:p>
        </w:tc>
        <w:tc>
          <w:tcPr>
            <w:tcW w:w="1215" w:type="dxa"/>
            <w:tcBorders>
              <w:top w:val="nil"/>
            </w:tcBorders>
            <w:shd w:val="clear" w:color="auto" w:fill="auto"/>
            <w:noWrap/>
            <w:vAlign w:val="center"/>
            <w:hideMark/>
          </w:tcPr>
          <w:p w:rsidRPr="002D398E" w:rsidR="00B7590C" w:rsidP="00EB37DF" w:rsidRDefault="00B7590C" w14:paraId="6148E437" w14:textId="3BFA307C">
            <w:pPr>
              <w:jc w:val="center"/>
              <w:rPr>
                <w:rFonts w:ascii="Arial" w:hAnsi="Arial" w:eastAsia="Times New Roman" w:cs="Arial"/>
                <w:sz w:val="20"/>
                <w:szCs w:val="20"/>
                <w:lang w:eastAsia="de-DE"/>
              </w:rPr>
            </w:pPr>
            <w:r>
              <w:rPr>
                <w:rFonts w:ascii="Arial" w:hAnsi="Arial" w:eastAsia="Times New Roman" w:cs="Arial"/>
                <w:sz w:val="20"/>
                <w:szCs w:val="20"/>
                <w:lang w:eastAsia="de-DE"/>
              </w:rPr>
              <w:t>0.9</w:t>
            </w:r>
            <w:r w:rsidR="00B93C04">
              <w:rPr>
                <w:rFonts w:ascii="Arial" w:hAnsi="Arial" w:eastAsia="Times New Roman" w:cs="Arial"/>
                <w:sz w:val="20"/>
                <w:szCs w:val="20"/>
                <w:lang w:eastAsia="de-DE"/>
              </w:rPr>
              <w:t>5</w:t>
            </w:r>
            <w:r>
              <w:rPr>
                <w:rFonts w:ascii="Arial" w:hAnsi="Arial" w:eastAsia="Times New Roman" w:cs="Arial"/>
                <w:sz w:val="20"/>
                <w:szCs w:val="20"/>
                <w:lang w:eastAsia="de-DE"/>
              </w:rPr>
              <w:t xml:space="preserve"> (0.0</w:t>
            </w:r>
            <w:r w:rsidR="00B93C04">
              <w:rPr>
                <w:rFonts w:ascii="Arial" w:hAnsi="Arial" w:eastAsia="Times New Roman" w:cs="Arial"/>
                <w:sz w:val="20"/>
                <w:szCs w:val="20"/>
                <w:lang w:eastAsia="de-DE"/>
              </w:rPr>
              <w:t>6</w:t>
            </w:r>
            <w:r>
              <w:rPr>
                <w:rFonts w:ascii="Arial" w:hAnsi="Arial" w:eastAsia="Times New Roman" w:cs="Arial"/>
                <w:sz w:val="20"/>
                <w:szCs w:val="20"/>
                <w:lang w:eastAsia="de-DE"/>
              </w:rPr>
              <w:t>)</w:t>
            </w:r>
          </w:p>
        </w:tc>
        <w:tc>
          <w:tcPr>
            <w:tcW w:w="1730" w:type="dxa"/>
            <w:tcBorders>
              <w:top w:val="nil"/>
            </w:tcBorders>
            <w:shd w:val="clear" w:color="auto" w:fill="auto"/>
            <w:noWrap/>
            <w:vAlign w:val="center"/>
            <w:hideMark/>
          </w:tcPr>
          <w:p w:rsidRPr="002D398E" w:rsidR="00B7590C" w:rsidP="00EB37DF" w:rsidRDefault="00B7590C" w14:paraId="44680B97"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0.83-1.07</w:t>
            </w:r>
          </w:p>
        </w:tc>
        <w:tc>
          <w:tcPr>
            <w:tcW w:w="1219" w:type="dxa"/>
            <w:tcBorders>
              <w:top w:val="nil"/>
            </w:tcBorders>
            <w:shd w:val="clear" w:color="auto" w:fill="auto"/>
            <w:noWrap/>
            <w:vAlign w:val="center"/>
            <w:hideMark/>
          </w:tcPr>
          <w:p w:rsidRPr="002D398E" w:rsidR="00B7590C" w:rsidP="00EB37DF" w:rsidRDefault="00B7590C" w14:paraId="66917D97" w14:textId="6A9708F4">
            <w:pPr>
              <w:jc w:val="center"/>
              <w:rPr>
                <w:rFonts w:ascii="Arial" w:hAnsi="Arial" w:eastAsia="Times New Roman" w:cs="Arial"/>
                <w:sz w:val="20"/>
                <w:szCs w:val="20"/>
                <w:lang w:eastAsia="de-DE"/>
              </w:rPr>
            </w:pPr>
            <w:r>
              <w:rPr>
                <w:rFonts w:ascii="Arial" w:hAnsi="Arial" w:eastAsia="Times New Roman" w:cs="Arial"/>
                <w:sz w:val="20"/>
                <w:szCs w:val="20"/>
                <w:lang w:eastAsia="de-DE"/>
              </w:rPr>
              <w:t>1</w:t>
            </w:r>
            <w:r w:rsidR="00B93C04">
              <w:rPr>
                <w:rFonts w:ascii="Arial" w:hAnsi="Arial" w:eastAsia="Times New Roman" w:cs="Arial"/>
                <w:sz w:val="20"/>
                <w:szCs w:val="20"/>
                <w:lang w:eastAsia="de-DE"/>
              </w:rPr>
              <w:t>4.94</w:t>
            </w:r>
          </w:p>
        </w:tc>
        <w:tc>
          <w:tcPr>
            <w:tcW w:w="1205" w:type="dxa"/>
            <w:tcBorders>
              <w:top w:val="nil"/>
            </w:tcBorders>
            <w:shd w:val="clear" w:color="auto" w:fill="auto"/>
            <w:noWrap/>
            <w:vAlign w:val="center"/>
            <w:hideMark/>
          </w:tcPr>
          <w:p w:rsidRPr="002D398E" w:rsidR="00B7590C" w:rsidP="00EB37DF" w:rsidRDefault="00B7590C" w14:paraId="768BEC9C"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244" w:type="dxa"/>
            <w:tcBorders>
              <w:top w:val="nil"/>
            </w:tcBorders>
          </w:tcPr>
          <w:p w:rsidRPr="002D398E" w:rsidR="00B7590C" w:rsidP="00EB37DF" w:rsidRDefault="00B7590C" w14:paraId="710105F2" w14:textId="77777777">
            <w:pPr>
              <w:jc w:val="center"/>
              <w:rPr>
                <w:rFonts w:ascii="Arial" w:hAnsi="Arial" w:eastAsia="Times New Roman" w:cs="Arial"/>
                <w:sz w:val="20"/>
                <w:szCs w:val="20"/>
                <w:lang w:eastAsia="de-DE"/>
              </w:rPr>
            </w:pPr>
          </w:p>
        </w:tc>
      </w:tr>
      <w:tr w:rsidRPr="002D398E" w:rsidR="00B7590C" w:rsidTr="000938A6" w14:paraId="4114AC3E" w14:textId="77777777">
        <w:trPr>
          <w:trHeight w:val="22"/>
        </w:trPr>
        <w:tc>
          <w:tcPr>
            <w:tcW w:w="2552" w:type="dxa"/>
            <w:gridSpan w:val="2"/>
            <w:tcBorders>
              <w:top w:val="nil"/>
              <w:left w:val="nil"/>
              <w:bottom w:val="single" w:color="auto" w:sz="4" w:space="0"/>
            </w:tcBorders>
            <w:shd w:val="clear" w:color="auto" w:fill="auto"/>
            <w:noWrap/>
            <w:vAlign w:val="center"/>
            <w:hideMark/>
          </w:tcPr>
          <w:p w:rsidRPr="002D398E" w:rsidR="00B7590C" w:rsidP="00EB37DF" w:rsidRDefault="00B7590C" w14:paraId="7CFDE626" w14:textId="77777777">
            <w:pPr>
              <w:rPr>
                <w:rFonts w:ascii="Arial" w:hAnsi="Arial" w:eastAsia="Times New Roman" w:cs="Arial"/>
                <w:sz w:val="20"/>
                <w:szCs w:val="20"/>
                <w:lang w:eastAsia="de-DE"/>
              </w:rPr>
            </w:pPr>
            <w:r>
              <w:rPr>
                <w:rFonts w:ascii="Arial" w:hAnsi="Arial" w:eastAsia="Times New Roman" w:cs="Arial"/>
                <w:sz w:val="20"/>
                <w:szCs w:val="20"/>
                <w:lang w:eastAsia="de-DE"/>
              </w:rPr>
              <w:t>Stable Phase</w:t>
            </w:r>
          </w:p>
        </w:tc>
        <w:tc>
          <w:tcPr>
            <w:tcW w:w="1215" w:type="dxa"/>
            <w:tcBorders>
              <w:top w:val="nil"/>
              <w:bottom w:val="single" w:color="auto" w:sz="4" w:space="0"/>
            </w:tcBorders>
            <w:shd w:val="clear" w:color="auto" w:fill="auto"/>
            <w:noWrap/>
            <w:vAlign w:val="center"/>
            <w:hideMark/>
          </w:tcPr>
          <w:p w:rsidRPr="002D398E" w:rsidR="00B7590C" w:rsidP="00EB37DF" w:rsidRDefault="00B7590C" w14:paraId="337337B1" w14:textId="2C8A9505">
            <w:pPr>
              <w:jc w:val="center"/>
              <w:rPr>
                <w:rFonts w:ascii="Arial" w:hAnsi="Arial" w:eastAsia="Times New Roman" w:cs="Arial"/>
                <w:sz w:val="20"/>
                <w:szCs w:val="20"/>
                <w:lang w:eastAsia="de-DE"/>
              </w:rPr>
            </w:pPr>
            <w:r>
              <w:rPr>
                <w:rFonts w:ascii="Arial" w:hAnsi="Arial" w:eastAsia="Times New Roman" w:cs="Arial"/>
                <w:sz w:val="20"/>
                <w:szCs w:val="20"/>
                <w:lang w:eastAsia="de-DE"/>
              </w:rPr>
              <w:t>0.</w:t>
            </w:r>
            <w:r w:rsidR="00B93C04">
              <w:rPr>
                <w:rFonts w:ascii="Arial" w:hAnsi="Arial" w:eastAsia="Times New Roman" w:cs="Arial"/>
                <w:sz w:val="20"/>
                <w:szCs w:val="20"/>
                <w:lang w:eastAsia="de-DE"/>
              </w:rPr>
              <w:t>79</w:t>
            </w:r>
            <w:r>
              <w:rPr>
                <w:rFonts w:ascii="Arial" w:hAnsi="Arial" w:eastAsia="Times New Roman" w:cs="Arial"/>
                <w:sz w:val="20"/>
                <w:szCs w:val="20"/>
                <w:lang w:eastAsia="de-DE"/>
              </w:rPr>
              <w:t xml:space="preserve"> (0.07)</w:t>
            </w:r>
          </w:p>
        </w:tc>
        <w:tc>
          <w:tcPr>
            <w:tcW w:w="1730" w:type="dxa"/>
            <w:tcBorders>
              <w:top w:val="nil"/>
              <w:bottom w:val="single" w:color="auto" w:sz="4" w:space="0"/>
            </w:tcBorders>
            <w:shd w:val="clear" w:color="auto" w:fill="auto"/>
            <w:noWrap/>
            <w:vAlign w:val="center"/>
            <w:hideMark/>
          </w:tcPr>
          <w:p w:rsidRPr="002D398E" w:rsidR="00B7590C" w:rsidP="00EB37DF" w:rsidRDefault="00B7590C" w14:paraId="662C4CC0"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0.65-0.94</w:t>
            </w:r>
          </w:p>
        </w:tc>
        <w:tc>
          <w:tcPr>
            <w:tcW w:w="1219" w:type="dxa"/>
            <w:tcBorders>
              <w:top w:val="nil"/>
              <w:bottom w:val="single" w:color="auto" w:sz="4" w:space="0"/>
            </w:tcBorders>
            <w:shd w:val="clear" w:color="auto" w:fill="auto"/>
            <w:noWrap/>
            <w:vAlign w:val="center"/>
            <w:hideMark/>
          </w:tcPr>
          <w:p w:rsidRPr="002D398E" w:rsidR="00B7590C" w:rsidP="00EB37DF" w:rsidRDefault="00B7590C" w14:paraId="4C895E95" w14:textId="5E3983CA">
            <w:pPr>
              <w:jc w:val="center"/>
              <w:rPr>
                <w:rFonts w:ascii="Arial" w:hAnsi="Arial" w:eastAsia="Times New Roman" w:cs="Arial"/>
                <w:sz w:val="20"/>
                <w:szCs w:val="20"/>
                <w:lang w:eastAsia="de-DE"/>
              </w:rPr>
            </w:pPr>
            <w:r>
              <w:rPr>
                <w:rFonts w:ascii="Arial" w:hAnsi="Arial" w:eastAsia="Times New Roman" w:cs="Arial"/>
                <w:sz w:val="20"/>
                <w:szCs w:val="20"/>
                <w:lang w:eastAsia="de-DE"/>
              </w:rPr>
              <w:t>10</w:t>
            </w:r>
            <w:r w:rsidR="00B93C04">
              <w:rPr>
                <w:rFonts w:ascii="Arial" w:hAnsi="Arial" w:eastAsia="Times New Roman" w:cs="Arial"/>
                <w:sz w:val="20"/>
                <w:szCs w:val="20"/>
                <w:lang w:eastAsia="de-DE"/>
              </w:rPr>
              <w:t>.70</w:t>
            </w:r>
          </w:p>
        </w:tc>
        <w:tc>
          <w:tcPr>
            <w:tcW w:w="1205" w:type="dxa"/>
            <w:tcBorders>
              <w:top w:val="nil"/>
              <w:bottom w:val="single" w:color="auto" w:sz="4" w:space="0"/>
            </w:tcBorders>
            <w:shd w:val="clear" w:color="auto" w:fill="auto"/>
            <w:noWrap/>
            <w:vAlign w:val="center"/>
            <w:hideMark/>
          </w:tcPr>
          <w:p w:rsidRPr="002D398E" w:rsidR="00B7590C" w:rsidP="00EB37DF" w:rsidRDefault="00B7590C" w14:paraId="4CFE4522"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244" w:type="dxa"/>
            <w:tcBorders>
              <w:top w:val="nil"/>
              <w:bottom w:val="single" w:color="auto" w:sz="4" w:space="0"/>
            </w:tcBorders>
          </w:tcPr>
          <w:p w:rsidRPr="002D398E" w:rsidR="00B7590C" w:rsidP="00EB37DF" w:rsidRDefault="00B7590C" w14:paraId="51AEFC5F" w14:textId="77777777">
            <w:pPr>
              <w:jc w:val="center"/>
              <w:rPr>
                <w:rFonts w:ascii="Arial" w:hAnsi="Arial" w:eastAsia="Times New Roman" w:cs="Arial"/>
                <w:sz w:val="20"/>
                <w:szCs w:val="20"/>
                <w:lang w:eastAsia="de-DE"/>
              </w:rPr>
            </w:pPr>
          </w:p>
        </w:tc>
      </w:tr>
      <w:tr w:rsidRPr="002D398E" w:rsidR="00B7590C" w:rsidTr="000938A6" w14:paraId="7D9B45AC" w14:textId="77777777">
        <w:trPr>
          <w:trHeight w:val="22"/>
        </w:trPr>
        <w:tc>
          <w:tcPr>
            <w:tcW w:w="2552" w:type="dxa"/>
            <w:gridSpan w:val="2"/>
            <w:tcBorders>
              <w:left w:val="nil"/>
            </w:tcBorders>
            <w:shd w:val="clear" w:color="auto" w:fill="auto"/>
            <w:noWrap/>
            <w:vAlign w:val="center"/>
          </w:tcPr>
          <w:p w:rsidR="00B7590C" w:rsidP="00EB37DF" w:rsidRDefault="00B7590C" w14:paraId="082AADF0" w14:textId="77777777">
            <w:pPr>
              <w:rPr>
                <w:rFonts w:ascii="Arial" w:hAnsi="Arial" w:eastAsia="Times New Roman" w:cs="Arial"/>
                <w:sz w:val="20"/>
                <w:szCs w:val="20"/>
                <w:lang w:eastAsia="de-DE"/>
              </w:rPr>
            </w:pPr>
            <w:r>
              <w:rPr>
                <w:rFonts w:ascii="Arial" w:hAnsi="Arial" w:eastAsia="Times New Roman" w:cs="Arial"/>
                <w:sz w:val="20"/>
                <w:szCs w:val="20"/>
                <w:lang w:eastAsia="de-DE"/>
              </w:rPr>
              <w:t>ICC</w:t>
            </w:r>
          </w:p>
        </w:tc>
        <w:tc>
          <w:tcPr>
            <w:tcW w:w="1215" w:type="dxa"/>
            <w:shd w:val="clear" w:color="auto" w:fill="auto"/>
            <w:noWrap/>
            <w:vAlign w:val="center"/>
          </w:tcPr>
          <w:p w:rsidR="00B7590C" w:rsidP="000938A6" w:rsidRDefault="00B7590C" w14:paraId="685F85D6" w14:textId="77777777">
            <w:pPr>
              <w:rPr>
                <w:rFonts w:ascii="Arial" w:hAnsi="Arial" w:eastAsia="Times New Roman" w:cs="Arial"/>
                <w:sz w:val="20"/>
                <w:szCs w:val="20"/>
                <w:lang w:eastAsia="de-DE"/>
              </w:rPr>
            </w:pPr>
            <w:r>
              <w:rPr>
                <w:rFonts w:ascii="Arial" w:hAnsi="Arial" w:eastAsia="Times New Roman" w:cs="Arial"/>
                <w:sz w:val="20"/>
                <w:szCs w:val="20"/>
                <w:lang w:eastAsia="de-DE"/>
              </w:rPr>
              <w:t>0.04</w:t>
            </w:r>
          </w:p>
        </w:tc>
        <w:tc>
          <w:tcPr>
            <w:tcW w:w="1730" w:type="dxa"/>
            <w:shd w:val="clear" w:color="auto" w:fill="auto"/>
            <w:noWrap/>
            <w:vAlign w:val="center"/>
          </w:tcPr>
          <w:p w:rsidRPr="002D398E" w:rsidR="00B7590C" w:rsidP="00EB37DF" w:rsidRDefault="00B7590C" w14:paraId="339E3EAE" w14:textId="77777777">
            <w:pPr>
              <w:jc w:val="center"/>
              <w:rPr>
                <w:rFonts w:ascii="Arial" w:hAnsi="Arial" w:eastAsia="Times New Roman" w:cs="Arial"/>
                <w:sz w:val="20"/>
                <w:szCs w:val="20"/>
                <w:lang w:eastAsia="de-DE"/>
              </w:rPr>
            </w:pPr>
          </w:p>
        </w:tc>
        <w:tc>
          <w:tcPr>
            <w:tcW w:w="1219" w:type="dxa"/>
            <w:shd w:val="clear" w:color="auto" w:fill="auto"/>
            <w:noWrap/>
            <w:vAlign w:val="center"/>
          </w:tcPr>
          <w:p w:rsidRPr="002D398E" w:rsidR="00B7590C" w:rsidP="00EB37DF" w:rsidRDefault="00B7590C" w14:paraId="58D76E2E" w14:textId="77777777">
            <w:pPr>
              <w:jc w:val="center"/>
              <w:rPr>
                <w:rFonts w:ascii="Arial" w:hAnsi="Arial" w:eastAsia="Times New Roman" w:cs="Arial"/>
                <w:sz w:val="20"/>
                <w:szCs w:val="20"/>
                <w:lang w:eastAsia="de-DE"/>
              </w:rPr>
            </w:pPr>
          </w:p>
        </w:tc>
        <w:tc>
          <w:tcPr>
            <w:tcW w:w="1205" w:type="dxa"/>
            <w:shd w:val="clear" w:color="auto" w:fill="auto"/>
            <w:noWrap/>
            <w:vAlign w:val="center"/>
          </w:tcPr>
          <w:p w:rsidRPr="002D398E" w:rsidR="00B7590C" w:rsidP="00EB37DF" w:rsidRDefault="00B7590C" w14:paraId="5BAAB3CD" w14:textId="77777777">
            <w:pPr>
              <w:jc w:val="center"/>
              <w:rPr>
                <w:rFonts w:ascii="Arial" w:hAnsi="Arial" w:eastAsia="Times New Roman" w:cs="Arial"/>
                <w:sz w:val="20"/>
                <w:szCs w:val="20"/>
                <w:lang w:eastAsia="de-DE"/>
              </w:rPr>
            </w:pPr>
          </w:p>
        </w:tc>
        <w:tc>
          <w:tcPr>
            <w:tcW w:w="244" w:type="dxa"/>
          </w:tcPr>
          <w:p w:rsidRPr="002D398E" w:rsidR="00B7590C" w:rsidP="00EB37DF" w:rsidRDefault="00B7590C" w14:paraId="3EC09830" w14:textId="77777777">
            <w:pPr>
              <w:jc w:val="center"/>
              <w:rPr>
                <w:rFonts w:ascii="Arial" w:hAnsi="Arial" w:eastAsia="Times New Roman" w:cs="Arial"/>
                <w:sz w:val="20"/>
                <w:szCs w:val="20"/>
                <w:lang w:eastAsia="de-DE"/>
              </w:rPr>
            </w:pPr>
          </w:p>
        </w:tc>
      </w:tr>
      <w:tr w:rsidRPr="002D398E" w:rsidR="00B7590C" w:rsidTr="000938A6" w14:paraId="0D4A5EFE" w14:textId="77777777">
        <w:trPr>
          <w:trHeight w:val="22"/>
        </w:trPr>
        <w:tc>
          <w:tcPr>
            <w:tcW w:w="2552" w:type="dxa"/>
            <w:gridSpan w:val="2"/>
            <w:tcBorders>
              <w:left w:val="nil"/>
              <w:bottom w:val="single" w:color="auto" w:sz="4" w:space="0"/>
            </w:tcBorders>
            <w:shd w:val="clear" w:color="auto" w:fill="auto"/>
            <w:noWrap/>
            <w:vAlign w:val="center"/>
            <w:hideMark/>
          </w:tcPr>
          <w:p w:rsidRPr="002D398E" w:rsidR="00B7590C" w:rsidP="00EB37DF" w:rsidRDefault="00B7590C" w14:paraId="48CCC854" w14:textId="77777777">
            <w:pPr>
              <w:rPr>
                <w:rFonts w:ascii="Arial" w:hAnsi="Arial" w:eastAsia="Times New Roman" w:cs="Arial"/>
                <w:sz w:val="20"/>
                <w:szCs w:val="20"/>
                <w:lang w:eastAsia="de-DE"/>
              </w:rPr>
            </w:pPr>
            <w:r>
              <w:rPr>
                <w:rFonts w:ascii="Arial" w:hAnsi="Arial" w:eastAsia="Times New Roman" w:cs="Arial"/>
                <w:sz w:val="20"/>
                <w:szCs w:val="20"/>
                <w:lang w:eastAsia="de-DE"/>
              </w:rPr>
              <w:t>N</w:t>
            </w:r>
            <w:r w:rsidRPr="00172731">
              <w:rPr>
                <w:rFonts w:ascii="Arial" w:hAnsi="Arial" w:eastAsia="Times New Roman" w:cs="Arial"/>
                <w:sz w:val="20"/>
                <w:szCs w:val="20"/>
                <w:vertAlign w:val="subscript"/>
                <w:lang w:eastAsia="de-DE"/>
              </w:rPr>
              <w:t xml:space="preserve"> sub</w:t>
            </w:r>
            <w:r>
              <w:rPr>
                <w:rFonts w:ascii="Arial" w:hAnsi="Arial" w:eastAsia="Times New Roman" w:cs="Arial"/>
                <w:sz w:val="20"/>
                <w:szCs w:val="20"/>
                <w:vertAlign w:val="subscript"/>
                <w:lang w:eastAsia="de-DE"/>
              </w:rPr>
              <w:t>ject</w:t>
            </w:r>
          </w:p>
        </w:tc>
        <w:tc>
          <w:tcPr>
            <w:tcW w:w="1215" w:type="dxa"/>
            <w:tcBorders>
              <w:bottom w:val="single" w:color="auto" w:sz="4" w:space="0"/>
            </w:tcBorders>
            <w:shd w:val="clear" w:color="auto" w:fill="auto"/>
            <w:noWrap/>
            <w:vAlign w:val="center"/>
            <w:hideMark/>
          </w:tcPr>
          <w:p w:rsidRPr="002D398E" w:rsidR="00B7590C" w:rsidP="000938A6" w:rsidRDefault="00B7590C" w14:paraId="732E0745" w14:textId="1DAE933D">
            <w:pPr>
              <w:rPr>
                <w:rFonts w:ascii="Arial" w:hAnsi="Arial" w:eastAsia="Times New Roman" w:cs="Arial"/>
                <w:sz w:val="20"/>
                <w:szCs w:val="20"/>
                <w:lang w:eastAsia="de-DE"/>
              </w:rPr>
            </w:pPr>
            <w:r>
              <w:rPr>
                <w:rFonts w:ascii="Arial" w:hAnsi="Arial" w:eastAsia="Times New Roman" w:cs="Arial"/>
                <w:sz w:val="20"/>
                <w:szCs w:val="20"/>
                <w:lang w:eastAsia="de-DE"/>
              </w:rPr>
              <w:t>2</w:t>
            </w:r>
            <w:r w:rsidR="00B93C04">
              <w:rPr>
                <w:rFonts w:ascii="Arial" w:hAnsi="Arial" w:eastAsia="Times New Roman" w:cs="Arial"/>
                <w:sz w:val="20"/>
                <w:szCs w:val="20"/>
                <w:lang w:eastAsia="de-DE"/>
              </w:rPr>
              <w:t>7</w:t>
            </w:r>
          </w:p>
        </w:tc>
        <w:tc>
          <w:tcPr>
            <w:tcW w:w="1730" w:type="dxa"/>
            <w:tcBorders>
              <w:bottom w:val="single" w:color="auto" w:sz="4" w:space="0"/>
            </w:tcBorders>
            <w:shd w:val="clear" w:color="auto" w:fill="auto"/>
            <w:noWrap/>
            <w:vAlign w:val="center"/>
            <w:hideMark/>
          </w:tcPr>
          <w:p w:rsidRPr="002D398E" w:rsidR="00B7590C" w:rsidP="00EB37DF" w:rsidRDefault="00B7590C" w14:paraId="47D9CA37" w14:textId="77777777">
            <w:pPr>
              <w:jc w:val="center"/>
              <w:rPr>
                <w:rFonts w:ascii="Arial" w:hAnsi="Arial" w:eastAsia="Times New Roman" w:cs="Arial"/>
                <w:sz w:val="20"/>
                <w:szCs w:val="20"/>
                <w:lang w:eastAsia="de-DE"/>
              </w:rPr>
            </w:pPr>
          </w:p>
        </w:tc>
        <w:tc>
          <w:tcPr>
            <w:tcW w:w="1219" w:type="dxa"/>
            <w:tcBorders>
              <w:bottom w:val="single" w:color="auto" w:sz="4" w:space="0"/>
            </w:tcBorders>
            <w:shd w:val="clear" w:color="auto" w:fill="auto"/>
            <w:noWrap/>
            <w:vAlign w:val="center"/>
            <w:hideMark/>
          </w:tcPr>
          <w:p w:rsidRPr="002D398E" w:rsidR="00B7590C" w:rsidP="00EB37DF" w:rsidRDefault="00B7590C" w14:paraId="092F8C68" w14:textId="77777777">
            <w:pPr>
              <w:jc w:val="center"/>
              <w:rPr>
                <w:rFonts w:ascii="Arial" w:hAnsi="Arial" w:eastAsia="Times New Roman" w:cs="Arial"/>
                <w:sz w:val="20"/>
                <w:szCs w:val="20"/>
                <w:lang w:eastAsia="de-DE"/>
              </w:rPr>
            </w:pPr>
          </w:p>
        </w:tc>
        <w:tc>
          <w:tcPr>
            <w:tcW w:w="1205" w:type="dxa"/>
            <w:tcBorders>
              <w:bottom w:val="single" w:color="auto" w:sz="4" w:space="0"/>
            </w:tcBorders>
            <w:shd w:val="clear" w:color="auto" w:fill="auto"/>
            <w:noWrap/>
            <w:vAlign w:val="center"/>
            <w:hideMark/>
          </w:tcPr>
          <w:p w:rsidRPr="002D398E" w:rsidR="00B7590C" w:rsidP="00EB37DF" w:rsidRDefault="00B7590C" w14:paraId="002A1EE4" w14:textId="77777777">
            <w:pPr>
              <w:jc w:val="center"/>
              <w:rPr>
                <w:rFonts w:ascii="Arial" w:hAnsi="Arial" w:eastAsia="Times New Roman" w:cs="Arial"/>
                <w:sz w:val="20"/>
                <w:szCs w:val="20"/>
                <w:lang w:eastAsia="de-DE"/>
              </w:rPr>
            </w:pPr>
          </w:p>
        </w:tc>
        <w:tc>
          <w:tcPr>
            <w:tcW w:w="244" w:type="dxa"/>
            <w:tcBorders>
              <w:bottom w:val="single" w:color="auto" w:sz="4" w:space="0"/>
            </w:tcBorders>
          </w:tcPr>
          <w:p w:rsidRPr="002D398E" w:rsidR="00B7590C" w:rsidP="00EB37DF" w:rsidRDefault="00B7590C" w14:paraId="6AEFD1A4" w14:textId="77777777">
            <w:pPr>
              <w:jc w:val="center"/>
              <w:rPr>
                <w:rFonts w:ascii="Arial" w:hAnsi="Arial" w:eastAsia="Times New Roman" w:cs="Arial"/>
                <w:sz w:val="20"/>
                <w:szCs w:val="20"/>
                <w:lang w:eastAsia="de-DE"/>
              </w:rPr>
            </w:pPr>
          </w:p>
        </w:tc>
      </w:tr>
      <w:tr w:rsidRPr="002D398E" w:rsidR="00B7590C" w:rsidTr="000938A6" w14:paraId="7E50ADE7" w14:textId="77777777">
        <w:trPr>
          <w:trHeight w:val="22"/>
        </w:trPr>
        <w:tc>
          <w:tcPr>
            <w:tcW w:w="2552" w:type="dxa"/>
            <w:gridSpan w:val="2"/>
            <w:tcBorders>
              <w:top w:val="single" w:color="auto" w:sz="4" w:space="0"/>
              <w:left w:val="nil"/>
            </w:tcBorders>
            <w:shd w:val="clear" w:color="auto" w:fill="auto"/>
            <w:noWrap/>
            <w:vAlign w:val="center"/>
          </w:tcPr>
          <w:p w:rsidRPr="00172731" w:rsidR="00B7590C" w:rsidP="00EB37DF" w:rsidRDefault="00B7590C" w14:paraId="792AF30A"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Observations</w:t>
            </w:r>
          </w:p>
        </w:tc>
        <w:tc>
          <w:tcPr>
            <w:tcW w:w="1215" w:type="dxa"/>
            <w:tcBorders>
              <w:top w:val="single" w:color="auto" w:sz="4" w:space="0"/>
            </w:tcBorders>
            <w:shd w:val="clear" w:color="auto" w:fill="auto"/>
            <w:noWrap/>
            <w:vAlign w:val="center"/>
          </w:tcPr>
          <w:p w:rsidR="00B7590C" w:rsidP="000938A6" w:rsidRDefault="00B7590C" w14:paraId="7FBAAC62" w14:textId="2DEFEF92">
            <w:pPr>
              <w:rPr>
                <w:rFonts w:ascii="Arial" w:hAnsi="Arial" w:eastAsia="Times New Roman" w:cs="Arial"/>
                <w:sz w:val="20"/>
                <w:szCs w:val="20"/>
                <w:lang w:eastAsia="de-DE"/>
              </w:rPr>
            </w:pPr>
            <w:r>
              <w:rPr>
                <w:rFonts w:ascii="Arial" w:hAnsi="Arial" w:eastAsia="Times New Roman" w:cs="Arial"/>
                <w:sz w:val="20"/>
                <w:szCs w:val="20"/>
                <w:lang w:eastAsia="de-DE"/>
              </w:rPr>
              <w:t>8</w:t>
            </w:r>
            <w:r w:rsidR="00B93C04">
              <w:rPr>
                <w:rFonts w:ascii="Arial" w:hAnsi="Arial" w:eastAsia="Times New Roman" w:cs="Arial"/>
                <w:sz w:val="20"/>
                <w:szCs w:val="20"/>
                <w:lang w:eastAsia="de-DE"/>
              </w:rPr>
              <w:t>578</w:t>
            </w:r>
          </w:p>
        </w:tc>
        <w:tc>
          <w:tcPr>
            <w:tcW w:w="1730" w:type="dxa"/>
            <w:tcBorders>
              <w:top w:val="single" w:color="auto" w:sz="4" w:space="0"/>
            </w:tcBorders>
            <w:shd w:val="clear" w:color="auto" w:fill="auto"/>
            <w:noWrap/>
            <w:vAlign w:val="center"/>
          </w:tcPr>
          <w:p w:rsidRPr="002D398E" w:rsidR="00B7590C" w:rsidP="00EB37DF" w:rsidRDefault="00B7590C" w14:paraId="37741F37" w14:textId="77777777">
            <w:pPr>
              <w:jc w:val="center"/>
              <w:rPr>
                <w:rFonts w:ascii="Arial" w:hAnsi="Arial" w:eastAsia="Times New Roman" w:cs="Arial"/>
                <w:sz w:val="20"/>
                <w:szCs w:val="20"/>
                <w:lang w:eastAsia="de-DE"/>
              </w:rPr>
            </w:pPr>
          </w:p>
        </w:tc>
        <w:tc>
          <w:tcPr>
            <w:tcW w:w="1219" w:type="dxa"/>
            <w:tcBorders>
              <w:top w:val="single" w:color="auto" w:sz="4" w:space="0"/>
            </w:tcBorders>
            <w:shd w:val="clear" w:color="auto" w:fill="auto"/>
            <w:noWrap/>
            <w:vAlign w:val="center"/>
          </w:tcPr>
          <w:p w:rsidRPr="002D398E" w:rsidR="00B7590C" w:rsidP="00EB37DF" w:rsidRDefault="00B7590C" w14:paraId="7CDE654E" w14:textId="77777777">
            <w:pPr>
              <w:jc w:val="center"/>
              <w:rPr>
                <w:rFonts w:ascii="Arial" w:hAnsi="Arial" w:eastAsia="Times New Roman" w:cs="Arial"/>
                <w:sz w:val="20"/>
                <w:szCs w:val="20"/>
                <w:lang w:eastAsia="de-DE"/>
              </w:rPr>
            </w:pPr>
          </w:p>
        </w:tc>
        <w:tc>
          <w:tcPr>
            <w:tcW w:w="1205" w:type="dxa"/>
            <w:tcBorders>
              <w:top w:val="single" w:color="auto" w:sz="4" w:space="0"/>
            </w:tcBorders>
            <w:shd w:val="clear" w:color="auto" w:fill="auto"/>
            <w:noWrap/>
            <w:vAlign w:val="center"/>
          </w:tcPr>
          <w:p w:rsidRPr="002D398E" w:rsidR="00B7590C" w:rsidP="00EB37DF" w:rsidRDefault="00B7590C" w14:paraId="7AE169DA" w14:textId="77777777">
            <w:pPr>
              <w:jc w:val="center"/>
              <w:rPr>
                <w:rFonts w:ascii="Arial" w:hAnsi="Arial" w:eastAsia="Times New Roman" w:cs="Arial"/>
                <w:sz w:val="20"/>
                <w:szCs w:val="20"/>
                <w:lang w:eastAsia="de-DE"/>
              </w:rPr>
            </w:pPr>
          </w:p>
        </w:tc>
        <w:tc>
          <w:tcPr>
            <w:tcW w:w="244" w:type="dxa"/>
            <w:tcBorders>
              <w:top w:val="single" w:color="auto" w:sz="4" w:space="0"/>
            </w:tcBorders>
          </w:tcPr>
          <w:p w:rsidRPr="002D398E" w:rsidR="00B7590C" w:rsidP="00EB37DF" w:rsidRDefault="00B7590C" w14:paraId="34A6CE9A" w14:textId="77777777">
            <w:pPr>
              <w:jc w:val="center"/>
              <w:rPr>
                <w:rFonts w:ascii="Arial" w:hAnsi="Arial" w:eastAsia="Times New Roman" w:cs="Arial"/>
                <w:sz w:val="20"/>
                <w:szCs w:val="20"/>
                <w:lang w:eastAsia="de-DE"/>
              </w:rPr>
            </w:pPr>
          </w:p>
        </w:tc>
      </w:tr>
      <w:tr w:rsidRPr="002D398E" w:rsidR="00B7590C" w:rsidTr="00EB37DF" w14:paraId="311F0875" w14:textId="77777777">
        <w:trPr>
          <w:gridAfter w:val="1"/>
          <w:wAfter w:w="244" w:type="dxa"/>
          <w:trHeight w:val="22"/>
        </w:trPr>
        <w:tc>
          <w:tcPr>
            <w:tcW w:w="2552" w:type="dxa"/>
            <w:gridSpan w:val="2"/>
            <w:tcBorders>
              <w:left w:val="nil"/>
            </w:tcBorders>
            <w:shd w:val="clear" w:color="auto" w:fill="auto"/>
            <w:noWrap/>
            <w:vAlign w:val="center"/>
          </w:tcPr>
          <w:p w:rsidRPr="00172731" w:rsidR="00B7590C" w:rsidP="00EB37DF" w:rsidRDefault="00B7590C" w14:paraId="782C6D74"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Marginal R</w:t>
            </w:r>
            <w:r>
              <w:rPr>
                <w:rFonts w:ascii="Arial" w:hAnsi="Arial" w:eastAsia="Times New Roman" w:cs="Arial"/>
                <w:sz w:val="20"/>
                <w:szCs w:val="20"/>
                <w:vertAlign w:val="superscript"/>
                <w:lang w:eastAsia="de-DE"/>
              </w:rPr>
              <w:t>2</w:t>
            </w:r>
            <w:r>
              <w:rPr>
                <w:rFonts w:ascii="Arial" w:hAnsi="Arial" w:eastAsia="Times New Roman" w:cs="Arial"/>
                <w:sz w:val="20"/>
                <w:szCs w:val="20"/>
                <w:lang w:eastAsia="de-DE"/>
              </w:rPr>
              <w:t xml:space="preserve"> / Conditional R</w:t>
            </w:r>
            <w:r>
              <w:rPr>
                <w:rFonts w:ascii="Arial" w:hAnsi="Arial" w:eastAsia="Times New Roman" w:cs="Arial"/>
                <w:sz w:val="20"/>
                <w:szCs w:val="20"/>
                <w:vertAlign w:val="superscript"/>
                <w:lang w:eastAsia="de-DE"/>
              </w:rPr>
              <w:t>2</w:t>
            </w:r>
          </w:p>
        </w:tc>
        <w:tc>
          <w:tcPr>
            <w:tcW w:w="1215" w:type="dxa"/>
            <w:shd w:val="clear" w:color="auto" w:fill="auto"/>
            <w:noWrap/>
            <w:vAlign w:val="center"/>
          </w:tcPr>
          <w:p w:rsidR="00B7590C" w:rsidP="000938A6" w:rsidRDefault="00B7590C" w14:paraId="5B6FE2C4" w14:textId="7291395A">
            <w:pPr>
              <w:rPr>
                <w:rFonts w:ascii="Arial" w:hAnsi="Arial" w:eastAsia="Times New Roman" w:cs="Arial"/>
                <w:sz w:val="20"/>
                <w:szCs w:val="20"/>
                <w:lang w:eastAsia="de-DE"/>
              </w:rPr>
            </w:pPr>
            <w:r>
              <w:rPr>
                <w:rFonts w:ascii="Arial" w:hAnsi="Arial" w:eastAsia="Times New Roman" w:cs="Arial"/>
                <w:sz w:val="20"/>
                <w:szCs w:val="20"/>
                <w:lang w:eastAsia="de-DE"/>
              </w:rPr>
              <w:t>0.05</w:t>
            </w:r>
            <w:r w:rsidR="00B93C04">
              <w:rPr>
                <w:rFonts w:ascii="Arial" w:hAnsi="Arial" w:eastAsia="Times New Roman" w:cs="Arial"/>
                <w:sz w:val="20"/>
                <w:szCs w:val="20"/>
                <w:lang w:eastAsia="de-DE"/>
              </w:rPr>
              <w:t>3</w:t>
            </w:r>
            <w:r>
              <w:rPr>
                <w:rFonts w:ascii="Arial" w:hAnsi="Arial" w:eastAsia="Times New Roman" w:cs="Arial"/>
                <w:sz w:val="20"/>
                <w:szCs w:val="20"/>
                <w:lang w:eastAsia="de-DE"/>
              </w:rPr>
              <w:t>/0.08</w:t>
            </w:r>
            <w:r w:rsidR="00B93C04">
              <w:rPr>
                <w:rFonts w:ascii="Arial" w:hAnsi="Arial" w:eastAsia="Times New Roman" w:cs="Arial"/>
                <w:sz w:val="20"/>
                <w:szCs w:val="20"/>
                <w:lang w:eastAsia="de-DE"/>
              </w:rPr>
              <w:t>8</w:t>
            </w:r>
          </w:p>
        </w:tc>
        <w:tc>
          <w:tcPr>
            <w:tcW w:w="1730" w:type="dxa"/>
            <w:shd w:val="clear" w:color="auto" w:fill="auto"/>
            <w:noWrap/>
            <w:vAlign w:val="center"/>
          </w:tcPr>
          <w:p w:rsidRPr="002D398E" w:rsidR="00B7590C" w:rsidP="00EB37DF" w:rsidRDefault="00B7590C" w14:paraId="6E5B5B22" w14:textId="77777777">
            <w:pPr>
              <w:jc w:val="center"/>
              <w:rPr>
                <w:rFonts w:ascii="Arial" w:hAnsi="Arial" w:eastAsia="Times New Roman" w:cs="Arial"/>
                <w:sz w:val="20"/>
                <w:szCs w:val="20"/>
                <w:lang w:eastAsia="de-DE"/>
              </w:rPr>
            </w:pPr>
          </w:p>
        </w:tc>
        <w:tc>
          <w:tcPr>
            <w:tcW w:w="1219" w:type="dxa"/>
            <w:shd w:val="clear" w:color="auto" w:fill="auto"/>
            <w:noWrap/>
            <w:vAlign w:val="center"/>
          </w:tcPr>
          <w:p w:rsidRPr="002D398E" w:rsidR="00B7590C" w:rsidP="00EB37DF" w:rsidRDefault="00B7590C" w14:paraId="41C410B3" w14:textId="77777777">
            <w:pPr>
              <w:jc w:val="center"/>
              <w:rPr>
                <w:rFonts w:ascii="Arial" w:hAnsi="Arial" w:eastAsia="Times New Roman" w:cs="Arial"/>
                <w:sz w:val="20"/>
                <w:szCs w:val="20"/>
                <w:lang w:eastAsia="de-DE"/>
              </w:rPr>
            </w:pPr>
          </w:p>
        </w:tc>
        <w:tc>
          <w:tcPr>
            <w:tcW w:w="1205" w:type="dxa"/>
            <w:shd w:val="clear" w:color="auto" w:fill="auto"/>
            <w:noWrap/>
            <w:vAlign w:val="center"/>
          </w:tcPr>
          <w:p w:rsidRPr="002D398E" w:rsidR="00B7590C" w:rsidP="00EB37DF" w:rsidRDefault="00B7590C" w14:paraId="19C18BDB" w14:textId="77777777">
            <w:pPr>
              <w:jc w:val="center"/>
              <w:rPr>
                <w:rFonts w:ascii="Arial" w:hAnsi="Arial" w:eastAsia="Times New Roman" w:cs="Arial"/>
                <w:sz w:val="20"/>
                <w:szCs w:val="20"/>
                <w:lang w:eastAsia="de-DE"/>
              </w:rPr>
            </w:pPr>
          </w:p>
        </w:tc>
      </w:tr>
    </w:tbl>
    <w:p w:rsidRPr="00B7590C" w:rsidR="00B7590C" w:rsidP="00B7590C" w:rsidRDefault="00B7590C" w14:paraId="72C3200A" w14:textId="77777777">
      <w:pPr>
        <w:spacing w:line="360" w:lineRule="auto"/>
        <w:jc w:val="both"/>
        <w:rPr>
          <w:rFonts w:ascii="Arial" w:hAnsi="Arial" w:eastAsia="Times New Roman" w:cs="Arial"/>
          <w:b/>
          <w:bCs/>
          <w:color w:val="000000" w:themeColor="text1"/>
          <w:sz w:val="20"/>
          <w:szCs w:val="20"/>
          <w:lang w:val="en-US" w:eastAsia="de-DE"/>
        </w:rPr>
      </w:pPr>
    </w:p>
    <w:p w:rsidRPr="00B93C04" w:rsidR="00B7590C" w:rsidP="002268BC" w:rsidRDefault="00B93C04" w14:paraId="174536BD" w14:textId="49A4BAB5">
      <w:pPr>
        <w:spacing w:line="360" w:lineRule="auto"/>
        <w:jc w:val="both"/>
        <w:rPr>
          <w:rFonts w:ascii="Arial" w:hAnsi="Arial" w:cs="Arial"/>
          <w:color w:val="000000" w:themeColor="text1"/>
          <w:sz w:val="20"/>
          <w:szCs w:val="20"/>
          <w:lang w:val="en-US"/>
        </w:rPr>
      </w:pPr>
      <w:r>
        <w:rPr>
          <w:rFonts w:ascii="Arial" w:hAnsi="Arial" w:cs="Arial"/>
          <w:i/>
          <w:iCs/>
          <w:color w:val="000000" w:themeColor="text1"/>
          <w:sz w:val="20"/>
          <w:szCs w:val="20"/>
          <w:lang w:val="en-US"/>
        </w:rPr>
        <w:t>Note</w:t>
      </w:r>
      <w:r>
        <w:rPr>
          <w:rFonts w:ascii="Arial" w:hAnsi="Arial" w:cs="Arial"/>
          <w:color w:val="000000" w:themeColor="text1"/>
          <w:sz w:val="20"/>
          <w:szCs w:val="20"/>
          <w:lang w:val="en-US"/>
        </w:rPr>
        <w:t xml:space="preserve">. Sample of </w:t>
      </w:r>
      <w:r>
        <w:rPr>
          <w:rFonts w:ascii="Arial" w:hAnsi="Arial" w:cs="Arial"/>
          <w:i/>
          <w:iCs/>
          <w:color w:val="000000" w:themeColor="text1"/>
          <w:sz w:val="20"/>
          <w:szCs w:val="20"/>
          <w:lang w:val="en-US"/>
        </w:rPr>
        <w:t xml:space="preserve">n </w:t>
      </w:r>
      <w:r>
        <w:rPr>
          <w:rFonts w:ascii="Arial" w:hAnsi="Arial" w:cs="Arial"/>
          <w:color w:val="000000" w:themeColor="text1"/>
          <w:sz w:val="20"/>
          <w:szCs w:val="20"/>
          <w:lang w:val="en-US"/>
        </w:rPr>
        <w:t>= 27 due to a missing AUC-G value for one subject.</w:t>
      </w:r>
    </w:p>
    <w:p w:rsidR="00484EFF" w:rsidP="00484EFF" w:rsidRDefault="00484EFF" w14:paraId="4A9F90AF" w14:textId="0C40244B">
      <w:pPr>
        <w:spacing w:line="360" w:lineRule="auto"/>
        <w:jc w:val="both"/>
        <w:rPr>
          <w:rFonts w:ascii="Arial" w:hAnsi="Arial" w:cs="Arial"/>
          <w:color w:val="000000" w:themeColor="text1"/>
          <w:sz w:val="20"/>
          <w:szCs w:val="20"/>
          <w:lang w:val="en-US"/>
        </w:rPr>
      </w:pPr>
    </w:p>
    <w:p w:rsidR="002268BC" w:rsidP="00484EFF" w:rsidRDefault="002268BC" w14:paraId="13BD01E1" w14:textId="0E964C7C">
      <w:pPr>
        <w:spacing w:line="360" w:lineRule="auto"/>
        <w:jc w:val="both"/>
        <w:rPr>
          <w:rFonts w:ascii="Arial" w:hAnsi="Arial" w:eastAsia="Times New Roman" w:cs="Arial"/>
          <w:color w:val="000000" w:themeColor="text1"/>
          <w:sz w:val="20"/>
          <w:szCs w:val="20"/>
          <w:u w:val="single"/>
          <w:lang w:val="en-US" w:eastAsia="de-DE"/>
        </w:rPr>
      </w:pPr>
    </w:p>
    <w:p w:rsidRPr="00B7590C" w:rsidR="003049E9" w:rsidP="00C01AB2" w:rsidRDefault="00B7590C" w14:paraId="3CF3B94A" w14:textId="781D9EF5">
      <w:pPr>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br w:type="page"/>
      </w:r>
      <w:r w:rsidRPr="00BA1A44" w:rsidR="00BA1A44">
        <w:rPr>
          <w:rFonts w:ascii="Arial" w:hAnsi="Arial" w:cs="Arial"/>
          <w:color w:val="000000" w:themeColor="text1"/>
          <w:sz w:val="20"/>
          <w:szCs w:val="20"/>
          <w:u w:val="single"/>
          <w:lang w:val="en-US"/>
        </w:rPr>
        <w:lastRenderedPageBreak/>
        <w:t>References</w:t>
      </w:r>
    </w:p>
    <w:p w:rsidR="00BA1A44" w:rsidP="00C01AB2" w:rsidRDefault="00BA1A44" w14:paraId="1C3F4D63" w14:textId="438890C1">
      <w:pPr>
        <w:rPr>
          <w:rFonts w:ascii="Arial" w:hAnsi="Arial" w:cs="Arial"/>
          <w:color w:val="000000" w:themeColor="text1"/>
          <w:sz w:val="20"/>
          <w:szCs w:val="20"/>
          <w:u w:val="single"/>
          <w:lang w:val="en-US"/>
        </w:rPr>
      </w:pPr>
    </w:p>
    <w:p w:rsidRPr="003E42C7" w:rsidR="003E42C7" w:rsidP="003E42C7" w:rsidRDefault="00587860" w14:paraId="426E98B3" w14:textId="3CBE31A5">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Pr>
          <w:rFonts w:ascii="Arial" w:hAnsi="Arial" w:cs="Arial"/>
          <w:color w:val="000000" w:themeColor="text1"/>
          <w:sz w:val="20"/>
          <w:szCs w:val="20"/>
          <w:u w:val="single"/>
          <w:lang w:val="en-US"/>
        </w:rPr>
        <w:instrText xml:space="preserve">ADDIN Mendeley Bibliography CSL_BIBLIOGRAPHY </w:instrText>
      </w:r>
      <w:r>
        <w:rPr>
          <w:rFonts w:ascii="Arial" w:hAnsi="Arial" w:cs="Arial"/>
          <w:color w:val="000000" w:themeColor="text1"/>
          <w:sz w:val="20"/>
          <w:szCs w:val="20"/>
          <w:u w:val="single"/>
          <w:lang w:val="en-US"/>
        </w:rPr>
        <w:fldChar w:fldCharType="separate"/>
      </w:r>
      <w:r w:rsidRPr="007B0251" w:rsidR="003E42C7">
        <w:rPr>
          <w:rFonts w:ascii="Arial" w:hAnsi="Arial" w:cs="Arial"/>
          <w:noProof/>
          <w:sz w:val="20"/>
          <w:lang w:val="en-US"/>
        </w:rPr>
        <w:t xml:space="preserve">Diederen, K.M.M.J., Spencer, T., Vestergaard, M.D.D., Fletcher, P.C.C., Schultz, W., 2016. Adaptive Prediction Error Coding in the Human Midbrain and Striatum Facilitates Behavioral Adaptation and Learning Efficiency. </w:t>
      </w:r>
      <w:r w:rsidRPr="003E42C7" w:rsidR="003E42C7">
        <w:rPr>
          <w:rFonts w:ascii="Arial" w:hAnsi="Arial" w:cs="Arial"/>
          <w:noProof/>
          <w:sz w:val="20"/>
        </w:rPr>
        <w:t>Neuron 90, 1127–1138. https://doi.org/10.1016/j.neuron.2016.04.019</w:t>
      </w:r>
    </w:p>
    <w:p w:rsidRPr="003E42C7" w:rsidR="003E42C7" w:rsidP="003E42C7" w:rsidRDefault="003E42C7" w14:paraId="27E4F50D" w14:textId="7777777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 xml:space="preserve">Luettgau, L., Schlagenhauf, F., Sjoerds, Z., 2018. </w:t>
      </w:r>
      <w:r w:rsidRPr="007B0251">
        <w:rPr>
          <w:rFonts w:ascii="Arial" w:hAnsi="Arial" w:cs="Arial"/>
          <w:noProof/>
          <w:sz w:val="20"/>
          <w:lang w:val="en-US"/>
        </w:rPr>
        <w:t xml:space="preserve">Acute and past subjective stress influence working memory and related neural substrates. </w:t>
      </w:r>
      <w:r w:rsidRPr="003E42C7">
        <w:rPr>
          <w:rFonts w:ascii="Arial" w:hAnsi="Arial" w:cs="Arial"/>
          <w:noProof/>
          <w:sz w:val="20"/>
        </w:rPr>
        <w:t>Psychoneuroendocrinology 96, 25–34. https://doi.org/10.1016/j.psyneuen.2018.05.036</w:t>
      </w:r>
    </w:p>
    <w:p w:rsidRPr="003E42C7" w:rsidR="003E42C7" w:rsidP="003E42C7" w:rsidRDefault="003E42C7" w14:paraId="1599CE64" w14:textId="7777777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Schmidt, K.-H., Metzler, P., 1992. Wortschatztest : WST. Beltz, Weinheim.</w:t>
      </w:r>
    </w:p>
    <w:p w:rsidRPr="00BA1A44" w:rsidR="00BA1A44" w:rsidP="003E42C7" w:rsidRDefault="00587860" w14:paraId="69260205" w14:textId="488F7D90">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Pr="00BA1A44" w:rsidR="00BA1A44" w:rsidSect="00484EFF">
      <w:footerReference w:type="even" r:id="rId20"/>
      <w:footerReference w:type="default" r:id="rId21"/>
      <w:pgSz w:w="11900" w:h="16840"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LW" w:author="Lara Wieland" w:date="2021-06-23T10:02:00Z" w:id="0">
    <w:p w:rsidR="00587860" w:rsidRDefault="00587860" w14:paraId="4275893D" w14:textId="47333000">
      <w:pPr>
        <w:pStyle w:val="Kommentartext"/>
      </w:pPr>
      <w:r>
        <w:rPr>
          <w:rStyle w:val="Kommentarzeichen"/>
        </w:rPr>
        <w:annotationRef/>
      </w:r>
      <w:r>
        <w:t>@Teresa hier noch eine Formel und wenn ja welche?</w:t>
      </w:r>
    </w:p>
  </w:comment>
  <w:comment w:initials="LW" w:author="Lara Wieland" w:date="2021-07-02T18:49:00Z" w:id="1">
    <w:p w:rsidRPr="000E5AA5" w:rsidR="000E5AA5" w:rsidRDefault="000E5AA5" w14:paraId="1D3AF055" w14:textId="44D89A51">
      <w:pPr>
        <w:pStyle w:val="Kommentartext"/>
        <w:rPr>
          <w:lang w:val="en-US"/>
        </w:rPr>
      </w:pPr>
      <w:r>
        <w:rPr>
          <w:rStyle w:val="Kommentarzeichen"/>
        </w:rPr>
        <w:annotationRef/>
      </w:r>
      <w:r>
        <w:rPr>
          <w:lang w:val="en-US"/>
        </w:rPr>
        <w:t xml:space="preserve">@Florian: </w:t>
      </w:r>
      <w:r w:rsidRPr="000E5AA5">
        <w:rPr>
          <w:lang w:val="en-US"/>
        </w:rPr>
        <w:t>This is probably not correctly p</w:t>
      </w:r>
      <w:r>
        <w:rPr>
          <w:lang w:val="en-US"/>
        </w:rPr>
        <w:t>hrased? And t-values still missing because I was confused by MRI Cron's color range from 0-1</w:t>
      </w:r>
    </w:p>
  </w:comment>
  <w:comment w:initials="SZ" w:author="Sjoerds, Z." w:date="2021-07-08T12:30:20" w:id="167951913">
    <w:p w:rsidR="44AAC5BC" w:rsidRDefault="44AAC5BC" w14:paraId="48B39F27" w14:textId="107DF414">
      <w:pPr>
        <w:pStyle w:val="CommentText"/>
      </w:pPr>
      <w:r w:rsidR="44AAC5BC">
        <w:rPr/>
        <w:t>They did, but afterwards they were not allowed to use those notes</w:t>
      </w:r>
      <w:r>
        <w:rPr>
          <w:rStyle w:val="CommentReference"/>
        </w:rPr>
        <w:annotationRef/>
      </w:r>
    </w:p>
  </w:comment>
  <w:comment w:initials="SZ" w:author="Sjoerds, Z." w:date="2021-07-08T12:33:16" w:id="1931673826">
    <w:p w:rsidR="44AAC5BC" w:rsidRDefault="44AAC5BC" w14:paraId="09DD540E" w14:textId="4E827877">
      <w:pPr>
        <w:pStyle w:val="CommentText"/>
      </w:pPr>
      <w:r w:rsidR="44AAC5BC">
        <w:rPr/>
        <w:t>Explain what this is</w:t>
      </w:r>
      <w:r>
        <w:rPr>
          <w:rStyle w:val="CommentReference"/>
        </w:rPr>
        <w:annotationRef/>
      </w:r>
    </w:p>
  </w:comment>
  <w:comment w:initials="SZ" w:author="Sjoerds, Z." w:date="2021-07-08T12:34:26" w:id="1691261612">
    <w:p w:rsidR="44AAC5BC" w:rsidRDefault="44AAC5BC" w14:paraId="167E5F6A" w14:textId="243667EC">
      <w:pPr>
        <w:pStyle w:val="CommentText"/>
      </w:pPr>
      <w:r w:rsidR="44AAC5BC">
        <w:rPr/>
        <w:t>There are many more areas visible in the glass brain. Maybe mention a threshold why you only focus on this? Or add a table, if you have more aread above the threshold</w:t>
      </w:r>
      <w:r>
        <w:rPr>
          <w:rStyle w:val="CommentReference"/>
        </w:rPr>
        <w:annotationRef/>
      </w:r>
    </w:p>
  </w:comment>
  <w:comment w:initials="SZ" w:author="Sjoerds, Z." w:date="2021-07-08T12:34:46" w:id="433601741">
    <w:p w:rsidR="44AAC5BC" w:rsidRDefault="44AAC5BC" w14:paraId="2B966F7A" w14:textId="02863E50">
      <w:pPr>
        <w:pStyle w:val="CommentText"/>
      </w:pPr>
      <w:r w:rsidR="44AAC5BC">
        <w:rPr/>
        <w:t>At which threshold?</w:t>
      </w:r>
      <w:r>
        <w:rPr>
          <w:rStyle w:val="CommentReference"/>
        </w:rPr>
        <w:annotationRef/>
      </w:r>
    </w:p>
  </w:comment>
  <w:comment w:initials="SZ" w:author="Sjoerds, Z." w:date="2021-07-08T12:35:54" w:id="893452257">
    <w:p w:rsidR="44AAC5BC" w:rsidRDefault="44AAC5BC" w14:paraId="3723FF5D" w14:textId="4F386EA8">
      <w:pPr>
        <w:pStyle w:val="CommentText"/>
      </w:pPr>
      <w:r w:rsidR="44AAC5BC">
        <w:rPr/>
        <w:t>I assume, as you mention a direction?</w:t>
      </w:r>
      <w:r>
        <w:rPr>
          <w:rStyle w:val="CommentReference"/>
        </w:rPr>
        <w:annotationRef/>
      </w:r>
    </w:p>
  </w:comment>
  <w:comment w:initials="SZ" w:author="Sjoerds, Z." w:date="2021-07-08T12:36:08" w:id="1118210191">
    <w:p w:rsidR="44AAC5BC" w:rsidRDefault="44AAC5BC" w14:paraId="40F17932" w14:textId="009AC9B7">
      <w:pPr>
        <w:pStyle w:val="CommentText"/>
      </w:pPr>
      <w:r w:rsidR="44AAC5BC">
        <w:rPr/>
        <w:t>So is this an F-contrast?</w:t>
      </w:r>
      <w:r>
        <w:rPr>
          <w:rStyle w:val="CommentReference"/>
        </w:rPr>
        <w:annotationRef/>
      </w:r>
    </w:p>
  </w:comment>
  <w:comment w:initials="SZ" w:author="Sjoerds, Z." w:date="2021-07-08T12:44:10" w:id="1821446484">
    <w:p w:rsidR="44AAC5BC" w:rsidRDefault="44AAC5BC" w14:paraId="2A5F5DC3" w14:textId="6E1C8352">
      <w:pPr>
        <w:pStyle w:val="CommentText"/>
      </w:pPr>
      <w:r w:rsidR="44AAC5BC">
        <w:rPr/>
        <w:t>I believe adding the DoF to the T is needed?</w:t>
      </w:r>
      <w:r>
        <w:rPr>
          <w:rStyle w:val="CommentReference"/>
        </w:rPr>
        <w:annotationRef/>
      </w:r>
    </w:p>
  </w:comment>
  <w:comment w:initials="SZ" w:author="Sjoerds, Z." w:date="2021-07-08T12:44:47" w:id="2014224547">
    <w:p w:rsidR="44AAC5BC" w:rsidRDefault="44AAC5BC" w14:paraId="52375C1C" w14:textId="22761EAF">
      <w:pPr>
        <w:pStyle w:val="CommentText"/>
      </w:pPr>
      <w:r w:rsidR="44AAC5BC">
        <w:rPr/>
        <w:t>Not 100% what you mean with this?</w:t>
      </w:r>
      <w:r>
        <w:rPr>
          <w:rStyle w:val="CommentReference"/>
        </w:rPr>
        <w:annotationRef/>
      </w:r>
    </w:p>
  </w:comment>
  <w:comment w:initials="SZ" w:author="Sjoerds, Z." w:date="2021-07-08T12:50:17" w:id="308037133">
    <w:p w:rsidR="44AAC5BC" w:rsidRDefault="44AAC5BC" w14:paraId="7407B165" w14:textId="39E49D34">
      <w:pPr>
        <w:pStyle w:val="CommentText"/>
      </w:pPr>
      <w:r w:rsidR="44AAC5BC">
        <w:rPr/>
        <w:t>I think the phrasing is fine :)</w:t>
      </w:r>
      <w:r>
        <w:rPr>
          <w:rStyle w:val="CommentReference"/>
        </w:rPr>
        <w:annotationRef/>
      </w:r>
    </w:p>
  </w:comment>
  <w:comment w:initials="SZ" w:author="Sjoerds, Z." w:date="2021-07-08T12:58:25" w:id="871095178">
    <w:p w:rsidR="44AAC5BC" w:rsidRDefault="44AAC5BC" w14:paraId="16C0B007" w14:textId="0BC7FB77">
      <w:pPr>
        <w:pStyle w:val="CommentText"/>
      </w:pPr>
      <w:r w:rsidR="44AAC5BC">
        <w:rPr/>
        <w:t>Also here good to indicate the threshold</w:t>
      </w:r>
      <w:r>
        <w:rPr>
          <w:rStyle w:val="CommentReference"/>
        </w:rPr>
        <w:annotationRef/>
      </w:r>
    </w:p>
  </w:comment>
  <w:comment w:initials="SZ" w:author="Sjoerds, Z." w:date="2021-07-08T13:00:40" w:id="479601983">
    <w:p w:rsidR="44AAC5BC" w:rsidRDefault="44AAC5BC" w14:paraId="4EA0DDAF" w14:textId="075EE199">
      <w:pPr>
        <w:pStyle w:val="CommentText"/>
      </w:pPr>
      <w:r w:rsidR="44AAC5BC">
        <w:rPr/>
        <w:t>Maybe useful to add a short explanation here what effects are seen in the table?</w:t>
      </w:r>
      <w:r>
        <w:rPr>
          <w:rStyle w:val="CommentReference"/>
        </w:rPr>
        <w:annotationRef/>
      </w:r>
    </w:p>
  </w:comment>
  <w:comment w:initials="SF" w:author="Schlagenhauf, Florian" w:date="2021-07-20T15:11:50" w:id="202263424">
    <w:p w:rsidR="426001D0" w:rsidRDefault="426001D0" w14:paraId="2621A416" w14:textId="1ADCC838">
      <w:pPr>
        <w:pStyle w:val="CommentText"/>
      </w:pPr>
      <w:r w:rsidR="426001D0">
        <w:rPr/>
        <w:t>WE used SVC with the ME of RPE and saw insula as a trend. We will clarify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75893D"/>
  <w15:commentEx w15:done="0" w15:paraId="1D3AF055"/>
  <w15:commentEx w15:done="0" w15:paraId="48B39F27"/>
  <w15:commentEx w15:done="0" w15:paraId="09DD540E"/>
  <w15:commentEx w15:done="0" w15:paraId="167E5F6A"/>
  <w15:commentEx w15:done="0" w15:paraId="2B966F7A"/>
  <w15:commentEx w15:done="0" w15:paraId="3723FF5D"/>
  <w15:commentEx w15:done="0" w15:paraId="40F17932"/>
  <w15:commentEx w15:done="0" w15:paraId="2A5F5DC3"/>
  <w15:commentEx w15:done="0" w15:paraId="52375C1C"/>
  <w15:commentEx w15:done="0" w15:paraId="7407B165" w15:paraIdParent="1D3AF055"/>
  <w15:commentEx w15:done="0" w15:paraId="16C0B007"/>
  <w15:commentEx w15:done="0" w15:paraId="4EA0DDAF"/>
  <w15:commentEx w15:done="0" w15:paraId="2621A416" w15:paraIdParent="167E5F6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7D8550" w16cex:dateUtc="2021-06-23T08:02:00Z"/>
  <w16cex:commentExtensible w16cex:durableId="2489DE2F" w16cex:dateUtc="2021-07-02T16:49:00Z"/>
  <w16cex:commentExtensible w16cex:durableId="513E68A6" w16cex:dateUtc="2021-07-08T10:30:20.556Z"/>
  <w16cex:commentExtensible w16cex:durableId="7C01574D" w16cex:dateUtc="2021-07-08T10:33:16.195Z"/>
  <w16cex:commentExtensible w16cex:durableId="47A6BDA0" w16cex:dateUtc="2021-07-08T10:34:26.224Z"/>
  <w16cex:commentExtensible w16cex:durableId="0E85D4D5" w16cex:dateUtc="2021-07-08T10:34:46.663Z"/>
  <w16cex:commentExtensible w16cex:durableId="2C04814C" w16cex:dateUtc="2021-07-08T10:35:54.635Z"/>
  <w16cex:commentExtensible w16cex:durableId="1B649220" w16cex:dateUtc="2021-07-08T10:36:08.789Z"/>
  <w16cex:commentExtensible w16cex:durableId="2744AC6A" w16cex:dateUtc="2021-07-08T10:44:10.704Z"/>
  <w16cex:commentExtensible w16cex:durableId="27D53731" w16cex:dateUtc="2021-07-08T10:44:47.704Z"/>
  <w16cex:commentExtensible w16cex:durableId="20FFE18A" w16cex:dateUtc="2021-07-20T13:11:50.963Z"/>
  <w16cex:commentExtensible w16cex:durableId="5426C811" w16cex:dateUtc="2021-07-08T10:50:17.777Z"/>
  <w16cex:commentExtensible w16cex:durableId="261F8C0C" w16cex:dateUtc="2021-07-08T10:58:25.301Z"/>
  <w16cex:commentExtensible w16cex:durableId="05AEFA37" w16cex:dateUtc="2021-07-08T11:00:40.346Z"/>
</w16cex:commentsExtensible>
</file>

<file path=word/commentsIds.xml><?xml version="1.0" encoding="utf-8"?>
<w16cid:commentsIds xmlns:mc="http://schemas.openxmlformats.org/markup-compatibility/2006" xmlns:w16cid="http://schemas.microsoft.com/office/word/2016/wordml/cid" mc:Ignorable="w16cid">
  <w16cid:commentId w16cid:paraId="4275893D" w16cid:durableId="247D8550"/>
  <w16cid:commentId w16cid:paraId="1D3AF055" w16cid:durableId="2489DE2F"/>
  <w16cid:commentId w16cid:paraId="48B39F27" w16cid:durableId="513E68A6"/>
  <w16cid:commentId w16cid:paraId="09DD540E" w16cid:durableId="7C01574D"/>
  <w16cid:commentId w16cid:paraId="167E5F6A" w16cid:durableId="47A6BDA0"/>
  <w16cid:commentId w16cid:paraId="2B966F7A" w16cid:durableId="0E85D4D5"/>
  <w16cid:commentId w16cid:paraId="3723FF5D" w16cid:durableId="2C04814C"/>
  <w16cid:commentId w16cid:paraId="40F17932" w16cid:durableId="1B649220"/>
  <w16cid:commentId w16cid:paraId="2A5F5DC3" w16cid:durableId="2744AC6A"/>
  <w16cid:commentId w16cid:paraId="52375C1C" w16cid:durableId="27D53731"/>
  <w16cid:commentId w16cid:paraId="7407B165" w16cid:durableId="5426C811"/>
  <w16cid:commentId w16cid:paraId="16C0B007" w16cid:durableId="261F8C0C"/>
  <w16cid:commentId w16cid:paraId="4EA0DDAF" w16cid:durableId="05AEFA37"/>
  <w16cid:commentId w16cid:paraId="2621A416" w16cid:durableId="20FFE1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0357" w:rsidP="000B48CF" w:rsidRDefault="00A40357" w14:paraId="61590DA6" w14:textId="77777777">
      <w:r>
        <w:separator/>
      </w:r>
    </w:p>
  </w:endnote>
  <w:endnote w:type="continuationSeparator" w:id="0">
    <w:p w:rsidR="00A40357" w:rsidP="000B48CF" w:rsidRDefault="00A40357" w14:paraId="771A08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47077635"/>
      <w:docPartObj>
        <w:docPartGallery w:val="Page Numbers (Bottom of Page)"/>
        <w:docPartUnique/>
      </w:docPartObj>
    </w:sdtPr>
    <w:sdtEndPr>
      <w:rPr>
        <w:rStyle w:val="Seitenzahl"/>
      </w:rPr>
    </w:sdtEndPr>
    <w:sdtContent>
      <w:p w:rsidR="00BA426B" w:rsidP="00E03954" w:rsidRDefault="00BA426B" w14:paraId="3F2BC41F" w14:textId="77777777">
        <w:pPr>
          <w:pStyle w:val="Fu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A426B" w:rsidP="000B48CF" w:rsidRDefault="00BA426B" w14:paraId="0D0FBAE6" w14:textId="7777777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Fonts w:ascii="Arial" w:hAnsi="Arial" w:cs="Arial"/>
      </w:rPr>
      <w:id w:val="-1456169442"/>
      <w:docPartObj>
        <w:docPartGallery w:val="Page Numbers (Bottom of Page)"/>
        <w:docPartUnique/>
      </w:docPartObj>
    </w:sdtPr>
    <w:sdtEndPr>
      <w:rPr>
        <w:rStyle w:val="Seitenzahl"/>
      </w:rPr>
    </w:sdtEndPr>
    <w:sdtContent>
      <w:p w:rsidRPr="000B48CF" w:rsidR="00BA426B" w:rsidP="00E03954" w:rsidRDefault="00BA426B" w14:paraId="1D6362EB" w14:textId="4E8E2854">
        <w:pPr>
          <w:pStyle w:val="Fuzeile"/>
          <w:framePr w:wrap="none" w:hAnchor="margin" w:vAnchor="text"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rsidR="00BA426B" w:rsidP="000B48CF" w:rsidRDefault="00BA426B" w14:paraId="08D6A033" w14:textId="7777777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0357" w:rsidP="000B48CF" w:rsidRDefault="00A40357" w14:paraId="4774A245" w14:textId="77777777">
      <w:r>
        <w:separator/>
      </w:r>
    </w:p>
  </w:footnote>
  <w:footnote w:type="continuationSeparator" w:id="0">
    <w:p w:rsidR="00A40357" w:rsidP="000B48CF" w:rsidRDefault="00A40357" w14:paraId="76C6E503" w14:textId="77777777">
      <w:r>
        <w:continuationSeparator/>
      </w:r>
    </w:p>
  </w:footnote>
</w:footnotes>
</file>

<file path=word/people.xml><?xml version="1.0" encoding="utf-8"?>
<w15:people xmlns:mc="http://schemas.openxmlformats.org/markup-compatibility/2006" xmlns:w15="http://schemas.microsoft.com/office/word/2012/wordml" mc:Ignorable="w15">
  <w15:person w15:author="Lara Wieland">
    <w15:presenceInfo w15:providerId="Windows Live" w15:userId="82132109a08f7d55"/>
  </w15:person>
  <w15:person w15:author="Sjoerds, Z.">
    <w15:presenceInfo w15:providerId="AD" w15:userId="S::z.sjoerds_fsw.leidenuniv.nl#ext#@charitede.onmicrosoft.com::69a8841b-c939-4da6-bf24-998138a642f7"/>
  </w15:person>
  <w15:person w15:author="Schlagenhauf, Florian">
    <w15:presenceInfo w15:providerId="AD" w15:userId="S::florian.schlagenhauf@charite.de::00511d92-abfc-497a-8b2a-abcda330c4a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62B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FC0"/>
    <w:rsid w:val="002200A8"/>
    <w:rsid w:val="002268BC"/>
    <w:rsid w:val="00232F96"/>
    <w:rsid w:val="00244BB8"/>
    <w:rsid w:val="002570EC"/>
    <w:rsid w:val="0026077A"/>
    <w:rsid w:val="00270DB7"/>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4418C"/>
    <w:rsid w:val="003575E6"/>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344EE"/>
    <w:rsid w:val="004404D6"/>
    <w:rsid w:val="004408F2"/>
    <w:rsid w:val="00457F2F"/>
    <w:rsid w:val="00464627"/>
    <w:rsid w:val="00465649"/>
    <w:rsid w:val="00481A22"/>
    <w:rsid w:val="00484EFF"/>
    <w:rsid w:val="004912A5"/>
    <w:rsid w:val="004926A7"/>
    <w:rsid w:val="00493DD9"/>
    <w:rsid w:val="004A1D7D"/>
    <w:rsid w:val="004B6E25"/>
    <w:rsid w:val="004C43F8"/>
    <w:rsid w:val="004C48F0"/>
    <w:rsid w:val="004D3189"/>
    <w:rsid w:val="004D592D"/>
    <w:rsid w:val="004E1EA1"/>
    <w:rsid w:val="004E3D11"/>
    <w:rsid w:val="004E57A4"/>
    <w:rsid w:val="004E5B5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4820"/>
    <w:rsid w:val="0057566B"/>
    <w:rsid w:val="00575B3A"/>
    <w:rsid w:val="00587860"/>
    <w:rsid w:val="00593110"/>
    <w:rsid w:val="005B1A27"/>
    <w:rsid w:val="005C3F8A"/>
    <w:rsid w:val="005C7DE7"/>
    <w:rsid w:val="005D5B14"/>
    <w:rsid w:val="005F15D1"/>
    <w:rsid w:val="005F69D0"/>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6FEA"/>
    <w:rsid w:val="006A021E"/>
    <w:rsid w:val="006A17E7"/>
    <w:rsid w:val="006A1F08"/>
    <w:rsid w:val="006A25F7"/>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52CB"/>
    <w:rsid w:val="00753849"/>
    <w:rsid w:val="00761CB3"/>
    <w:rsid w:val="00766D0D"/>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7A1D"/>
    <w:rsid w:val="008A48E0"/>
    <w:rsid w:val="008C0BA8"/>
    <w:rsid w:val="008D5B27"/>
    <w:rsid w:val="008E1EDA"/>
    <w:rsid w:val="008E7F56"/>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D758F"/>
    <w:rsid w:val="00A00C8E"/>
    <w:rsid w:val="00A136FF"/>
    <w:rsid w:val="00A2000E"/>
    <w:rsid w:val="00A23F84"/>
    <w:rsid w:val="00A266E9"/>
    <w:rsid w:val="00A33AB4"/>
    <w:rsid w:val="00A36C5B"/>
    <w:rsid w:val="00A40357"/>
    <w:rsid w:val="00A409A7"/>
    <w:rsid w:val="00A4221C"/>
    <w:rsid w:val="00A47D21"/>
    <w:rsid w:val="00A53D9C"/>
    <w:rsid w:val="00A73E83"/>
    <w:rsid w:val="00A75416"/>
    <w:rsid w:val="00A8432B"/>
    <w:rsid w:val="00A87969"/>
    <w:rsid w:val="00A90690"/>
    <w:rsid w:val="00A91045"/>
    <w:rsid w:val="00AA2953"/>
    <w:rsid w:val="00AA4935"/>
    <w:rsid w:val="00AB5ABC"/>
    <w:rsid w:val="00AC0891"/>
    <w:rsid w:val="00AC338A"/>
    <w:rsid w:val="00AD25B1"/>
    <w:rsid w:val="00AF79D2"/>
    <w:rsid w:val="00B04D66"/>
    <w:rsid w:val="00B1278E"/>
    <w:rsid w:val="00B140DA"/>
    <w:rsid w:val="00B14AAC"/>
    <w:rsid w:val="00B16ECA"/>
    <w:rsid w:val="00B17B49"/>
    <w:rsid w:val="00B244E2"/>
    <w:rsid w:val="00B25D42"/>
    <w:rsid w:val="00B3358D"/>
    <w:rsid w:val="00B479A4"/>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9E6"/>
    <w:rsid w:val="00DE5EC1"/>
    <w:rsid w:val="00DF1A8D"/>
    <w:rsid w:val="00E03954"/>
    <w:rsid w:val="00E12441"/>
    <w:rsid w:val="00E13E8D"/>
    <w:rsid w:val="00E17A48"/>
    <w:rsid w:val="00E17D38"/>
    <w:rsid w:val="00E3726C"/>
    <w:rsid w:val="00E425A4"/>
    <w:rsid w:val="00E463EE"/>
    <w:rsid w:val="00E54F78"/>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64D6"/>
    <w:rsid w:val="00FF465E"/>
    <w:rsid w:val="0479B874"/>
    <w:rsid w:val="08266569"/>
    <w:rsid w:val="097B1A7E"/>
    <w:rsid w:val="0AFC2EDC"/>
    <w:rsid w:val="0C20D688"/>
    <w:rsid w:val="0C955AAF"/>
    <w:rsid w:val="0F04D53A"/>
    <w:rsid w:val="11862C63"/>
    <w:rsid w:val="129317B3"/>
    <w:rsid w:val="1738EA64"/>
    <w:rsid w:val="185F9D54"/>
    <w:rsid w:val="1C20D19C"/>
    <w:rsid w:val="1C52C536"/>
    <w:rsid w:val="1EE82280"/>
    <w:rsid w:val="23F0A730"/>
    <w:rsid w:val="2930C285"/>
    <w:rsid w:val="29F4D2B5"/>
    <w:rsid w:val="2BE84135"/>
    <w:rsid w:val="2E7E241E"/>
    <w:rsid w:val="30D39F67"/>
    <w:rsid w:val="350B01A3"/>
    <w:rsid w:val="36E606E8"/>
    <w:rsid w:val="3AED4BCA"/>
    <w:rsid w:val="3D39171F"/>
    <w:rsid w:val="3D7D8980"/>
    <w:rsid w:val="3ED4E780"/>
    <w:rsid w:val="3F0C8234"/>
    <w:rsid w:val="419E02B7"/>
    <w:rsid w:val="426001D0"/>
    <w:rsid w:val="439BE329"/>
    <w:rsid w:val="44AAC5BC"/>
    <w:rsid w:val="4877A57E"/>
    <w:rsid w:val="4B908BC1"/>
    <w:rsid w:val="4CD8BB2D"/>
    <w:rsid w:val="4CDA218A"/>
    <w:rsid w:val="56AB7CB4"/>
    <w:rsid w:val="5789C898"/>
    <w:rsid w:val="58A7DE09"/>
    <w:rsid w:val="592598F9"/>
    <w:rsid w:val="5A9AB5A3"/>
    <w:rsid w:val="5C53EB6F"/>
    <w:rsid w:val="5C7FA7DC"/>
    <w:rsid w:val="5D37B887"/>
    <w:rsid w:val="5F7263D4"/>
    <w:rsid w:val="60DA0EA9"/>
    <w:rsid w:val="63B9EF8D"/>
    <w:rsid w:val="64961270"/>
    <w:rsid w:val="6604CD48"/>
    <w:rsid w:val="6722773E"/>
    <w:rsid w:val="67971195"/>
    <w:rsid w:val="6ABC0FDC"/>
    <w:rsid w:val="6C300E83"/>
    <w:rsid w:val="6D4DF81B"/>
    <w:rsid w:val="6F3D6A8C"/>
    <w:rsid w:val="71B25AB4"/>
    <w:rsid w:val="72181AF2"/>
    <w:rsid w:val="72181AF2"/>
    <w:rsid w:val="73B6EAFA"/>
    <w:rsid w:val="73EFA406"/>
    <w:rsid w:val="741EA25C"/>
    <w:rsid w:val="74A9619C"/>
    <w:rsid w:val="75355ACA"/>
    <w:rsid w:val="7739DF7E"/>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248A"/>
  <w15:chartTrackingRefBased/>
  <w15:docId w15:val="{727431E8-D3F8-794B-9724-4C403D4522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styleId="NichtaufgelsteErwhnung1" w:customStyle="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36C5B"/>
    <w:pPr>
      <w:widowControl w:val="0"/>
      <w:autoSpaceDE w:val="0"/>
      <w:autoSpaceDN w:val="0"/>
      <w:adjustRightInd w:val="0"/>
    </w:pPr>
    <w:rPr>
      <w:rFonts w:ascii="Calibri" w:hAnsi="Calibri" w:eastAsia="Times New Roman"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styleId="FuzeileZchn" w:customStyle="1">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styleId="KopfzeileZchn" w:customStyle="1">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hAnsi="Courier New" w:eastAsia="Times New Roman"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styleId="SprechblasentextZchn" w:customStyle="1">
    <w:name w:val="Sprechblasentext Zchn"/>
    <w:basedOn w:val="Absatz-Standardschriftart"/>
    <w:link w:val="Sprechblasentext"/>
    <w:uiPriority w:val="99"/>
    <w:semiHidden/>
    <w:rsid w:val="00BD5758"/>
    <w:rPr>
      <w:sz w:val="18"/>
      <w:szCs w:val="18"/>
    </w:rPr>
  </w:style>
  <w:style w:type="character" w:styleId="mi" w:customStyle="1">
    <w:name w:val="mi"/>
    <w:basedOn w:val="Absatz-Standardschriftart"/>
    <w:rsid w:val="004A1D7D"/>
  </w:style>
  <w:style w:type="character" w:styleId="mo" w:customStyle="1">
    <w:name w:val="mo"/>
    <w:basedOn w:val="Absatz-Standardschriftart"/>
    <w:rsid w:val="004A1D7D"/>
  </w:style>
  <w:style w:type="character" w:styleId="mn" w:customStyle="1">
    <w:name w:val="mn"/>
    <w:basedOn w:val="Absatz-Standardschriftart"/>
    <w:rsid w:val="004A1D7D"/>
  </w:style>
  <w:style w:type="paragraph" w:styleId="FirstParagraph" w:customStyle="1">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styleId="TextkrperZchn" w:customStyle="1">
    <w:name w:val="Textkörper Zchn"/>
    <w:basedOn w:val="Absatz-Standardschriftart"/>
    <w:link w:val="Textkrper"/>
    <w:uiPriority w:val="99"/>
    <w:semiHidden/>
    <w:rsid w:val="009875CF"/>
  </w:style>
  <w:style w:type="character" w:styleId="VerbatimChar" w:customStyle="1">
    <w:name w:val="Verbatim Char"/>
    <w:basedOn w:val="Absatz-Standardschriftart"/>
    <w:link w:val="SourceCode"/>
    <w:rsid w:val="00C02D60"/>
    <w:rPr>
      <w:rFonts w:ascii="Consolas" w:hAnsi="Consolas"/>
      <w:sz w:val="22"/>
      <w:shd w:val="clear" w:color="auto" w:fill="F8F8F8"/>
    </w:rPr>
  </w:style>
  <w:style w:type="paragraph" w:styleId="SourceCode" w:customStyle="1">
    <w:name w:val="Source Code"/>
    <w:basedOn w:val="Standard"/>
    <w:link w:val="VerbatimChar"/>
    <w:rsid w:val="00C02D60"/>
    <w:pPr>
      <w:shd w:val="clear" w:color="auto" w:fill="F8F8F8"/>
      <w:wordWrap w:val="0"/>
      <w:spacing w:after="200"/>
    </w:pPr>
    <w:rPr>
      <w:rFonts w:ascii="Consolas" w:hAnsi="Consolas"/>
      <w:sz w:val="22"/>
    </w:rPr>
  </w:style>
  <w:style w:type="character" w:styleId="apple-converted-space" w:customStyle="1">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styleId="KommentartextZchn" w:customStyle="1">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styleId="KommentarthemaZchn" w:customStyle="1">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2.svg" Id="rId15" /><Relationship Type="http://schemas.microsoft.com/office/2011/relationships/people" Target="people.xml" Id="rId23" /><Relationship Type="http://schemas.openxmlformats.org/officeDocument/2006/relationships/comments" Target="comments.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image" Target="/media/image2.png" Id="R5dff6e429908463c" /><Relationship Type="http://schemas.openxmlformats.org/officeDocument/2006/relationships/image" Target="/media/image3.jpg" Id="R2cf73b8988b84afb" /><Relationship Type="http://schemas.openxmlformats.org/officeDocument/2006/relationships/image" Target="/media/image4.jpg" Id="Rd34d40b03c87463a" /><Relationship Type="http://schemas.openxmlformats.org/officeDocument/2006/relationships/image" Target="/media/image3.tiff" Id="R47435c6f93324bbd" /><Relationship Type="http://schemas.openxmlformats.org/officeDocument/2006/relationships/image" Target="/media/image4.tiff" Id="R0c9c876639e24169" /><Relationship Type="http://schemas.openxmlformats.org/officeDocument/2006/relationships/glossaryDocument" Target="/word/glossary/document.xml" Id="Rb35a949ec4054a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75e9ad-268b-47f7-bb24-37c7610b7564}"/>
      </w:docPartPr>
      <w:docPartBody>
        <w:p w14:paraId="3955B325">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2.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2463F7-67CB-437D-822C-D9C0BAB42835}"/>
</file>

<file path=customXml/itemProps4.xml><?xml version="1.0" encoding="utf-8"?>
<ds:datastoreItem xmlns:ds="http://schemas.openxmlformats.org/officeDocument/2006/customXml" ds:itemID="{58B1360F-663B-4551-AE60-B02D121210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Jakob Kaminski</dc:creator>
  <keywords/>
  <dc:description/>
  <lastModifiedBy>Wieland, Lara</lastModifiedBy>
  <revision>13</revision>
  <dcterms:created xsi:type="dcterms:W3CDTF">2021-05-27T09:51:00.0000000Z</dcterms:created>
  <dcterms:modified xsi:type="dcterms:W3CDTF">2021-07-23T13:28:54.6414534Z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http://www.zotero.org/styles/neurobiology-of-stress</vt:lpwstr>
  </property>
  <property fmtid="{D5CDD505-2E9C-101B-9397-08002B2CF9AE}" pid="17" name="Mendeley Recent Style Name 7_1">
    <vt:lpwstr>Neurobiology of Stress</vt:lpwstr>
  </property>
  <property fmtid="{D5CDD505-2E9C-101B-9397-08002B2CF9AE}" pid="18" name="Mendeley Recent Style Id 8_1">
    <vt:lpwstr>http://www.zotero.org/styles/schizophrenia-research</vt:lpwstr>
  </property>
  <property fmtid="{D5CDD505-2E9C-101B-9397-08002B2CF9AE}" pid="19" name="Mendeley Recent Style Name 8_1">
    <vt:lpwstr>Schizophrenia Research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